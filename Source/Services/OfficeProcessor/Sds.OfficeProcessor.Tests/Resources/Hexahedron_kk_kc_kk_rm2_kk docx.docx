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0FE24" w14:textId="3C2E9F17" w:rsidR="00E6189E" w:rsidRDefault="00AA0378" w:rsidP="00B8176A">
      <w:pPr>
        <w:rPr>
          <w:rFonts w:ascii="Arial" w:hAnsi="Arial" w:cs="Arial"/>
          <w:b/>
          <w:sz w:val="24"/>
          <w:szCs w:val="24"/>
        </w:rPr>
      </w:pPr>
      <w:r>
        <w:rPr>
          <w:rFonts w:ascii="Arial" w:hAnsi="Arial" w:cs="Arial"/>
          <w:b/>
          <w:sz w:val="24"/>
          <w:szCs w:val="24"/>
        </w:rPr>
        <w:t>S</w:t>
      </w:r>
      <w:r w:rsidR="00687F62">
        <w:rPr>
          <w:rFonts w:ascii="Arial" w:hAnsi="Arial" w:cs="Arial"/>
          <w:b/>
          <w:sz w:val="24"/>
          <w:szCs w:val="24"/>
        </w:rPr>
        <w:t>eparation and assembly of deep sequencing da</w:t>
      </w:r>
      <w:r w:rsidR="00F92279">
        <w:rPr>
          <w:rFonts w:ascii="Arial" w:hAnsi="Arial" w:cs="Arial"/>
          <w:b/>
          <w:sz w:val="24"/>
          <w:szCs w:val="24"/>
        </w:rPr>
        <w:t>ta into discrete sub-population genomes</w:t>
      </w:r>
    </w:p>
    <w:p w14:paraId="1592B327" w14:textId="77777777" w:rsidR="00B8176A" w:rsidRPr="00B8176A" w:rsidRDefault="00B8176A" w:rsidP="00B8176A">
      <w:pPr>
        <w:rPr>
          <w:rFonts w:ascii="Arial" w:hAnsi="Arial" w:cs="Arial"/>
          <w:b/>
          <w:sz w:val="24"/>
          <w:szCs w:val="24"/>
        </w:rPr>
      </w:pPr>
    </w:p>
    <w:p w14:paraId="37EF8D40" w14:textId="77777777" w:rsidR="00B8176A" w:rsidRPr="00B8176A" w:rsidRDefault="00B8176A" w:rsidP="00B8176A">
      <w:pPr>
        <w:rPr>
          <w:rFonts w:ascii="Arial" w:hAnsi="Arial" w:cs="Arial"/>
          <w:sz w:val="24"/>
          <w:szCs w:val="24"/>
        </w:rPr>
      </w:pPr>
      <w:r>
        <w:rPr>
          <w:rFonts w:ascii="Arial" w:hAnsi="Arial" w:cs="Arial"/>
          <w:sz w:val="24"/>
          <w:szCs w:val="24"/>
        </w:rPr>
        <w:t>Konstantinos Karagiannis</w:t>
      </w:r>
      <w:r w:rsidRPr="00B8176A">
        <w:rPr>
          <w:rFonts w:ascii="Arial" w:hAnsi="Arial" w:cs="Arial"/>
          <w:sz w:val="24"/>
          <w:szCs w:val="24"/>
          <w:vertAlign w:val="superscript"/>
        </w:rPr>
        <w:t>1</w:t>
      </w:r>
      <w:r>
        <w:rPr>
          <w:rFonts w:ascii="Arial" w:hAnsi="Arial" w:cs="Arial"/>
          <w:sz w:val="24"/>
          <w:szCs w:val="24"/>
        </w:rPr>
        <w:t xml:space="preserve">, </w:t>
      </w:r>
      <w:proofErr w:type="spellStart"/>
      <w:r>
        <w:rPr>
          <w:rFonts w:ascii="Arial" w:hAnsi="Arial" w:cs="Arial"/>
          <w:sz w:val="24"/>
          <w:szCs w:val="24"/>
        </w:rPr>
        <w:t>Vahan</w:t>
      </w:r>
      <w:proofErr w:type="spellEnd"/>
      <w:r>
        <w:rPr>
          <w:rFonts w:ascii="Arial" w:hAnsi="Arial" w:cs="Arial"/>
          <w:sz w:val="24"/>
          <w:szCs w:val="24"/>
        </w:rPr>
        <w:t xml:space="preserve"> </w:t>
      </w:r>
      <w:r w:rsidRPr="00B8176A">
        <w:rPr>
          <w:rFonts w:ascii="Arial" w:hAnsi="Arial" w:cs="Arial"/>
          <w:sz w:val="24"/>
          <w:szCs w:val="24"/>
        </w:rPr>
        <w:t>Simonyan</w:t>
      </w:r>
      <w:r>
        <w:rPr>
          <w:rFonts w:ascii="Arial" w:hAnsi="Arial" w:cs="Arial"/>
          <w:sz w:val="24"/>
          <w:szCs w:val="24"/>
          <w:vertAlign w:val="superscript"/>
        </w:rPr>
        <w:t>2</w:t>
      </w:r>
      <w:r>
        <w:rPr>
          <w:rFonts w:ascii="Arial" w:hAnsi="Arial" w:cs="Arial"/>
          <w:sz w:val="24"/>
          <w:szCs w:val="24"/>
        </w:rPr>
        <w:t>,</w:t>
      </w:r>
      <w:r w:rsidRPr="00B8176A">
        <w:rPr>
          <w:rFonts w:ascii="Arial" w:hAnsi="Arial" w:cs="Arial"/>
          <w:sz w:val="24"/>
          <w:szCs w:val="24"/>
        </w:rPr>
        <w:t xml:space="preserve"> </w:t>
      </w:r>
      <w:r>
        <w:rPr>
          <w:rFonts w:ascii="Arial" w:hAnsi="Arial" w:cs="Arial"/>
          <w:sz w:val="24"/>
          <w:szCs w:val="24"/>
        </w:rPr>
        <w:t>Konstantin Chumakov</w:t>
      </w:r>
      <w:r w:rsidRPr="00B8176A">
        <w:rPr>
          <w:rFonts w:ascii="Arial" w:hAnsi="Arial" w:cs="Arial"/>
          <w:sz w:val="24"/>
          <w:szCs w:val="24"/>
          <w:vertAlign w:val="superscript"/>
        </w:rPr>
        <w:t>2</w:t>
      </w:r>
      <w:r>
        <w:rPr>
          <w:rFonts w:ascii="Arial" w:hAnsi="Arial" w:cs="Arial"/>
          <w:sz w:val="24"/>
          <w:szCs w:val="24"/>
        </w:rPr>
        <w:t xml:space="preserve"> and Raja Mazumder</w:t>
      </w:r>
      <w:r w:rsidRPr="00B8176A">
        <w:rPr>
          <w:rFonts w:ascii="Arial" w:hAnsi="Arial" w:cs="Arial"/>
          <w:sz w:val="24"/>
          <w:szCs w:val="24"/>
          <w:vertAlign w:val="superscript"/>
        </w:rPr>
        <w:t>1</w:t>
      </w:r>
      <w:proofErr w:type="gramStart"/>
      <w:r w:rsidRPr="00B8176A">
        <w:rPr>
          <w:rFonts w:ascii="Arial" w:hAnsi="Arial" w:cs="Arial"/>
          <w:sz w:val="24"/>
          <w:szCs w:val="24"/>
          <w:vertAlign w:val="superscript"/>
        </w:rPr>
        <w:t>,3</w:t>
      </w:r>
      <w:proofErr w:type="gramEnd"/>
      <w:r>
        <w:rPr>
          <w:rFonts w:ascii="Arial" w:hAnsi="Arial" w:cs="Arial"/>
          <w:sz w:val="24"/>
          <w:szCs w:val="24"/>
          <w:vertAlign w:val="superscript"/>
        </w:rPr>
        <w:t>*</w:t>
      </w:r>
    </w:p>
    <w:p w14:paraId="7C0A9EEC" w14:textId="0667754C" w:rsidR="00B8176A" w:rsidRPr="00962C47" w:rsidRDefault="00B8176A" w:rsidP="00962C47">
      <w:pPr>
        <w:rPr>
          <w:rFonts w:ascii="Arial" w:hAnsi="Arial" w:cs="Arial"/>
          <w:sz w:val="24"/>
          <w:szCs w:val="24"/>
        </w:rPr>
      </w:pPr>
      <w:proofErr w:type="gramStart"/>
      <w:r w:rsidRPr="00962C47">
        <w:rPr>
          <w:rFonts w:ascii="Arial" w:hAnsi="Arial" w:cs="Arial"/>
          <w:sz w:val="24"/>
          <w:szCs w:val="24"/>
          <w:vertAlign w:val="superscript"/>
        </w:rPr>
        <w:t>1</w:t>
      </w:r>
      <w:r w:rsidRPr="00962C47">
        <w:rPr>
          <w:rFonts w:ascii="Arial" w:hAnsi="Arial" w:cs="Arial"/>
          <w:sz w:val="24"/>
          <w:szCs w:val="24"/>
        </w:rPr>
        <w:t>Department of Biochemistry and Molecular Medicine, George Washington University Medical Center, Washington, DC 20037.</w:t>
      </w:r>
      <w:proofErr w:type="gramEnd"/>
    </w:p>
    <w:p w14:paraId="3E7FB94C" w14:textId="4A0BA86B" w:rsidR="00B8176A" w:rsidRPr="00962C47" w:rsidRDefault="00B8176A" w:rsidP="00962C47">
      <w:pPr>
        <w:rPr>
          <w:rFonts w:ascii="Arial" w:hAnsi="Arial" w:cs="Arial"/>
          <w:sz w:val="24"/>
          <w:szCs w:val="24"/>
        </w:rPr>
      </w:pPr>
      <w:proofErr w:type="gramStart"/>
      <w:r w:rsidRPr="00962C47">
        <w:rPr>
          <w:rFonts w:ascii="Arial" w:hAnsi="Arial" w:cs="Arial"/>
          <w:sz w:val="24"/>
          <w:szCs w:val="24"/>
          <w:vertAlign w:val="superscript"/>
        </w:rPr>
        <w:t>2</w:t>
      </w:r>
      <w:r w:rsidRPr="00962C47">
        <w:rPr>
          <w:rFonts w:ascii="Arial" w:hAnsi="Arial" w:cs="Arial"/>
          <w:sz w:val="24"/>
          <w:szCs w:val="24"/>
        </w:rPr>
        <w:t>Center for Biologics Evaluation and Research, Food and Drug Administration, Silver Spring, MD 20993, USA.</w:t>
      </w:r>
      <w:proofErr w:type="gramEnd"/>
    </w:p>
    <w:p w14:paraId="70D1B7B5" w14:textId="3BA48DC8" w:rsidR="00B8176A" w:rsidRDefault="00B8176A" w:rsidP="00962C47">
      <w:pPr>
        <w:rPr>
          <w:rFonts w:ascii="Arial" w:hAnsi="Arial" w:cs="Arial"/>
          <w:sz w:val="24"/>
          <w:szCs w:val="24"/>
        </w:rPr>
      </w:pPr>
      <w:r w:rsidRPr="00544FB0">
        <w:rPr>
          <w:rFonts w:ascii="Arial" w:hAnsi="Arial" w:cs="Arial"/>
          <w:sz w:val="24"/>
          <w:szCs w:val="24"/>
          <w:vertAlign w:val="superscript"/>
        </w:rPr>
        <w:t>3</w:t>
      </w:r>
      <w:r w:rsidRPr="00B8176A">
        <w:rPr>
          <w:rFonts w:ascii="Arial" w:hAnsi="Arial" w:cs="Arial"/>
          <w:sz w:val="24"/>
          <w:szCs w:val="24"/>
        </w:rPr>
        <w:t>McCormick Genomic and Proteomic Center, George Washington University, Washington, DC 20037, USA</w:t>
      </w:r>
    </w:p>
    <w:p w14:paraId="32E014FA" w14:textId="77777777" w:rsidR="00962C47" w:rsidRPr="00962C47" w:rsidRDefault="00962C47" w:rsidP="00962C47">
      <w:pPr>
        <w:rPr>
          <w:rFonts w:ascii="Arial" w:hAnsi="Arial" w:cs="Arial"/>
          <w:sz w:val="24"/>
          <w:szCs w:val="24"/>
        </w:rPr>
      </w:pPr>
    </w:p>
    <w:p w14:paraId="38817C63" w14:textId="77777777" w:rsidR="00B8176A" w:rsidRPr="00544FB0" w:rsidRDefault="00B8176A" w:rsidP="00B8176A">
      <w:pPr>
        <w:suppressLineNumbers/>
        <w:tabs>
          <w:tab w:val="left" w:pos="7380"/>
        </w:tabs>
        <w:spacing w:after="0" w:line="480" w:lineRule="auto"/>
        <w:ind w:right="44"/>
        <w:jc w:val="both"/>
        <w:rPr>
          <w:rFonts w:ascii="Arial" w:eastAsia="Times New Roman" w:hAnsi="Arial" w:cs="Arial"/>
          <w:sz w:val="24"/>
          <w:szCs w:val="24"/>
        </w:rPr>
      </w:pPr>
      <w:r w:rsidRPr="00544FB0">
        <w:rPr>
          <w:rFonts w:ascii="Arial" w:eastAsia="Times New Roman" w:hAnsi="Arial" w:cs="Arial"/>
          <w:sz w:val="24"/>
          <w:szCs w:val="24"/>
        </w:rPr>
        <w:t>* Corresponding authors.</w:t>
      </w:r>
    </w:p>
    <w:p w14:paraId="561DF050" w14:textId="1A77CF80" w:rsidR="002A1BCE" w:rsidRPr="002A1BCE" w:rsidRDefault="00B8176A" w:rsidP="002A1BCE">
      <w:pPr>
        <w:suppressLineNumbers/>
        <w:tabs>
          <w:tab w:val="left" w:pos="7380"/>
        </w:tabs>
        <w:spacing w:after="0" w:line="240" w:lineRule="auto"/>
        <w:ind w:left="1440" w:right="44"/>
        <w:jc w:val="both"/>
        <w:rPr>
          <w:rFonts w:ascii="Arial" w:eastAsia="Times New Roman" w:hAnsi="Arial" w:cs="Arial"/>
          <w:sz w:val="24"/>
          <w:szCs w:val="24"/>
        </w:rPr>
      </w:pPr>
      <w:r w:rsidRPr="00544FB0">
        <w:rPr>
          <w:rFonts w:ascii="Arial" w:eastAsia="Times New Roman" w:hAnsi="Arial" w:cs="Arial"/>
          <w:sz w:val="24"/>
          <w:szCs w:val="24"/>
        </w:rPr>
        <w:t xml:space="preserve">Mailing address: </w:t>
      </w:r>
    </w:p>
    <w:p w14:paraId="70493BA1"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Department of Biochemistry and Molecular Medicine</w:t>
      </w:r>
    </w:p>
    <w:p w14:paraId="44818A98"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The George Washington University</w:t>
      </w:r>
    </w:p>
    <w:p w14:paraId="38AED3D8"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Ross Hall, Room 540</w:t>
      </w:r>
    </w:p>
    <w:p w14:paraId="2601CB27"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2300 Eye Street N.W.</w:t>
      </w:r>
    </w:p>
    <w:p w14:paraId="5A8DAF84" w14:textId="218948EF" w:rsidR="00B8176A" w:rsidRPr="00544FB0"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Washington, DC 20037</w:t>
      </w:r>
    </w:p>
    <w:p w14:paraId="089334B9" w14:textId="1B3EE9A3" w:rsidR="00B8176A" w:rsidRPr="00544FB0" w:rsidRDefault="00B8176A" w:rsidP="00B8176A">
      <w:pPr>
        <w:suppressLineNumbers/>
        <w:tabs>
          <w:tab w:val="left" w:pos="7380"/>
        </w:tabs>
        <w:spacing w:after="0" w:line="240" w:lineRule="auto"/>
        <w:ind w:left="1440" w:right="44"/>
        <w:jc w:val="both"/>
        <w:rPr>
          <w:rFonts w:ascii="Arial" w:eastAsia="Times New Roman" w:hAnsi="Arial" w:cs="Arial"/>
          <w:sz w:val="24"/>
          <w:szCs w:val="24"/>
        </w:rPr>
      </w:pPr>
      <w:r w:rsidRPr="00544FB0">
        <w:rPr>
          <w:rFonts w:ascii="Arial" w:eastAsia="Times New Roman" w:hAnsi="Arial" w:cs="Arial"/>
          <w:sz w:val="24"/>
          <w:szCs w:val="24"/>
        </w:rPr>
        <w:t xml:space="preserve">Phone: </w:t>
      </w:r>
      <w:r w:rsidR="002A1BCE" w:rsidRPr="002A1BCE">
        <w:rPr>
          <w:rFonts w:ascii="Arial" w:eastAsia="Times New Roman" w:hAnsi="Arial" w:cs="Arial"/>
          <w:sz w:val="24"/>
          <w:szCs w:val="24"/>
        </w:rPr>
        <w:t>202-994-5004</w:t>
      </w:r>
    </w:p>
    <w:p w14:paraId="125A418D" w14:textId="615AECDD" w:rsidR="00B8176A" w:rsidRPr="00544FB0" w:rsidRDefault="00551B65" w:rsidP="00551B65">
      <w:pPr>
        <w:suppressLineNumbers/>
        <w:tabs>
          <w:tab w:val="left" w:pos="7380"/>
        </w:tabs>
        <w:spacing w:after="0" w:line="240" w:lineRule="auto"/>
        <w:ind w:left="1440" w:right="44"/>
        <w:jc w:val="both"/>
        <w:rPr>
          <w:rFonts w:ascii="Arial" w:eastAsia="Times New Roman" w:hAnsi="Arial" w:cs="Arial"/>
          <w:sz w:val="24"/>
          <w:szCs w:val="24"/>
          <w:u w:val="single"/>
        </w:rPr>
      </w:pPr>
      <w:r>
        <w:rPr>
          <w:rFonts w:ascii="Arial" w:eastAsia="Times New Roman" w:hAnsi="Arial" w:cs="Arial"/>
          <w:sz w:val="24"/>
          <w:szCs w:val="24"/>
        </w:rPr>
        <w:t xml:space="preserve">E-mail: </w:t>
      </w:r>
      <w:r w:rsidR="002A1BCE">
        <w:rPr>
          <w:rFonts w:ascii="Arial" w:eastAsia="Times New Roman" w:hAnsi="Arial" w:cs="Arial"/>
          <w:sz w:val="24"/>
          <w:szCs w:val="24"/>
        </w:rPr>
        <w:t>mazumder@gwu.edu</w:t>
      </w:r>
    </w:p>
    <w:p w14:paraId="2B91755F" w14:textId="77777777" w:rsidR="00B8176A" w:rsidRPr="00544FB0" w:rsidRDefault="00B8176A" w:rsidP="00B8176A">
      <w:pPr>
        <w:suppressLineNumbers/>
        <w:tabs>
          <w:tab w:val="left" w:pos="7380"/>
        </w:tabs>
        <w:spacing w:after="0" w:line="240" w:lineRule="auto"/>
        <w:ind w:right="44"/>
        <w:rPr>
          <w:rFonts w:ascii="Arial" w:eastAsia="Times New Roman" w:hAnsi="Arial" w:cs="Arial"/>
          <w:sz w:val="24"/>
          <w:szCs w:val="24"/>
        </w:rPr>
      </w:pPr>
    </w:p>
    <w:p w14:paraId="18BE7A23" w14:textId="77777777" w:rsidR="00B8176A" w:rsidRDefault="00B8176A">
      <w:pPr>
        <w:rPr>
          <w:rFonts w:ascii="Arial" w:hAnsi="Arial" w:cs="Arial"/>
          <w:sz w:val="24"/>
          <w:szCs w:val="24"/>
        </w:rPr>
      </w:pPr>
      <w:r>
        <w:rPr>
          <w:rFonts w:ascii="Arial" w:hAnsi="Arial" w:cs="Arial"/>
          <w:sz w:val="24"/>
          <w:szCs w:val="24"/>
        </w:rPr>
        <w:br w:type="page"/>
      </w:r>
    </w:p>
    <w:p w14:paraId="3174D753" w14:textId="77777777" w:rsidR="00B8176A" w:rsidRPr="00AA0378" w:rsidRDefault="00B8176A" w:rsidP="00B8176A">
      <w:pPr>
        <w:spacing w:line="240" w:lineRule="auto"/>
        <w:rPr>
          <w:rFonts w:ascii="Arial" w:hAnsi="Arial" w:cs="Arial"/>
          <w:b/>
          <w:sz w:val="28"/>
          <w:szCs w:val="24"/>
        </w:rPr>
      </w:pPr>
      <w:r w:rsidRPr="00AA0378">
        <w:rPr>
          <w:rFonts w:ascii="Arial" w:hAnsi="Arial" w:cs="Arial"/>
          <w:b/>
          <w:sz w:val="28"/>
          <w:szCs w:val="24"/>
        </w:rPr>
        <w:lastRenderedPageBreak/>
        <w:t>Abstract</w:t>
      </w:r>
    </w:p>
    <w:p w14:paraId="30A84460" w14:textId="039616A4" w:rsidR="00AF268D" w:rsidRDefault="00187374" w:rsidP="00AA0378">
      <w:pPr>
        <w:spacing w:line="480" w:lineRule="auto"/>
        <w:jc w:val="both"/>
        <w:rPr>
          <w:rFonts w:ascii="Arial" w:hAnsi="Arial" w:cs="Arial"/>
          <w:sz w:val="24"/>
          <w:szCs w:val="24"/>
        </w:rPr>
      </w:pPr>
      <w:r>
        <w:rPr>
          <w:rFonts w:ascii="Arial" w:hAnsi="Arial" w:cs="Arial"/>
          <w:sz w:val="24"/>
          <w:szCs w:val="24"/>
        </w:rPr>
        <w:t>Sequence heterogeneity</w:t>
      </w:r>
      <w:r w:rsidR="009C4BF0">
        <w:rPr>
          <w:rFonts w:ascii="Arial" w:hAnsi="Arial" w:cs="Arial"/>
          <w:sz w:val="24"/>
          <w:szCs w:val="24"/>
        </w:rPr>
        <w:t xml:space="preserve"> is a </w:t>
      </w:r>
      <w:r w:rsidR="00E24464">
        <w:rPr>
          <w:rFonts w:ascii="Arial" w:hAnsi="Arial" w:cs="Arial"/>
          <w:sz w:val="24"/>
          <w:szCs w:val="24"/>
        </w:rPr>
        <w:t xml:space="preserve">common </w:t>
      </w:r>
      <w:r w:rsidR="009C4BF0">
        <w:rPr>
          <w:rFonts w:ascii="Arial" w:hAnsi="Arial" w:cs="Arial"/>
          <w:sz w:val="24"/>
          <w:szCs w:val="24"/>
        </w:rPr>
        <w:t xml:space="preserve">characteristic </w:t>
      </w:r>
      <w:r>
        <w:rPr>
          <w:rFonts w:ascii="Arial" w:hAnsi="Arial" w:cs="Arial"/>
          <w:sz w:val="24"/>
          <w:szCs w:val="24"/>
        </w:rPr>
        <w:t>of</w:t>
      </w:r>
      <w:r w:rsidR="009C4BF0">
        <w:rPr>
          <w:rFonts w:ascii="Arial" w:hAnsi="Arial" w:cs="Arial"/>
          <w:sz w:val="24"/>
          <w:szCs w:val="24"/>
        </w:rPr>
        <w:t xml:space="preserve"> RNA viruses</w:t>
      </w:r>
      <w:r>
        <w:rPr>
          <w:rFonts w:ascii="Arial" w:hAnsi="Arial" w:cs="Arial"/>
          <w:sz w:val="24"/>
          <w:szCs w:val="24"/>
        </w:rPr>
        <w:t xml:space="preserve"> that is</w:t>
      </w:r>
      <w:r w:rsidR="009C4BF0">
        <w:rPr>
          <w:rFonts w:ascii="Arial" w:hAnsi="Arial" w:cs="Arial"/>
          <w:sz w:val="24"/>
          <w:szCs w:val="24"/>
        </w:rPr>
        <w:t xml:space="preserve"> often </w:t>
      </w:r>
      <w:r w:rsidR="00B33185">
        <w:rPr>
          <w:rFonts w:ascii="Arial" w:hAnsi="Arial" w:cs="Arial"/>
          <w:sz w:val="24"/>
          <w:szCs w:val="24"/>
        </w:rPr>
        <w:t>referred</w:t>
      </w:r>
      <w:r w:rsidR="009C4BF0">
        <w:rPr>
          <w:rFonts w:ascii="Arial" w:hAnsi="Arial" w:cs="Arial"/>
          <w:sz w:val="24"/>
          <w:szCs w:val="24"/>
        </w:rPr>
        <w:t xml:space="preserve"> </w:t>
      </w:r>
      <w:r>
        <w:rPr>
          <w:rFonts w:ascii="Arial" w:hAnsi="Arial" w:cs="Arial"/>
          <w:sz w:val="24"/>
          <w:szCs w:val="24"/>
        </w:rPr>
        <w:t xml:space="preserve">to </w:t>
      </w:r>
      <w:r w:rsidR="009C4BF0">
        <w:rPr>
          <w:rFonts w:ascii="Arial" w:hAnsi="Arial" w:cs="Arial"/>
          <w:sz w:val="24"/>
          <w:szCs w:val="24"/>
        </w:rPr>
        <w:t xml:space="preserve">as </w:t>
      </w:r>
      <w:ins w:id="0" w:author="Mazumder, Raja" w:date="2016-07-20T11:26:00Z">
        <w:r w:rsidR="00FC52EE">
          <w:rPr>
            <w:rFonts w:ascii="Arial" w:hAnsi="Arial" w:cs="Arial"/>
            <w:sz w:val="24"/>
            <w:szCs w:val="24"/>
          </w:rPr>
          <w:t xml:space="preserve">sub-populations or </w:t>
        </w:r>
      </w:ins>
      <w:proofErr w:type="spellStart"/>
      <w:r w:rsidR="009C4BF0">
        <w:rPr>
          <w:rFonts w:ascii="Arial" w:hAnsi="Arial" w:cs="Arial"/>
          <w:sz w:val="24"/>
          <w:szCs w:val="24"/>
        </w:rPr>
        <w:t>quasispecies</w:t>
      </w:r>
      <w:proofErr w:type="spellEnd"/>
      <w:r>
        <w:rPr>
          <w:rFonts w:ascii="Arial" w:hAnsi="Arial" w:cs="Arial"/>
          <w:sz w:val="24"/>
          <w:szCs w:val="24"/>
        </w:rPr>
        <w:t xml:space="preserve">. </w:t>
      </w:r>
      <w:del w:id="1" w:author="Mazumder, Raja" w:date="2016-07-20T11:27:00Z">
        <w:r w:rsidR="002E5265" w:rsidDel="00FC52EE">
          <w:rPr>
            <w:rFonts w:ascii="Arial" w:hAnsi="Arial" w:cs="Arial"/>
            <w:sz w:val="24"/>
            <w:szCs w:val="24"/>
          </w:rPr>
          <w:delText xml:space="preserve">Current deep sequencing technologies offer the opportunity to detect </w:delText>
        </w:r>
        <w:r w:rsidR="00147FB3" w:rsidDel="00FC52EE">
          <w:rPr>
            <w:rFonts w:ascii="Arial" w:hAnsi="Arial" w:cs="Arial"/>
            <w:sz w:val="24"/>
            <w:szCs w:val="24"/>
          </w:rPr>
          <w:delText>viral pathogens from</w:delText>
        </w:r>
        <w:r w:rsidR="002E5265" w:rsidDel="00FC52EE">
          <w:rPr>
            <w:rFonts w:ascii="Arial" w:hAnsi="Arial" w:cs="Arial"/>
            <w:sz w:val="24"/>
            <w:szCs w:val="24"/>
          </w:rPr>
          <w:delText xml:space="preserve"> diverse samples. </w:delText>
        </w:r>
      </w:del>
      <w:r w:rsidR="009C4BF0">
        <w:rPr>
          <w:rFonts w:ascii="Arial" w:hAnsi="Arial" w:cs="Arial"/>
          <w:sz w:val="24"/>
          <w:szCs w:val="24"/>
        </w:rPr>
        <w:t>Traditional</w:t>
      </w:r>
      <w:r w:rsidR="00E24464">
        <w:rPr>
          <w:rFonts w:ascii="Arial" w:hAnsi="Arial" w:cs="Arial"/>
          <w:sz w:val="24"/>
          <w:szCs w:val="24"/>
        </w:rPr>
        <w:t xml:space="preserve"> </w:t>
      </w:r>
      <w:ins w:id="2" w:author="Mazumder, Raja" w:date="2016-07-20T11:27:00Z">
        <w:r w:rsidR="00FC52EE">
          <w:rPr>
            <w:rFonts w:ascii="Arial" w:hAnsi="Arial" w:cs="Arial"/>
            <w:sz w:val="24"/>
            <w:szCs w:val="24"/>
          </w:rPr>
          <w:t>techniques</w:t>
        </w:r>
        <w:r w:rsidR="00FC52EE">
          <w:rPr>
            <w:rFonts w:ascii="Arial" w:hAnsi="Arial" w:cs="Arial"/>
            <w:sz w:val="24"/>
            <w:szCs w:val="24"/>
          </w:rPr>
          <w:t xml:space="preserve"> </w:t>
        </w:r>
      </w:ins>
      <w:del w:id="3" w:author="Mazumder, Raja" w:date="2016-07-20T11:27:00Z">
        <w:r w:rsidR="002055C8" w:rsidDel="00FC52EE">
          <w:rPr>
            <w:rFonts w:ascii="Arial" w:hAnsi="Arial" w:cs="Arial"/>
            <w:sz w:val="24"/>
            <w:szCs w:val="24"/>
          </w:rPr>
          <w:delText xml:space="preserve">techniques </w:delText>
        </w:r>
      </w:del>
      <w:r>
        <w:rPr>
          <w:rFonts w:ascii="Arial" w:hAnsi="Arial" w:cs="Arial"/>
          <w:sz w:val="24"/>
          <w:szCs w:val="24"/>
        </w:rPr>
        <w:t xml:space="preserve">used for </w:t>
      </w:r>
      <w:r w:rsidR="002055C8">
        <w:rPr>
          <w:rFonts w:ascii="Arial" w:hAnsi="Arial" w:cs="Arial"/>
          <w:sz w:val="24"/>
          <w:szCs w:val="24"/>
        </w:rPr>
        <w:t xml:space="preserve">assembly </w:t>
      </w:r>
      <w:r>
        <w:rPr>
          <w:rFonts w:ascii="Arial" w:hAnsi="Arial" w:cs="Arial"/>
          <w:sz w:val="24"/>
          <w:szCs w:val="24"/>
        </w:rPr>
        <w:t xml:space="preserve">of short sequence reads produced by deep sequencing, </w:t>
      </w:r>
      <w:r w:rsidR="002055C8">
        <w:rPr>
          <w:rFonts w:ascii="Arial" w:hAnsi="Arial" w:cs="Arial"/>
          <w:sz w:val="24"/>
          <w:szCs w:val="24"/>
        </w:rPr>
        <w:t xml:space="preserve">such as </w:t>
      </w:r>
      <w:r w:rsidR="002055C8" w:rsidRPr="002055C8">
        <w:rPr>
          <w:rFonts w:ascii="Arial" w:hAnsi="Arial" w:cs="Arial"/>
          <w:i/>
          <w:sz w:val="24"/>
          <w:szCs w:val="24"/>
        </w:rPr>
        <w:t>de-novo</w:t>
      </w:r>
      <w:r w:rsidR="002055C8">
        <w:rPr>
          <w:rFonts w:ascii="Arial" w:hAnsi="Arial" w:cs="Arial"/>
          <w:sz w:val="24"/>
          <w:szCs w:val="24"/>
        </w:rPr>
        <w:t xml:space="preserve"> assemblers</w:t>
      </w:r>
      <w:r w:rsidR="00E72A4F">
        <w:rPr>
          <w:rFonts w:ascii="Arial" w:hAnsi="Arial" w:cs="Arial"/>
          <w:sz w:val="24"/>
          <w:szCs w:val="24"/>
        </w:rPr>
        <w:t>,</w:t>
      </w:r>
      <w:r w:rsidR="002055C8">
        <w:rPr>
          <w:rFonts w:ascii="Arial" w:hAnsi="Arial" w:cs="Arial"/>
          <w:sz w:val="24"/>
          <w:szCs w:val="24"/>
        </w:rPr>
        <w:t xml:space="preserve"> ignore</w:t>
      </w:r>
      <w:r w:rsidR="00E24464">
        <w:rPr>
          <w:rFonts w:ascii="Arial" w:hAnsi="Arial" w:cs="Arial"/>
          <w:sz w:val="24"/>
          <w:szCs w:val="24"/>
        </w:rPr>
        <w:t xml:space="preserve"> </w:t>
      </w:r>
      <w:r w:rsidR="002055C8">
        <w:rPr>
          <w:rFonts w:ascii="Arial" w:hAnsi="Arial" w:cs="Arial"/>
          <w:sz w:val="24"/>
          <w:szCs w:val="24"/>
        </w:rPr>
        <w:t xml:space="preserve">the underlying diversity </w:t>
      </w:r>
      <w:ins w:id="4" w:author="Mazumder, Raja" w:date="2016-07-20T11:28:00Z">
        <w:r w:rsidR="00FC52EE">
          <w:rPr>
            <w:rFonts w:ascii="Arial" w:hAnsi="Arial" w:cs="Arial"/>
            <w:sz w:val="24"/>
            <w:szCs w:val="24"/>
          </w:rPr>
          <w:t xml:space="preserve">sub-populations </w:t>
        </w:r>
      </w:ins>
      <w:del w:id="5" w:author="Mazumder, Raja" w:date="2016-07-20T11:28:00Z">
        <w:r w:rsidR="00147FB3" w:rsidDel="00FC52EE">
          <w:rPr>
            <w:rFonts w:ascii="Arial" w:hAnsi="Arial" w:cs="Arial"/>
            <w:sz w:val="24"/>
            <w:szCs w:val="24"/>
          </w:rPr>
          <w:delText xml:space="preserve">quasispecies </w:delText>
        </w:r>
      </w:del>
      <w:r w:rsidR="00147FB3">
        <w:rPr>
          <w:rFonts w:ascii="Arial" w:hAnsi="Arial" w:cs="Arial"/>
          <w:sz w:val="24"/>
          <w:szCs w:val="24"/>
        </w:rPr>
        <w:t>genomes</w:t>
      </w:r>
      <w:r w:rsidR="009C4BF0">
        <w:rPr>
          <w:rFonts w:ascii="Arial" w:hAnsi="Arial" w:cs="Arial"/>
          <w:sz w:val="24"/>
          <w:szCs w:val="24"/>
        </w:rPr>
        <w:t>.</w:t>
      </w:r>
      <w:r w:rsidR="00E24464">
        <w:rPr>
          <w:rFonts w:ascii="Arial" w:hAnsi="Arial" w:cs="Arial"/>
          <w:sz w:val="24"/>
          <w:szCs w:val="24"/>
        </w:rPr>
        <w:t xml:space="preserve"> </w:t>
      </w:r>
      <w:r w:rsidR="00B8176A">
        <w:rPr>
          <w:rFonts w:ascii="Arial" w:hAnsi="Arial" w:cs="Arial"/>
          <w:sz w:val="24"/>
          <w:szCs w:val="24"/>
        </w:rPr>
        <w:t>Here, we introduce a n</w:t>
      </w:r>
      <w:r w:rsidR="009C4BF0">
        <w:rPr>
          <w:rFonts w:ascii="Arial" w:hAnsi="Arial" w:cs="Arial"/>
          <w:sz w:val="24"/>
          <w:szCs w:val="24"/>
        </w:rPr>
        <w:t>ovel</w:t>
      </w:r>
      <w:r w:rsidR="00B8176A">
        <w:rPr>
          <w:rFonts w:ascii="Arial" w:hAnsi="Arial" w:cs="Arial"/>
          <w:sz w:val="24"/>
          <w:szCs w:val="24"/>
        </w:rPr>
        <w:t xml:space="preserve"> </w:t>
      </w:r>
      <w:r w:rsidR="009C4BF0">
        <w:rPr>
          <w:rFonts w:ascii="Arial" w:hAnsi="Arial" w:cs="Arial"/>
          <w:sz w:val="24"/>
          <w:szCs w:val="24"/>
        </w:rPr>
        <w:t>algorithm</w:t>
      </w:r>
      <w:r w:rsidR="002055C8">
        <w:rPr>
          <w:rFonts w:ascii="Arial" w:hAnsi="Arial" w:cs="Arial"/>
          <w:sz w:val="24"/>
          <w:szCs w:val="24"/>
        </w:rPr>
        <w:t xml:space="preserve"> </w:t>
      </w:r>
      <w:r w:rsidR="00F73365">
        <w:rPr>
          <w:rFonts w:ascii="Arial" w:hAnsi="Arial" w:cs="Arial"/>
          <w:sz w:val="24"/>
          <w:szCs w:val="24"/>
        </w:rPr>
        <w:t>that simultaneously</w:t>
      </w:r>
      <w:r w:rsidR="00F73365" w:rsidRPr="00B8176A">
        <w:rPr>
          <w:rFonts w:ascii="Arial" w:hAnsi="Arial" w:cs="Arial"/>
          <w:sz w:val="24"/>
          <w:szCs w:val="24"/>
        </w:rPr>
        <w:t xml:space="preserve"> </w:t>
      </w:r>
      <w:r w:rsidR="00F73365">
        <w:rPr>
          <w:rFonts w:ascii="Arial" w:hAnsi="Arial" w:cs="Arial"/>
          <w:sz w:val="24"/>
          <w:szCs w:val="24"/>
        </w:rPr>
        <w:t>assemble</w:t>
      </w:r>
      <w:r w:rsidR="004D1B92">
        <w:rPr>
          <w:rFonts w:ascii="Arial" w:hAnsi="Arial" w:cs="Arial"/>
          <w:sz w:val="24"/>
          <w:szCs w:val="24"/>
        </w:rPr>
        <w:t>s</w:t>
      </w:r>
      <w:r w:rsidR="00F73365">
        <w:rPr>
          <w:rFonts w:ascii="Arial" w:hAnsi="Arial" w:cs="Arial"/>
          <w:sz w:val="24"/>
          <w:szCs w:val="24"/>
        </w:rPr>
        <w:t xml:space="preserve"> </w:t>
      </w:r>
      <w:r w:rsidR="002A1BCE">
        <w:rPr>
          <w:rFonts w:ascii="Arial" w:hAnsi="Arial" w:cs="Arial"/>
          <w:sz w:val="24"/>
          <w:szCs w:val="24"/>
        </w:rPr>
        <w:t xml:space="preserve">discrete </w:t>
      </w:r>
      <w:r>
        <w:rPr>
          <w:rFonts w:ascii="Arial" w:hAnsi="Arial" w:cs="Arial"/>
          <w:sz w:val="24"/>
          <w:szCs w:val="24"/>
        </w:rPr>
        <w:t xml:space="preserve">sequences of </w:t>
      </w:r>
      <w:r w:rsidR="00F73365">
        <w:rPr>
          <w:rFonts w:ascii="Arial" w:hAnsi="Arial" w:cs="Arial"/>
          <w:sz w:val="24"/>
          <w:szCs w:val="24"/>
        </w:rPr>
        <w:t xml:space="preserve">multiple </w:t>
      </w:r>
      <w:r w:rsidR="00147FB3">
        <w:rPr>
          <w:rFonts w:ascii="Arial" w:hAnsi="Arial" w:cs="Arial"/>
          <w:sz w:val="24"/>
          <w:szCs w:val="24"/>
        </w:rPr>
        <w:t xml:space="preserve">genomes </w:t>
      </w:r>
      <w:r>
        <w:rPr>
          <w:rFonts w:ascii="Arial" w:hAnsi="Arial" w:cs="Arial"/>
          <w:sz w:val="24"/>
          <w:szCs w:val="24"/>
        </w:rPr>
        <w:t xml:space="preserve">present in </w:t>
      </w:r>
      <w:r w:rsidR="00F73365">
        <w:rPr>
          <w:rFonts w:ascii="Arial" w:hAnsi="Arial" w:cs="Arial"/>
          <w:sz w:val="24"/>
          <w:szCs w:val="24"/>
        </w:rPr>
        <w:t>populations</w:t>
      </w:r>
      <w:r w:rsidR="00B8176A" w:rsidRPr="00B8176A">
        <w:rPr>
          <w:rFonts w:ascii="Arial" w:hAnsi="Arial" w:cs="Arial"/>
          <w:sz w:val="24"/>
          <w:szCs w:val="24"/>
        </w:rPr>
        <w:t>.</w:t>
      </w:r>
      <w:r w:rsidR="004D77AB">
        <w:rPr>
          <w:rFonts w:ascii="Arial" w:hAnsi="Arial" w:cs="Arial"/>
          <w:sz w:val="24"/>
          <w:szCs w:val="24"/>
        </w:rPr>
        <w:t xml:space="preserve"> </w:t>
      </w:r>
      <w:del w:id="6" w:author="Mazumder, Raja" w:date="2016-07-20T11:28:00Z">
        <w:r w:rsidR="00D116ED" w:rsidDel="00FC52EE">
          <w:rPr>
            <w:rFonts w:ascii="Arial" w:hAnsi="Arial" w:cs="Arial"/>
            <w:sz w:val="24"/>
            <w:szCs w:val="24"/>
          </w:rPr>
          <w:delText>[</w:delText>
        </w:r>
      </w:del>
      <w:r w:rsidR="00B54E17">
        <w:rPr>
          <w:rFonts w:ascii="Arial" w:hAnsi="Arial" w:cs="Arial"/>
          <w:sz w:val="24"/>
          <w:szCs w:val="24"/>
        </w:rPr>
        <w:t xml:space="preserve">Using </w:t>
      </w:r>
      <w:r w:rsidR="00B54E17" w:rsidRPr="000C472A">
        <w:rPr>
          <w:rFonts w:ascii="Arial" w:hAnsi="Arial" w:cs="Arial"/>
          <w:i/>
          <w:sz w:val="24"/>
          <w:szCs w:val="24"/>
        </w:rPr>
        <w:t>in silico</w:t>
      </w:r>
      <w:r w:rsidR="00B54E17">
        <w:rPr>
          <w:rFonts w:ascii="Arial" w:hAnsi="Arial" w:cs="Arial"/>
          <w:sz w:val="24"/>
          <w:szCs w:val="24"/>
        </w:rPr>
        <w:t xml:space="preserve"> data we were able to detect populations at as low as 0.1% frequency with </w:t>
      </w:r>
      <w:del w:id="7" w:author="Mazumder, Raja" w:date="2016-07-20T11:30:00Z">
        <w:r w:rsidR="00B54E17" w:rsidDel="00FC52EE">
          <w:rPr>
            <w:rFonts w:ascii="Arial" w:hAnsi="Arial" w:cs="Arial"/>
            <w:sz w:val="24"/>
            <w:szCs w:val="24"/>
          </w:rPr>
          <w:delText xml:space="preserve">perfect </w:delText>
        </w:r>
      </w:del>
      <w:ins w:id="8" w:author="Mazumder, Raja" w:date="2016-07-20T11:30:00Z">
        <w:r w:rsidR="00FC52EE">
          <w:rPr>
            <w:rFonts w:ascii="Arial" w:hAnsi="Arial" w:cs="Arial"/>
            <w:sz w:val="24"/>
            <w:szCs w:val="24"/>
          </w:rPr>
          <w:t>complete</w:t>
        </w:r>
        <w:r w:rsidR="00FC52EE">
          <w:rPr>
            <w:rFonts w:ascii="Arial" w:hAnsi="Arial" w:cs="Arial"/>
            <w:sz w:val="24"/>
            <w:szCs w:val="24"/>
          </w:rPr>
          <w:t xml:space="preserve"> </w:t>
        </w:r>
      </w:ins>
      <w:r w:rsidR="00B54E17">
        <w:rPr>
          <w:rFonts w:ascii="Arial" w:hAnsi="Arial" w:cs="Arial"/>
          <w:sz w:val="24"/>
          <w:szCs w:val="24"/>
        </w:rPr>
        <w:t xml:space="preserve">global </w:t>
      </w:r>
      <w:r w:rsidR="00AA0378">
        <w:rPr>
          <w:rFonts w:ascii="Arial" w:hAnsi="Arial" w:cs="Arial"/>
          <w:sz w:val="24"/>
          <w:szCs w:val="24"/>
        </w:rPr>
        <w:t xml:space="preserve">genome </w:t>
      </w:r>
      <w:r w:rsidR="00B54E17">
        <w:rPr>
          <w:rFonts w:ascii="Arial" w:hAnsi="Arial" w:cs="Arial"/>
          <w:sz w:val="24"/>
          <w:szCs w:val="24"/>
        </w:rPr>
        <w:t xml:space="preserve">reconstruction and </w:t>
      </w:r>
      <w:r w:rsidR="00AA0378">
        <w:rPr>
          <w:rFonts w:ascii="Arial" w:hAnsi="Arial" w:cs="Arial"/>
          <w:sz w:val="24"/>
          <w:szCs w:val="24"/>
        </w:rPr>
        <w:t>in a single sample detected</w:t>
      </w:r>
      <w:r w:rsidR="003E2B02">
        <w:rPr>
          <w:rFonts w:ascii="Arial" w:hAnsi="Arial" w:cs="Arial"/>
          <w:sz w:val="24"/>
          <w:szCs w:val="24"/>
        </w:rPr>
        <w:t xml:space="preserve"> </w:t>
      </w:r>
      <w:r w:rsidR="00B54E17">
        <w:rPr>
          <w:rFonts w:ascii="Arial" w:hAnsi="Arial" w:cs="Arial"/>
          <w:sz w:val="24"/>
          <w:szCs w:val="24"/>
        </w:rPr>
        <w:t xml:space="preserve">16 </w:t>
      </w:r>
      <w:r w:rsidR="00AA0378">
        <w:rPr>
          <w:rFonts w:ascii="Arial" w:hAnsi="Arial" w:cs="Arial"/>
          <w:sz w:val="24"/>
          <w:szCs w:val="24"/>
        </w:rPr>
        <w:t xml:space="preserve">resolved </w:t>
      </w:r>
      <w:r w:rsidR="00B54E17">
        <w:rPr>
          <w:rFonts w:ascii="Arial" w:hAnsi="Arial" w:cs="Arial"/>
          <w:sz w:val="24"/>
          <w:szCs w:val="24"/>
        </w:rPr>
        <w:t xml:space="preserve">sequences </w:t>
      </w:r>
      <w:r w:rsidR="000C472A">
        <w:rPr>
          <w:rFonts w:ascii="Arial" w:hAnsi="Arial" w:cs="Arial"/>
          <w:sz w:val="24"/>
          <w:szCs w:val="24"/>
        </w:rPr>
        <w:t>with</w:t>
      </w:r>
      <w:r w:rsidR="000C472A">
        <w:rPr>
          <w:rFonts w:ascii="Arial" w:hAnsi="Arial" w:cs="Arial"/>
          <w:sz w:val="24"/>
          <w:szCs w:val="18"/>
        </w:rPr>
        <w:t xml:space="preserve"> no mismatches</w:t>
      </w:r>
      <w:r w:rsidR="00B54E17">
        <w:rPr>
          <w:rFonts w:ascii="Arial" w:hAnsi="Arial" w:cs="Arial"/>
          <w:sz w:val="24"/>
          <w:szCs w:val="18"/>
        </w:rPr>
        <w:t>.</w:t>
      </w:r>
      <w:r w:rsidR="000C472A">
        <w:rPr>
          <w:rFonts w:ascii="Arial" w:hAnsi="Arial" w:cs="Arial"/>
          <w:sz w:val="24"/>
          <w:szCs w:val="18"/>
        </w:rPr>
        <w:t xml:space="preserve"> We also applied the algorithm </w:t>
      </w:r>
      <w:r w:rsidR="00DB2F2C">
        <w:rPr>
          <w:rFonts w:ascii="Arial" w:hAnsi="Arial" w:cs="Arial"/>
          <w:sz w:val="24"/>
          <w:szCs w:val="18"/>
        </w:rPr>
        <w:t xml:space="preserve">to </w:t>
      </w:r>
      <w:r w:rsidR="000C472A">
        <w:rPr>
          <w:rFonts w:ascii="Arial" w:hAnsi="Arial" w:cs="Arial"/>
          <w:sz w:val="24"/>
          <w:szCs w:val="18"/>
        </w:rPr>
        <w:t xml:space="preserve">high throughput sequencing data obtained </w:t>
      </w:r>
      <w:r w:rsidR="00DB2F2C">
        <w:rPr>
          <w:rFonts w:ascii="Arial" w:hAnsi="Arial" w:cs="Arial"/>
          <w:sz w:val="24"/>
          <w:szCs w:val="18"/>
        </w:rPr>
        <w:t xml:space="preserve">for viruses present in </w:t>
      </w:r>
      <w:r w:rsidR="004F6AE9">
        <w:rPr>
          <w:rFonts w:ascii="Arial" w:hAnsi="Arial" w:cs="Arial"/>
          <w:sz w:val="24"/>
          <w:szCs w:val="18"/>
        </w:rPr>
        <w:t>sewage samples and</w:t>
      </w:r>
      <w:r w:rsidR="003E2B02">
        <w:rPr>
          <w:rFonts w:ascii="Arial" w:hAnsi="Arial" w:cs="Arial"/>
          <w:sz w:val="24"/>
          <w:szCs w:val="18"/>
        </w:rPr>
        <w:t xml:space="preserve"> successfully detected</w:t>
      </w:r>
      <w:r w:rsidR="004F6AE9">
        <w:rPr>
          <w:rFonts w:ascii="Arial" w:hAnsi="Arial" w:cs="Arial"/>
          <w:sz w:val="24"/>
          <w:szCs w:val="18"/>
        </w:rPr>
        <w:t xml:space="preserve"> multiple sub-populations and recombination events in the</w:t>
      </w:r>
      <w:r w:rsidR="003E2B02">
        <w:rPr>
          <w:rFonts w:ascii="Arial" w:hAnsi="Arial" w:cs="Arial"/>
          <w:sz w:val="24"/>
          <w:szCs w:val="18"/>
        </w:rPr>
        <w:t>se</w:t>
      </w:r>
      <w:r w:rsidR="004F6AE9">
        <w:rPr>
          <w:rFonts w:ascii="Arial" w:hAnsi="Arial" w:cs="Arial"/>
          <w:sz w:val="24"/>
          <w:szCs w:val="18"/>
        </w:rPr>
        <w:t xml:space="preserve"> diverse mixture</w:t>
      </w:r>
      <w:r w:rsidR="00EA5B59">
        <w:rPr>
          <w:rFonts w:ascii="Arial" w:hAnsi="Arial" w:cs="Arial"/>
          <w:sz w:val="24"/>
          <w:szCs w:val="18"/>
        </w:rPr>
        <w:t>s</w:t>
      </w:r>
      <w:r w:rsidR="004F6AE9">
        <w:rPr>
          <w:rFonts w:ascii="Arial" w:hAnsi="Arial" w:cs="Arial"/>
          <w:sz w:val="24"/>
          <w:szCs w:val="18"/>
        </w:rPr>
        <w:t>.</w:t>
      </w:r>
      <w:r w:rsidR="00EA5B59">
        <w:rPr>
          <w:rFonts w:ascii="Arial" w:hAnsi="Arial" w:cs="Arial"/>
          <w:sz w:val="24"/>
          <w:szCs w:val="24"/>
        </w:rPr>
        <w:t xml:space="preserve"> </w:t>
      </w:r>
      <w:r w:rsidR="00DB2F2C">
        <w:rPr>
          <w:rFonts w:ascii="Arial" w:hAnsi="Arial" w:cs="Arial"/>
          <w:sz w:val="24"/>
          <w:szCs w:val="24"/>
        </w:rPr>
        <w:t>H</w:t>
      </w:r>
      <w:r w:rsidR="003E2B02" w:rsidRPr="003E2B02">
        <w:rPr>
          <w:rFonts w:ascii="Arial" w:hAnsi="Arial" w:cs="Arial"/>
          <w:sz w:val="24"/>
          <w:szCs w:val="24"/>
        </w:rPr>
        <w:t xml:space="preserve">igh </w:t>
      </w:r>
      <w:r w:rsidR="00DB2F2C" w:rsidRPr="003E2B02">
        <w:rPr>
          <w:rFonts w:ascii="Arial" w:hAnsi="Arial" w:cs="Arial"/>
          <w:sz w:val="24"/>
          <w:szCs w:val="24"/>
        </w:rPr>
        <w:t xml:space="preserve">sensitivity </w:t>
      </w:r>
      <w:r w:rsidR="003E2B02" w:rsidRPr="003E2B02">
        <w:rPr>
          <w:rFonts w:ascii="Arial" w:hAnsi="Arial" w:cs="Arial"/>
          <w:sz w:val="24"/>
          <w:szCs w:val="24"/>
        </w:rPr>
        <w:t xml:space="preserve">of </w:t>
      </w:r>
      <w:r w:rsidR="00E46461">
        <w:rPr>
          <w:rFonts w:ascii="Arial" w:hAnsi="Arial" w:cs="Arial"/>
          <w:sz w:val="24"/>
          <w:szCs w:val="24"/>
        </w:rPr>
        <w:t>the algorithm</w:t>
      </w:r>
      <w:r w:rsidR="00DB2F2C" w:rsidRPr="003E2B02">
        <w:rPr>
          <w:rFonts w:ascii="Arial" w:hAnsi="Arial" w:cs="Arial"/>
          <w:sz w:val="24"/>
          <w:szCs w:val="24"/>
        </w:rPr>
        <w:t xml:space="preserve"> </w:t>
      </w:r>
      <w:r w:rsidR="00DB2F2C">
        <w:rPr>
          <w:rFonts w:ascii="Arial" w:hAnsi="Arial" w:cs="Arial"/>
          <w:sz w:val="24"/>
          <w:szCs w:val="24"/>
        </w:rPr>
        <w:t>also enables</w:t>
      </w:r>
      <w:r w:rsidR="003E2B02" w:rsidRPr="003E2B02">
        <w:rPr>
          <w:rFonts w:ascii="Arial" w:hAnsi="Arial" w:cs="Arial"/>
          <w:sz w:val="24"/>
          <w:szCs w:val="24"/>
        </w:rPr>
        <w:t xml:space="preserve"> genomic analysis of </w:t>
      </w:r>
      <w:r w:rsidR="00DB2F2C">
        <w:rPr>
          <w:rFonts w:ascii="Arial" w:hAnsi="Arial" w:cs="Arial"/>
          <w:sz w:val="24"/>
          <w:szCs w:val="24"/>
        </w:rPr>
        <w:t xml:space="preserve">heterogeneous </w:t>
      </w:r>
      <w:r w:rsidR="00147FB3">
        <w:rPr>
          <w:rFonts w:ascii="Arial" w:hAnsi="Arial" w:cs="Arial"/>
          <w:sz w:val="24"/>
          <w:szCs w:val="24"/>
        </w:rPr>
        <w:t xml:space="preserve">pathogen genomes from </w:t>
      </w:r>
      <w:r w:rsidR="003E2B02" w:rsidRPr="003E2B02">
        <w:rPr>
          <w:rFonts w:ascii="Arial" w:hAnsi="Arial" w:cs="Arial"/>
          <w:sz w:val="24"/>
          <w:szCs w:val="24"/>
        </w:rPr>
        <w:t xml:space="preserve">patient samples </w:t>
      </w:r>
      <w:r w:rsidR="00DB2F2C">
        <w:rPr>
          <w:rFonts w:ascii="Arial" w:hAnsi="Arial" w:cs="Arial"/>
          <w:sz w:val="24"/>
          <w:szCs w:val="24"/>
        </w:rPr>
        <w:t>and</w:t>
      </w:r>
      <w:r w:rsidR="00DB2F2C" w:rsidRPr="003E2B02">
        <w:rPr>
          <w:rFonts w:ascii="Arial" w:hAnsi="Arial" w:cs="Arial"/>
          <w:sz w:val="24"/>
          <w:szCs w:val="24"/>
        </w:rPr>
        <w:t xml:space="preserve"> </w:t>
      </w:r>
      <w:r w:rsidR="003E2B02" w:rsidRPr="003E2B02">
        <w:rPr>
          <w:rFonts w:ascii="Arial" w:hAnsi="Arial" w:cs="Arial"/>
          <w:sz w:val="24"/>
          <w:szCs w:val="24"/>
        </w:rPr>
        <w:t xml:space="preserve">accurate detection of intra-host diversity, </w:t>
      </w:r>
      <w:r w:rsidR="00F7796F">
        <w:rPr>
          <w:rFonts w:ascii="Arial" w:hAnsi="Arial" w:cs="Arial"/>
          <w:sz w:val="24"/>
          <w:szCs w:val="24"/>
        </w:rPr>
        <w:t>enabling not just basic research in</w:t>
      </w:r>
      <w:r w:rsidR="003E2B02" w:rsidRPr="003E2B02">
        <w:rPr>
          <w:rFonts w:ascii="Arial" w:hAnsi="Arial" w:cs="Arial"/>
          <w:sz w:val="24"/>
          <w:szCs w:val="24"/>
        </w:rPr>
        <w:t xml:space="preserve"> personalized medicine</w:t>
      </w:r>
      <w:r w:rsidR="00F7796F">
        <w:rPr>
          <w:rFonts w:ascii="Arial" w:hAnsi="Arial" w:cs="Arial"/>
          <w:sz w:val="24"/>
          <w:szCs w:val="24"/>
        </w:rPr>
        <w:t xml:space="preserve"> but also</w:t>
      </w:r>
      <w:r w:rsidR="003E2B02">
        <w:rPr>
          <w:rFonts w:ascii="Arial" w:hAnsi="Arial" w:cs="Arial"/>
          <w:sz w:val="24"/>
          <w:szCs w:val="24"/>
        </w:rPr>
        <w:t xml:space="preserve"> accurate diagnostics and </w:t>
      </w:r>
      <w:r w:rsidR="00DB2F2C">
        <w:rPr>
          <w:rFonts w:ascii="Arial" w:hAnsi="Arial" w:cs="Arial"/>
          <w:sz w:val="24"/>
          <w:szCs w:val="24"/>
        </w:rPr>
        <w:t xml:space="preserve">monitoring </w:t>
      </w:r>
      <w:r w:rsidR="003E2B02">
        <w:rPr>
          <w:rFonts w:ascii="Arial" w:hAnsi="Arial" w:cs="Arial"/>
          <w:sz w:val="24"/>
          <w:szCs w:val="24"/>
        </w:rPr>
        <w:t>drug</w:t>
      </w:r>
      <w:r w:rsidR="00434C74">
        <w:rPr>
          <w:rFonts w:ascii="Arial" w:hAnsi="Arial" w:cs="Arial"/>
          <w:sz w:val="24"/>
          <w:szCs w:val="24"/>
        </w:rPr>
        <w:t xml:space="preserve"> </w:t>
      </w:r>
      <w:r w:rsidR="00D116ED">
        <w:rPr>
          <w:rFonts w:ascii="Arial" w:hAnsi="Arial" w:cs="Arial"/>
          <w:sz w:val="24"/>
          <w:szCs w:val="24"/>
        </w:rPr>
        <w:t>therapies, which</w:t>
      </w:r>
      <w:r w:rsidR="003D0BDB">
        <w:rPr>
          <w:rFonts w:ascii="Arial" w:hAnsi="Arial" w:cs="Arial"/>
          <w:sz w:val="24"/>
          <w:szCs w:val="24"/>
        </w:rPr>
        <w:t xml:space="preserve"> are critical in </w:t>
      </w:r>
      <w:ins w:id="9" w:author="Mazumder, Raja" w:date="2016-07-20T11:37:00Z">
        <w:r w:rsidR="00B91C18">
          <w:rPr>
            <w:rFonts w:ascii="Arial" w:hAnsi="Arial" w:cs="Arial"/>
            <w:sz w:val="24"/>
            <w:szCs w:val="24"/>
          </w:rPr>
          <w:t xml:space="preserve">clinical and </w:t>
        </w:r>
      </w:ins>
      <w:r w:rsidR="003D0BDB">
        <w:rPr>
          <w:rFonts w:ascii="Arial" w:hAnsi="Arial" w:cs="Arial"/>
          <w:sz w:val="24"/>
          <w:szCs w:val="24"/>
        </w:rPr>
        <w:t xml:space="preserve">regulatory </w:t>
      </w:r>
      <w:r w:rsidR="00D116ED">
        <w:rPr>
          <w:rFonts w:ascii="Arial" w:hAnsi="Arial" w:cs="Arial"/>
          <w:sz w:val="24"/>
          <w:szCs w:val="24"/>
        </w:rPr>
        <w:t>decision-making</w:t>
      </w:r>
      <w:r w:rsidR="003D0BDB">
        <w:rPr>
          <w:rFonts w:ascii="Arial" w:hAnsi="Arial" w:cs="Arial"/>
          <w:sz w:val="24"/>
          <w:szCs w:val="24"/>
        </w:rPr>
        <w:t xml:space="preserve"> process</w:t>
      </w:r>
      <w:r w:rsidR="00434C74">
        <w:rPr>
          <w:rFonts w:ascii="Arial" w:hAnsi="Arial" w:cs="Arial"/>
          <w:sz w:val="24"/>
          <w:szCs w:val="24"/>
        </w:rPr>
        <w:t>.</w:t>
      </w:r>
      <w:del w:id="10" w:author="Mazumder, Raja" w:date="2016-07-20T11:31:00Z">
        <w:r w:rsidR="00D116ED" w:rsidDel="00FC52EE">
          <w:rPr>
            <w:rFonts w:ascii="Arial" w:hAnsi="Arial" w:cs="Arial"/>
            <w:sz w:val="24"/>
            <w:szCs w:val="24"/>
          </w:rPr>
          <w:delText>]</w:delText>
        </w:r>
      </w:del>
      <w:r w:rsidR="00AF268D">
        <w:rPr>
          <w:rFonts w:ascii="Arial" w:hAnsi="Arial" w:cs="Arial"/>
          <w:sz w:val="24"/>
          <w:szCs w:val="24"/>
        </w:rPr>
        <w:br w:type="page"/>
      </w:r>
    </w:p>
    <w:p w14:paraId="4253DF8E" w14:textId="7B189CDB" w:rsidR="00AF268D" w:rsidRPr="00EE15E6" w:rsidRDefault="0092531A" w:rsidP="00AA0378">
      <w:pPr>
        <w:spacing w:line="240" w:lineRule="auto"/>
        <w:rPr>
          <w:rFonts w:ascii="Arial" w:hAnsi="Arial" w:cs="Arial"/>
          <w:sz w:val="24"/>
          <w:szCs w:val="24"/>
        </w:rPr>
      </w:pPr>
      <w:r>
        <w:rPr>
          <w:rFonts w:ascii="Arial" w:hAnsi="Arial" w:cs="Arial"/>
          <w:b/>
          <w:sz w:val="28"/>
          <w:szCs w:val="24"/>
        </w:rPr>
        <w:t>Background</w:t>
      </w:r>
    </w:p>
    <w:p w14:paraId="26B42BC5" w14:textId="6B9DDA07" w:rsidR="00543029" w:rsidRDefault="00AF268D" w:rsidP="00543029">
      <w:pPr>
        <w:spacing w:line="480" w:lineRule="auto"/>
        <w:jc w:val="both"/>
        <w:rPr>
          <w:rFonts w:ascii="Arial" w:hAnsi="Arial" w:cs="Arial"/>
          <w:sz w:val="24"/>
          <w:szCs w:val="24"/>
        </w:rPr>
      </w:pPr>
      <w:r>
        <w:rPr>
          <w:rFonts w:ascii="Arial" w:hAnsi="Arial" w:cs="Arial"/>
          <w:sz w:val="24"/>
          <w:szCs w:val="24"/>
        </w:rPr>
        <w:t>G</w:t>
      </w:r>
      <w:r w:rsidRPr="00AF268D">
        <w:rPr>
          <w:rFonts w:ascii="Arial" w:hAnsi="Arial" w:cs="Arial"/>
          <w:sz w:val="24"/>
          <w:szCs w:val="24"/>
        </w:rPr>
        <w:t>enetic diversity of population</w:t>
      </w:r>
      <w:r w:rsidR="00B976AA">
        <w:rPr>
          <w:rFonts w:ascii="Arial" w:hAnsi="Arial" w:cs="Arial"/>
          <w:sz w:val="24"/>
          <w:szCs w:val="24"/>
        </w:rPr>
        <w:t>s</w:t>
      </w:r>
      <w:r w:rsidRPr="00AF268D">
        <w:rPr>
          <w:rFonts w:ascii="Arial" w:hAnsi="Arial" w:cs="Arial"/>
          <w:sz w:val="24"/>
          <w:szCs w:val="24"/>
        </w:rPr>
        <w:t xml:space="preserve"> </w:t>
      </w:r>
      <w:r w:rsidR="00554907">
        <w:rPr>
          <w:rFonts w:ascii="Arial" w:hAnsi="Arial" w:cs="Arial"/>
          <w:sz w:val="24"/>
          <w:szCs w:val="24"/>
        </w:rPr>
        <w:t xml:space="preserve">resulting from </w:t>
      </w:r>
      <w:r w:rsidR="00554907" w:rsidRPr="00AF268D">
        <w:rPr>
          <w:rFonts w:ascii="Arial" w:hAnsi="Arial" w:cs="Arial"/>
          <w:sz w:val="24"/>
          <w:szCs w:val="24"/>
        </w:rPr>
        <w:t xml:space="preserve">high mutation rates </w:t>
      </w:r>
      <w:r w:rsidRPr="00AF268D">
        <w:rPr>
          <w:rFonts w:ascii="Arial" w:hAnsi="Arial" w:cs="Arial"/>
          <w:sz w:val="24"/>
          <w:szCs w:val="24"/>
        </w:rPr>
        <w:t xml:space="preserve">plays a key role in </w:t>
      </w:r>
      <w:r w:rsidR="00C81FE3">
        <w:rPr>
          <w:rFonts w:ascii="Arial" w:hAnsi="Arial" w:cs="Arial"/>
          <w:sz w:val="24"/>
          <w:szCs w:val="24"/>
        </w:rPr>
        <w:t xml:space="preserve">viral </w:t>
      </w:r>
      <w:r w:rsidRPr="00AF268D">
        <w:rPr>
          <w:rFonts w:ascii="Arial" w:hAnsi="Arial" w:cs="Arial"/>
          <w:sz w:val="24"/>
          <w:szCs w:val="24"/>
        </w:rPr>
        <w:t xml:space="preserve">evolution. </w:t>
      </w:r>
      <w:r w:rsidR="00554907">
        <w:rPr>
          <w:rFonts w:ascii="Arial" w:hAnsi="Arial" w:cs="Arial"/>
          <w:sz w:val="24"/>
          <w:szCs w:val="24"/>
        </w:rPr>
        <w:t>In extreme cases</w:t>
      </w:r>
      <w:r w:rsidR="00E72A4F">
        <w:rPr>
          <w:rFonts w:ascii="Arial" w:hAnsi="Arial" w:cs="Arial"/>
          <w:sz w:val="24"/>
          <w:szCs w:val="24"/>
        </w:rPr>
        <w:t>,</w:t>
      </w:r>
      <w:r w:rsidR="00554907">
        <w:rPr>
          <w:rFonts w:ascii="Arial" w:hAnsi="Arial" w:cs="Arial"/>
          <w:sz w:val="24"/>
          <w:szCs w:val="24"/>
        </w:rPr>
        <w:t xml:space="preserve"> </w:t>
      </w:r>
      <w:r w:rsidR="00554907" w:rsidRPr="00AF268D">
        <w:rPr>
          <w:rFonts w:ascii="Arial" w:hAnsi="Arial" w:cs="Arial"/>
          <w:sz w:val="24"/>
          <w:szCs w:val="24"/>
        </w:rPr>
        <w:t xml:space="preserve">mutation rate </w:t>
      </w:r>
      <w:r w:rsidR="00554907">
        <w:rPr>
          <w:rFonts w:ascii="Arial" w:hAnsi="Arial" w:cs="Arial"/>
          <w:sz w:val="24"/>
          <w:szCs w:val="24"/>
        </w:rPr>
        <w:t>can be as high as 4</w:t>
      </w:r>
      <w:ins w:id="11" w:author="Mazumder, Raja" w:date="2016-07-20T11:40:00Z">
        <w:r w:rsidR="00B91C18">
          <w:rPr>
            <w:rFonts w:ascii="Arial" w:hAnsi="Arial" w:cs="Arial"/>
            <w:sz w:val="24"/>
            <w:szCs w:val="24"/>
          </w:rPr>
          <w:t>×</w:t>
        </w:r>
      </w:ins>
      <w:del w:id="12" w:author="Mazumder, Raja" w:date="2016-07-20T11:40:00Z">
        <w:r w:rsidR="00554907" w:rsidDel="00B91C18">
          <w:rPr>
            <w:rFonts w:ascii="Arial" w:hAnsi="Arial" w:cs="Arial"/>
            <w:sz w:val="24"/>
            <w:szCs w:val="24"/>
          </w:rPr>
          <w:delText>*</w:delText>
        </w:r>
      </w:del>
      <w:r w:rsidR="00554907" w:rsidRPr="007565AC">
        <w:rPr>
          <w:rFonts w:ascii="Arial" w:hAnsi="Arial"/>
          <w:sz w:val="24"/>
        </w:rPr>
        <w:t>10</w:t>
      </w:r>
      <w:r w:rsidR="00554907" w:rsidRPr="007565AC">
        <w:rPr>
          <w:rFonts w:ascii="Arial" w:hAnsi="Arial"/>
          <w:sz w:val="24"/>
          <w:vertAlign w:val="superscript"/>
        </w:rPr>
        <w:t>-</w:t>
      </w:r>
      <w:r w:rsidR="00554907">
        <w:rPr>
          <w:rFonts w:ascii="Arial" w:hAnsi="Arial"/>
          <w:sz w:val="24"/>
          <w:vertAlign w:val="superscript"/>
        </w:rPr>
        <w:t>4</w:t>
      </w:r>
      <w:r w:rsidR="00554907">
        <w:rPr>
          <w:rFonts w:ascii="Arial" w:hAnsi="Arial" w:cs="Arial"/>
          <w:sz w:val="24"/>
          <w:szCs w:val="24"/>
        </w:rPr>
        <w:t xml:space="preserve"> errors</w:t>
      </w:r>
      <w:r w:rsidR="00554907">
        <w:rPr>
          <w:rFonts w:ascii="Arial" w:hAnsi="Arial" w:cs="Arial"/>
          <w:sz w:val="24"/>
          <w:szCs w:val="24"/>
        </w:rPr>
        <w:fldChar w:fldCharType="begin"/>
      </w:r>
      <w:r w:rsidR="00B91C18">
        <w:rPr>
          <w:rFonts w:ascii="Arial" w:hAnsi="Arial" w:cs="Arial"/>
          <w:sz w:val="24"/>
          <w:szCs w:val="24"/>
        </w:rPr>
        <w:instrText xml:space="preserve"> ADDIN EN.CITE &lt;EndNote&gt;&lt;Cite&gt;&lt;Author&gt;Sanjuan&lt;/Author&gt;&lt;Year&gt;2010&lt;/Year&gt;&lt;RecNum&gt;1&lt;/RecNum&gt;&lt;DisplayText&gt;[1]&lt;/DisplayText&gt;&lt;record&gt;&lt;rec-number&gt;1&lt;/rec-number&gt;&lt;foreign-keys&gt;&lt;key app="EN" db-id="5p0vrza2ovez5peedrppzr2pazfddvrz59az"&gt;1&lt;/key&gt;&lt;/foreign-keys&gt;&lt;ref-type name="Journal Article"&gt;17&lt;/ref-type&gt;&lt;contributors&gt;&lt;authors&gt;&lt;author&gt;Sanjuan, R.&lt;/author&gt;&lt;author&gt;Nebot, M. R.&lt;/author&gt;&lt;author&gt;Chirico, N.&lt;/author&gt;&lt;author&gt;Mansky, L. M.&lt;/author&gt;&lt;author&gt;Belshaw, R.&lt;/author&gt;&lt;/authors&gt;&lt;/contributors&gt;&lt;auth-address&gt;Institut Cavanilles de Biodiversitat y Biologia Evolutiva, Departament de Genetica, Universitat de Valencia, C/Catedratico Agustin Escardino 9, Paterna 46980, Valencia, Spain. rafael.sanjuan@uv.es&lt;/auth-address&gt;&lt;titles&gt;&lt;title&gt;Viral mutation rates&lt;/title&gt;&lt;secondary-title&gt;J Virol&lt;/secondary-title&gt;&lt;/titles&gt;&lt;periodical&gt;&lt;full-title&gt;J Virol&lt;/full-title&gt;&lt;/periodical&gt;&lt;pages&gt;9733-48&lt;/pages&gt;&lt;volume&gt;84&lt;/volume&gt;&lt;number&gt;19&lt;/number&gt;&lt;keywords&gt;&lt;keyword&gt;Animals&lt;/keyword&gt;&lt;keyword&gt;DNA Viruses/genetics&lt;/keyword&gt;&lt;keyword&gt;*Evolution, Molecular&lt;/keyword&gt;&lt;keyword&gt;Humans&lt;/keyword&gt;&lt;keyword&gt;Models, Genetic&lt;/keyword&gt;&lt;keyword&gt;*Mutation&lt;/keyword&gt;&lt;keyword&gt;RNA Viruses/genetics&lt;/keyword&gt;&lt;keyword&gt;Time Factors&lt;/keyword&gt;&lt;keyword&gt;Viruses/*genetics&lt;/keyword&gt;&lt;/keywords&gt;&lt;dates&gt;&lt;year&gt;2010&lt;/year&gt;&lt;pub-dates&gt;&lt;date&gt;Oct&lt;/date&gt;&lt;/pub-dates&gt;&lt;/dates&gt;&lt;isbn&gt;1098-5514 (Electronic)&amp;#xD;0022-538X (Linking)&lt;/isbn&gt;&lt;accession-num&gt;20660197&lt;/accession-num&gt;&lt;urls&gt;&lt;related-urls&gt;&lt;url&gt;http://www.ncbi.nlm.nih.gov/pubmed/20660197&lt;/url&gt;&lt;/related-urls&gt;&lt;/urls&gt;&lt;custom2&gt;PMC2937809&lt;/custom2&gt;&lt;electronic-resource-num&gt;10.1128/JVI.00694-10&lt;/electronic-resource-num&gt;&lt;/record&gt;&lt;/Cite&gt;&lt;/EndNote&gt;</w:instrText>
      </w:r>
      <w:r w:rsidR="00554907">
        <w:rPr>
          <w:rFonts w:ascii="Arial" w:hAnsi="Arial" w:cs="Arial"/>
          <w:sz w:val="24"/>
          <w:szCs w:val="24"/>
        </w:rPr>
        <w:fldChar w:fldCharType="separate"/>
      </w:r>
      <w:r w:rsidR="00D116ED">
        <w:rPr>
          <w:rFonts w:ascii="Arial" w:hAnsi="Arial" w:cs="Arial"/>
          <w:noProof/>
          <w:sz w:val="24"/>
          <w:szCs w:val="24"/>
        </w:rPr>
        <w:t>[1]</w:t>
      </w:r>
      <w:r w:rsidR="00554907">
        <w:rPr>
          <w:rFonts w:ascii="Arial" w:hAnsi="Arial" w:cs="Arial"/>
          <w:sz w:val="24"/>
          <w:szCs w:val="24"/>
        </w:rPr>
        <w:fldChar w:fldCharType="end"/>
      </w:r>
      <w:r w:rsidR="00554907">
        <w:rPr>
          <w:rFonts w:ascii="Arial" w:hAnsi="Arial" w:cs="Arial"/>
          <w:sz w:val="24"/>
          <w:szCs w:val="24"/>
        </w:rPr>
        <w:t xml:space="preserve"> per nucleotide per round of replication (</w:t>
      </w:r>
      <w:r w:rsidR="00543029" w:rsidRPr="00AF268D">
        <w:rPr>
          <w:rFonts w:ascii="Arial" w:hAnsi="Arial" w:cs="Arial"/>
          <w:sz w:val="24"/>
          <w:szCs w:val="24"/>
        </w:rPr>
        <w:t xml:space="preserve">RNA viruses </w:t>
      </w:r>
      <w:r w:rsidR="00543029">
        <w:rPr>
          <w:rFonts w:ascii="Arial" w:hAnsi="Arial" w:cs="Arial"/>
          <w:sz w:val="24"/>
          <w:szCs w:val="24"/>
        </w:rPr>
        <w:t xml:space="preserve">such as HIV, </w:t>
      </w:r>
      <w:r w:rsidR="00554907">
        <w:rPr>
          <w:rFonts w:ascii="Arial" w:hAnsi="Arial" w:cs="Arial"/>
          <w:sz w:val="24"/>
          <w:szCs w:val="24"/>
        </w:rPr>
        <w:t>poliovirus</w:t>
      </w:r>
      <w:r w:rsidR="00B976AA">
        <w:rPr>
          <w:rFonts w:ascii="Arial" w:hAnsi="Arial" w:cs="Arial"/>
          <w:sz w:val="24"/>
          <w:szCs w:val="24"/>
        </w:rPr>
        <w:t xml:space="preserve">, </w:t>
      </w:r>
      <w:r w:rsidR="00554907">
        <w:rPr>
          <w:rFonts w:ascii="Arial" w:hAnsi="Arial" w:cs="Arial"/>
          <w:sz w:val="24"/>
          <w:szCs w:val="24"/>
        </w:rPr>
        <w:t>etc.)</w:t>
      </w:r>
      <w:r w:rsidR="000C5A16">
        <w:rPr>
          <w:rFonts w:ascii="Arial" w:hAnsi="Arial" w:cs="Arial"/>
          <w:sz w:val="24"/>
          <w:szCs w:val="24"/>
        </w:rPr>
        <w:t xml:space="preserve">. </w:t>
      </w:r>
      <w:r w:rsidR="00B976AA">
        <w:rPr>
          <w:rFonts w:ascii="Arial" w:hAnsi="Arial" w:cs="Arial"/>
          <w:sz w:val="24"/>
          <w:szCs w:val="24"/>
        </w:rPr>
        <w:t>Therefore</w:t>
      </w:r>
      <w:r w:rsidR="00E72A4F">
        <w:rPr>
          <w:rFonts w:ascii="Arial" w:hAnsi="Arial" w:cs="Arial"/>
          <w:sz w:val="24"/>
          <w:szCs w:val="24"/>
        </w:rPr>
        <w:t>,</w:t>
      </w:r>
      <w:r w:rsidR="00B976AA">
        <w:rPr>
          <w:rFonts w:ascii="Arial" w:hAnsi="Arial" w:cs="Arial"/>
          <w:sz w:val="24"/>
          <w:szCs w:val="24"/>
        </w:rPr>
        <w:t xml:space="preserve"> </w:t>
      </w:r>
      <w:r w:rsidR="003C0EE2">
        <w:rPr>
          <w:rFonts w:ascii="Arial" w:hAnsi="Arial" w:cs="Arial"/>
          <w:sz w:val="24"/>
          <w:szCs w:val="24"/>
        </w:rPr>
        <w:t xml:space="preserve">natural </w:t>
      </w:r>
      <w:r w:rsidR="00A46829">
        <w:rPr>
          <w:rFonts w:ascii="Arial" w:hAnsi="Arial" w:cs="Arial"/>
          <w:sz w:val="24"/>
          <w:szCs w:val="24"/>
        </w:rPr>
        <w:t xml:space="preserve">virus </w:t>
      </w:r>
      <w:r w:rsidR="003C0EE2">
        <w:rPr>
          <w:rFonts w:ascii="Arial" w:hAnsi="Arial" w:cs="Arial"/>
          <w:sz w:val="24"/>
          <w:szCs w:val="24"/>
        </w:rPr>
        <w:t>population</w:t>
      </w:r>
      <w:r w:rsidR="00A46829">
        <w:rPr>
          <w:rFonts w:ascii="Arial" w:hAnsi="Arial" w:cs="Arial"/>
          <w:sz w:val="24"/>
          <w:szCs w:val="24"/>
        </w:rPr>
        <w:t>s</w:t>
      </w:r>
      <w:r w:rsidR="003C0EE2">
        <w:rPr>
          <w:rFonts w:ascii="Arial" w:hAnsi="Arial" w:cs="Arial"/>
          <w:sz w:val="24"/>
          <w:szCs w:val="24"/>
        </w:rPr>
        <w:t xml:space="preserve"> </w:t>
      </w:r>
      <w:r w:rsidR="002D6F10">
        <w:rPr>
          <w:rFonts w:ascii="Arial" w:hAnsi="Arial" w:cs="Arial"/>
          <w:sz w:val="24"/>
          <w:szCs w:val="24"/>
        </w:rPr>
        <w:t xml:space="preserve">consist </w:t>
      </w:r>
      <w:r w:rsidR="00543029">
        <w:rPr>
          <w:rFonts w:ascii="Arial" w:hAnsi="Arial" w:cs="Arial"/>
          <w:sz w:val="24"/>
          <w:szCs w:val="24"/>
        </w:rPr>
        <w:t xml:space="preserve">of </w:t>
      </w:r>
      <w:r w:rsidR="00A46829">
        <w:rPr>
          <w:rFonts w:ascii="Arial" w:hAnsi="Arial" w:cs="Arial"/>
          <w:sz w:val="24"/>
          <w:szCs w:val="24"/>
        </w:rPr>
        <w:t xml:space="preserve">an extremely high number of </w:t>
      </w:r>
      <w:r w:rsidR="003C0EE2">
        <w:rPr>
          <w:rFonts w:ascii="Arial" w:hAnsi="Arial" w:cs="Arial"/>
          <w:sz w:val="24"/>
          <w:szCs w:val="24"/>
        </w:rPr>
        <w:t>micro-</w:t>
      </w:r>
      <w:r w:rsidR="00543029">
        <w:rPr>
          <w:rFonts w:ascii="Arial" w:hAnsi="Arial" w:cs="Arial"/>
          <w:sz w:val="24"/>
          <w:szCs w:val="24"/>
        </w:rPr>
        <w:t>variants</w:t>
      </w:r>
      <w:r w:rsidR="00B976AA">
        <w:rPr>
          <w:rFonts w:ascii="Arial" w:hAnsi="Arial" w:cs="Arial"/>
          <w:sz w:val="24"/>
          <w:szCs w:val="24"/>
        </w:rPr>
        <w:t xml:space="preserve">, </w:t>
      </w:r>
      <w:r w:rsidR="003C0EE2">
        <w:rPr>
          <w:rFonts w:ascii="Arial" w:hAnsi="Arial" w:cs="Arial"/>
          <w:sz w:val="24"/>
          <w:szCs w:val="24"/>
        </w:rPr>
        <w:t>often referred to as</w:t>
      </w:r>
      <w:r w:rsidR="00543029">
        <w:rPr>
          <w:rFonts w:ascii="Arial" w:hAnsi="Arial" w:cs="Arial"/>
          <w:sz w:val="24"/>
          <w:szCs w:val="24"/>
        </w:rPr>
        <w:t xml:space="preserve"> </w:t>
      </w:r>
      <w:ins w:id="13" w:author="Mazumder, Raja" w:date="2016-07-20T11:40:00Z">
        <w:r w:rsidR="00B91C18">
          <w:rPr>
            <w:rFonts w:ascii="Arial" w:hAnsi="Arial" w:cs="Arial"/>
            <w:sz w:val="24"/>
            <w:szCs w:val="24"/>
          </w:rPr>
          <w:t xml:space="preserve">sub-populations or </w:t>
        </w:r>
      </w:ins>
      <w:proofErr w:type="spellStart"/>
      <w:r w:rsidR="00543029">
        <w:rPr>
          <w:rFonts w:ascii="Arial" w:hAnsi="Arial" w:cs="Arial"/>
          <w:sz w:val="24"/>
          <w:szCs w:val="24"/>
        </w:rPr>
        <w:t>quasispecies</w:t>
      </w:r>
      <w:proofErr w:type="spellEnd"/>
      <w:r w:rsidR="00543029">
        <w:rPr>
          <w:rFonts w:ascii="Arial" w:hAnsi="Arial" w:cs="Arial"/>
          <w:sz w:val="24"/>
          <w:szCs w:val="24"/>
        </w:rPr>
        <w:fldChar w:fldCharType="begin"/>
      </w:r>
      <w:r w:rsidR="00B91C18">
        <w:rPr>
          <w:rFonts w:ascii="Arial" w:hAnsi="Arial" w:cs="Arial"/>
          <w:sz w:val="24"/>
          <w:szCs w:val="24"/>
        </w:rPr>
        <w:instrText xml:space="preserve"> ADDIN EN.CITE &lt;EndNote&gt;&lt;Cite&gt;&lt;Author&gt;Holmes&lt;/Author&gt;&lt;Year&gt;2010&lt;/Year&gt;&lt;RecNum&gt;2&lt;/RecNum&gt;&lt;DisplayText&gt;[2]&lt;/DisplayText&gt;&lt;record&gt;&lt;rec-number&gt;2&lt;/rec-number&gt;&lt;foreign-keys&gt;&lt;key app="EN" db-id="5p0vrza2ovez5peedrppzr2pazfddvrz59az"&gt;2&lt;/key&gt;&lt;/foreign-keys&gt;&lt;ref-type name="Journal Article"&gt;17&lt;/ref-type&gt;&lt;contributors&gt;&lt;authors&gt;&lt;author&gt;Holmes, E. C.&lt;/author&gt;&lt;/authors&gt;&lt;/contributors&gt;&lt;auth-address&gt;Center for Infectious Disease Dynamics, Department of Biology, The Pennsylvania State University, University Park, PA 16802, USA. ech15@psu.edu&lt;/auth-address&gt;&lt;titles&gt;&lt;title&gt;The RNA virus quasispecies: fact or fiction?&lt;/title&gt;&lt;secondary-title&gt;J Mol Biol&lt;/secondary-title&gt;&lt;/titles&gt;&lt;periodical&gt;&lt;full-title&gt;J Mol Biol&lt;/full-title&gt;&lt;/periodical&gt;&lt;pages&gt;271-3&lt;/pages&gt;&lt;volume&gt;400&lt;/volume&gt;&lt;number&gt;3&lt;/number&gt;&lt;keywords&gt;&lt;keyword&gt;Adaptation, Biological&lt;/keyword&gt;&lt;keyword&gt;*Evolution, Molecular&lt;/keyword&gt;&lt;keyword&gt;*Mutation&lt;/keyword&gt;&lt;keyword&gt;*Polymorphism, Genetic&lt;/keyword&gt;&lt;keyword&gt;RNA Viruses/*classification/*genetics/growth &amp;amp; development&lt;/keyword&gt;&lt;keyword&gt;Selection, Genetic&lt;/keyword&gt;&lt;keyword&gt;*Virus Replication&lt;/keyword&gt;&lt;/keywords&gt;&lt;dates&gt;&lt;year&gt;2010&lt;/year&gt;&lt;pub-dates&gt;&lt;date&gt;Jul 16&lt;/date&gt;&lt;/pub-dates&gt;&lt;/dates&gt;&lt;isbn&gt;1089-8638 (Electronic)&amp;#xD;0022-2836 (Linking)&lt;/isbn&gt;&lt;accession-num&gt;20493194&lt;/accession-num&gt;&lt;urls&gt;&lt;related-urls&gt;&lt;url&gt;http://www.ncbi.nlm.nih.gov/pubmed/20493194&lt;/url&gt;&lt;/related-urls&gt;&lt;/urls&gt;&lt;electronic-resource-num&gt;10.1016/j.jmb.2010.05.032&lt;/electronic-resource-num&gt;&lt;/record&gt;&lt;/Cite&gt;&lt;/EndNote&gt;</w:instrText>
      </w:r>
      <w:r w:rsidR="00543029">
        <w:rPr>
          <w:rFonts w:ascii="Arial" w:hAnsi="Arial" w:cs="Arial"/>
          <w:sz w:val="24"/>
          <w:szCs w:val="24"/>
        </w:rPr>
        <w:fldChar w:fldCharType="separate"/>
      </w:r>
      <w:r w:rsidR="00D116ED">
        <w:rPr>
          <w:rFonts w:ascii="Arial" w:hAnsi="Arial" w:cs="Arial"/>
          <w:noProof/>
          <w:sz w:val="24"/>
          <w:szCs w:val="24"/>
        </w:rPr>
        <w:t>[2]</w:t>
      </w:r>
      <w:r w:rsidR="00543029">
        <w:rPr>
          <w:rFonts w:ascii="Arial" w:hAnsi="Arial" w:cs="Arial"/>
          <w:sz w:val="24"/>
          <w:szCs w:val="24"/>
        </w:rPr>
        <w:fldChar w:fldCharType="end"/>
      </w:r>
      <w:r w:rsidR="00543029">
        <w:rPr>
          <w:rFonts w:ascii="Arial" w:hAnsi="Arial" w:cs="Arial"/>
          <w:sz w:val="24"/>
          <w:szCs w:val="24"/>
        </w:rPr>
        <w:t xml:space="preserve">. </w:t>
      </w:r>
      <w:ins w:id="14" w:author="Mazumder, Raja" w:date="2016-07-20T11:44:00Z">
        <w:r w:rsidR="00C136A3">
          <w:rPr>
            <w:rFonts w:ascii="Arial" w:hAnsi="Arial" w:cs="Arial"/>
            <w:sz w:val="24"/>
            <w:szCs w:val="24"/>
          </w:rPr>
          <w:t>It is well known that such</w:t>
        </w:r>
      </w:ins>
      <w:del w:id="15" w:author="Mazumder, Raja" w:date="2016-07-20T11:44:00Z">
        <w:r w:rsidR="00554907" w:rsidDel="00C136A3">
          <w:rPr>
            <w:rFonts w:ascii="Arial" w:hAnsi="Arial" w:cs="Arial"/>
            <w:sz w:val="24"/>
            <w:szCs w:val="24"/>
          </w:rPr>
          <w:delText>G</w:delText>
        </w:r>
      </w:del>
      <w:ins w:id="16" w:author="Mazumder, Raja" w:date="2016-07-20T11:44:00Z">
        <w:r w:rsidR="00C136A3">
          <w:rPr>
            <w:rFonts w:ascii="Arial" w:hAnsi="Arial" w:cs="Arial"/>
            <w:sz w:val="24"/>
            <w:szCs w:val="24"/>
          </w:rPr>
          <w:t xml:space="preserve"> g</w:t>
        </w:r>
      </w:ins>
      <w:r w:rsidR="00554907">
        <w:rPr>
          <w:rFonts w:ascii="Arial" w:hAnsi="Arial" w:cs="Arial"/>
          <w:sz w:val="24"/>
          <w:szCs w:val="24"/>
        </w:rPr>
        <w:t xml:space="preserve">enetic diversity </w:t>
      </w:r>
      <w:r w:rsidR="00C81FE3">
        <w:rPr>
          <w:rFonts w:ascii="Arial" w:hAnsi="Arial" w:cs="Arial"/>
          <w:sz w:val="24"/>
          <w:szCs w:val="24"/>
        </w:rPr>
        <w:t>resulting from</w:t>
      </w:r>
      <w:r w:rsidR="00554907">
        <w:rPr>
          <w:rFonts w:ascii="Arial" w:hAnsi="Arial" w:cs="Arial"/>
          <w:sz w:val="24"/>
          <w:szCs w:val="24"/>
        </w:rPr>
        <w:t xml:space="preserve"> both point mutations and recombination events is critical for maintaining fitness of the virus</w:t>
      </w:r>
      <w:r w:rsidR="00554907">
        <w:rPr>
          <w:rFonts w:ascii="Arial" w:hAnsi="Arial" w:cs="Arial"/>
          <w:sz w:val="24"/>
          <w:szCs w:val="24"/>
        </w:rPr>
        <w:fldChar w:fldCharType="begin"/>
      </w:r>
      <w:r w:rsidR="00B91C18">
        <w:rPr>
          <w:rFonts w:ascii="Arial" w:hAnsi="Arial" w:cs="Arial"/>
          <w:sz w:val="24"/>
          <w:szCs w:val="24"/>
        </w:rPr>
        <w:instrText xml:space="preserve"> ADDIN EN.CITE &lt;EndNote&gt;&lt;Cite&gt;&lt;Author&gt;Arenas&lt;/Author&gt;&lt;Year&gt;2015&lt;/Year&gt;&lt;RecNum&gt;3&lt;/RecNum&gt;&lt;DisplayText&gt;[3]&lt;/DisplayText&gt;&lt;record&gt;&lt;rec-number&gt;3&lt;/rec-number&gt;&lt;foreign-keys&gt;&lt;key app="EN" db-id="5p0vrza2ovez5peedrppzr2pazfddvrz59az"&gt;3&lt;/key&gt;&lt;/foreign-keys&gt;&lt;ref-type name="Journal Article"&gt;17&lt;/ref-type&gt;&lt;contributors&gt;&lt;authors&gt;&lt;author&gt;Arenas, M.&lt;/author&gt;&lt;author&gt;Lorenzo-Redondo, R.&lt;/author&gt;&lt;author&gt;Lopez-Galindez, C.&lt;/author&gt;&lt;/authors&gt;&lt;/contributors&gt;&lt;auth-address&gt;Institute of Molecular Pathology and Immunology of the University of Porto (IPATIMUP), Porto, Portugal; Centre for Molecular Biology &amp;quot;Severo Ochoa&amp;quot;, Consejo Superior de Investigaciones Cientificas (CSIC), Madrid, Spain. Electronic address: marenas@ipatimup.pt.&amp;#xD;Centro Nacional de Microbiologia (CNM), Instituto de Salud Carlos III, Majadahonda, Madrid, Spain. Electronic address: ramon.lorenzo@northwestern.edu.&amp;#xD;Centro Nacional de Microbiologia (CNM), Instituto de Salud Carlos III, Majadahonda, Madrid, Spain. Electronic address: clopez@isciii.es.&lt;/auth-address&gt;&lt;titles&gt;&lt;title&gt;Influence of mutation and recombination on HIV-1 in vitro fitness recovery&lt;/title&gt;&lt;secondary-title&gt;Mol Phylogenet Evol&lt;/secondary-title&gt;&lt;/titles&gt;&lt;periodical&gt;&lt;full-title&gt;Mol Phylogenet Evol&lt;/full-title&gt;&lt;/periodical&gt;&lt;keywords&gt;&lt;keyword&gt;Fitness recovery&lt;/keyword&gt;&lt;keyword&gt;Genetic heterogeneity&lt;/keyword&gt;&lt;keyword&gt;HIV-1 molecular evolution&lt;/keyword&gt;&lt;keyword&gt;Molecular adaptation&lt;/keyword&gt;&lt;keyword&gt;Mutation&lt;/keyword&gt;&lt;keyword&gt;Viral recombination&lt;/keyword&gt;&lt;/keywords&gt;&lt;dates&gt;&lt;year&gt;2015&lt;/year&gt;&lt;pub-dates&gt;&lt;date&gt;Sep 7&lt;/date&gt;&lt;/pub-dates&gt;&lt;/dates&gt;&lt;isbn&gt;1095-9513 (Electronic)&amp;#xD;1055-7903 (Linking)&lt;/isbn&gt;&lt;accession-num&gt;26358613&lt;/accession-num&gt;&lt;urls&gt;&lt;related-urls&gt;&lt;url&gt;http://www.ncbi.nlm.nih.gov/pubmed/26358613&lt;/url&gt;&lt;/related-urls&gt;&lt;/urls&gt;&lt;electronic-resource-num&gt;10.1016/j.ympev.2015.09.001&lt;/electronic-resource-num&gt;&lt;/record&gt;&lt;/Cite&gt;&lt;/EndNote&gt;</w:instrText>
      </w:r>
      <w:r w:rsidR="00554907">
        <w:rPr>
          <w:rFonts w:ascii="Arial" w:hAnsi="Arial" w:cs="Arial"/>
          <w:sz w:val="24"/>
          <w:szCs w:val="24"/>
        </w:rPr>
        <w:fldChar w:fldCharType="separate"/>
      </w:r>
      <w:r w:rsidR="00D116ED">
        <w:rPr>
          <w:rFonts w:ascii="Arial" w:hAnsi="Arial" w:cs="Arial"/>
          <w:noProof/>
          <w:sz w:val="24"/>
          <w:szCs w:val="24"/>
        </w:rPr>
        <w:t>[3]</w:t>
      </w:r>
      <w:r w:rsidR="00554907">
        <w:rPr>
          <w:rFonts w:ascii="Arial" w:hAnsi="Arial" w:cs="Arial"/>
          <w:sz w:val="24"/>
          <w:szCs w:val="24"/>
        </w:rPr>
        <w:fldChar w:fldCharType="end"/>
      </w:r>
      <w:r w:rsidR="00554907">
        <w:rPr>
          <w:rFonts w:ascii="Arial" w:hAnsi="Arial" w:cs="Arial"/>
          <w:sz w:val="24"/>
          <w:szCs w:val="24"/>
        </w:rPr>
        <w:t xml:space="preserve">. </w:t>
      </w:r>
      <w:r w:rsidR="00B976AA">
        <w:rPr>
          <w:rFonts w:ascii="Arial" w:hAnsi="Arial" w:cs="Arial"/>
          <w:sz w:val="24"/>
          <w:szCs w:val="24"/>
        </w:rPr>
        <w:t>E</w:t>
      </w:r>
      <w:r w:rsidR="00543029">
        <w:rPr>
          <w:rFonts w:ascii="Arial" w:hAnsi="Arial" w:cs="Arial"/>
          <w:sz w:val="24"/>
          <w:szCs w:val="24"/>
        </w:rPr>
        <w:t xml:space="preserve">volution of </w:t>
      </w:r>
      <w:r w:rsidR="00543029" w:rsidRPr="00AF268D">
        <w:rPr>
          <w:rFonts w:ascii="Arial" w:hAnsi="Arial" w:cs="Arial"/>
          <w:sz w:val="24"/>
          <w:szCs w:val="24"/>
        </w:rPr>
        <w:t>virus</w:t>
      </w:r>
      <w:r w:rsidR="00543029">
        <w:rPr>
          <w:rFonts w:ascii="Arial" w:hAnsi="Arial" w:cs="Arial"/>
          <w:sz w:val="24"/>
          <w:szCs w:val="24"/>
        </w:rPr>
        <w:t>es</w:t>
      </w:r>
      <w:r w:rsidR="00B976AA">
        <w:rPr>
          <w:rFonts w:ascii="Arial" w:hAnsi="Arial" w:cs="Arial"/>
          <w:sz w:val="24"/>
          <w:szCs w:val="24"/>
        </w:rPr>
        <w:t xml:space="preserve"> is driven</w:t>
      </w:r>
      <w:r w:rsidR="00543029">
        <w:rPr>
          <w:rFonts w:ascii="Arial" w:hAnsi="Arial" w:cs="Arial"/>
          <w:sz w:val="24"/>
          <w:szCs w:val="24"/>
        </w:rPr>
        <w:t xml:space="preserve"> by </w:t>
      </w:r>
      <w:r w:rsidR="00B976AA">
        <w:rPr>
          <w:rFonts w:ascii="Arial" w:hAnsi="Arial" w:cs="Arial"/>
          <w:sz w:val="24"/>
          <w:szCs w:val="24"/>
        </w:rPr>
        <w:t xml:space="preserve">selection from the preexisting universe of </w:t>
      </w:r>
      <w:r w:rsidR="003707EB">
        <w:rPr>
          <w:rFonts w:ascii="Arial" w:hAnsi="Arial" w:cs="Arial"/>
          <w:sz w:val="24"/>
          <w:szCs w:val="24"/>
        </w:rPr>
        <w:t xml:space="preserve">these </w:t>
      </w:r>
      <w:r w:rsidR="00B976AA">
        <w:rPr>
          <w:rFonts w:ascii="Arial" w:hAnsi="Arial" w:cs="Arial"/>
          <w:sz w:val="24"/>
          <w:szCs w:val="24"/>
        </w:rPr>
        <w:t xml:space="preserve">variants, in response to </w:t>
      </w:r>
      <w:r w:rsidR="005B1A15">
        <w:rPr>
          <w:rFonts w:ascii="Arial" w:hAnsi="Arial" w:cs="Arial"/>
          <w:sz w:val="24"/>
          <w:szCs w:val="24"/>
        </w:rPr>
        <w:t>changing replication conditions and various pressures</w:t>
      </w:r>
      <w:r w:rsidR="00B976AA">
        <w:rPr>
          <w:rFonts w:ascii="Arial" w:hAnsi="Arial" w:cs="Arial"/>
          <w:sz w:val="24"/>
          <w:szCs w:val="24"/>
        </w:rPr>
        <w:t xml:space="preserve"> such as </w:t>
      </w:r>
      <w:r w:rsidR="00E72A4F">
        <w:rPr>
          <w:rFonts w:ascii="Arial" w:hAnsi="Arial" w:cs="Arial"/>
          <w:sz w:val="24"/>
          <w:szCs w:val="24"/>
        </w:rPr>
        <w:t>the</w:t>
      </w:r>
      <w:r w:rsidR="00543029" w:rsidRPr="00AF268D">
        <w:rPr>
          <w:rFonts w:ascii="Arial" w:hAnsi="Arial" w:cs="Arial"/>
          <w:sz w:val="24"/>
          <w:szCs w:val="24"/>
        </w:rPr>
        <w:t xml:space="preserve"> </w:t>
      </w:r>
      <w:r w:rsidR="00543029">
        <w:rPr>
          <w:rFonts w:ascii="Arial" w:hAnsi="Arial" w:cs="Arial"/>
          <w:sz w:val="24"/>
          <w:szCs w:val="24"/>
        </w:rPr>
        <w:t>immune system</w:t>
      </w:r>
      <w:r w:rsidR="005B1A15">
        <w:rPr>
          <w:rFonts w:ascii="Arial" w:hAnsi="Arial" w:cs="Arial"/>
          <w:sz w:val="24"/>
          <w:szCs w:val="24"/>
        </w:rPr>
        <w:t>,</w:t>
      </w:r>
      <w:r w:rsidR="00543029">
        <w:rPr>
          <w:rFonts w:ascii="Arial" w:hAnsi="Arial" w:cs="Arial"/>
          <w:sz w:val="24"/>
          <w:szCs w:val="24"/>
        </w:rPr>
        <w:t xml:space="preserve"> drug treatment</w:t>
      </w:r>
      <w:r w:rsidR="005B1A15">
        <w:rPr>
          <w:rFonts w:ascii="Arial" w:hAnsi="Arial" w:cs="Arial"/>
          <w:sz w:val="24"/>
          <w:szCs w:val="24"/>
        </w:rPr>
        <w:t>, switching to another host, etc</w:t>
      </w:r>
      <w:r w:rsidR="00B976AA">
        <w:rPr>
          <w:rFonts w:ascii="Arial" w:hAnsi="Arial" w:cs="Arial"/>
          <w:sz w:val="24"/>
          <w:szCs w:val="24"/>
        </w:rPr>
        <w:t xml:space="preserve">. </w:t>
      </w:r>
      <w:r w:rsidR="00554907">
        <w:rPr>
          <w:rFonts w:ascii="Arial" w:hAnsi="Arial" w:cs="Arial"/>
          <w:sz w:val="24"/>
          <w:szCs w:val="24"/>
        </w:rPr>
        <w:t>Therefore</w:t>
      </w:r>
      <w:r w:rsidR="00E72A4F">
        <w:rPr>
          <w:rFonts w:ascii="Arial" w:hAnsi="Arial" w:cs="Arial"/>
          <w:sz w:val="24"/>
          <w:szCs w:val="24"/>
        </w:rPr>
        <w:t>,</w:t>
      </w:r>
      <w:r w:rsidR="00554907">
        <w:rPr>
          <w:rFonts w:ascii="Arial" w:hAnsi="Arial" w:cs="Arial"/>
          <w:sz w:val="24"/>
          <w:szCs w:val="24"/>
        </w:rPr>
        <w:t xml:space="preserve"> i</w:t>
      </w:r>
      <w:r w:rsidR="00492511">
        <w:rPr>
          <w:rFonts w:ascii="Arial" w:hAnsi="Arial" w:cs="Arial"/>
          <w:sz w:val="24"/>
          <w:szCs w:val="24"/>
        </w:rPr>
        <w:t xml:space="preserve">dentification of </w:t>
      </w:r>
      <w:r w:rsidR="003C0EE2">
        <w:rPr>
          <w:rFonts w:ascii="Arial" w:hAnsi="Arial" w:cs="Arial"/>
          <w:sz w:val="24"/>
          <w:szCs w:val="24"/>
        </w:rPr>
        <w:t xml:space="preserve">population </w:t>
      </w:r>
      <w:r w:rsidR="00543029" w:rsidRPr="00AF268D">
        <w:rPr>
          <w:rFonts w:ascii="Arial" w:hAnsi="Arial" w:cs="Arial"/>
          <w:sz w:val="24"/>
          <w:szCs w:val="24"/>
        </w:rPr>
        <w:t>het</w:t>
      </w:r>
      <w:r w:rsidR="00543029">
        <w:rPr>
          <w:rFonts w:ascii="Arial" w:hAnsi="Arial" w:cs="Arial"/>
          <w:sz w:val="24"/>
          <w:szCs w:val="24"/>
        </w:rPr>
        <w:t>erogeneit</w:t>
      </w:r>
      <w:r w:rsidR="008544C9">
        <w:rPr>
          <w:rFonts w:ascii="Arial" w:hAnsi="Arial" w:cs="Arial"/>
          <w:sz w:val="24"/>
          <w:szCs w:val="24"/>
        </w:rPr>
        <w:t xml:space="preserve">y </w:t>
      </w:r>
      <w:r w:rsidR="002D6F10">
        <w:rPr>
          <w:rFonts w:ascii="Arial" w:hAnsi="Arial" w:cs="Arial"/>
          <w:sz w:val="24"/>
          <w:szCs w:val="24"/>
        </w:rPr>
        <w:t xml:space="preserve">is </w:t>
      </w:r>
      <w:r w:rsidR="008544C9">
        <w:rPr>
          <w:rFonts w:ascii="Arial" w:hAnsi="Arial" w:cs="Arial"/>
          <w:sz w:val="24"/>
          <w:szCs w:val="24"/>
        </w:rPr>
        <w:t>of</w:t>
      </w:r>
      <w:r w:rsidR="00436124">
        <w:rPr>
          <w:rFonts w:ascii="Arial" w:hAnsi="Arial" w:cs="Arial"/>
          <w:sz w:val="24"/>
          <w:szCs w:val="24"/>
        </w:rPr>
        <w:t xml:space="preserve"> </w:t>
      </w:r>
      <w:r w:rsidR="00543029" w:rsidRPr="00AF268D">
        <w:rPr>
          <w:rFonts w:ascii="Arial" w:hAnsi="Arial" w:cs="Arial"/>
          <w:sz w:val="24"/>
          <w:szCs w:val="24"/>
        </w:rPr>
        <w:t>critical impor</w:t>
      </w:r>
      <w:r w:rsidR="00543029">
        <w:rPr>
          <w:rFonts w:ascii="Arial" w:hAnsi="Arial" w:cs="Arial"/>
          <w:sz w:val="24"/>
          <w:szCs w:val="24"/>
        </w:rPr>
        <w:t xml:space="preserve">tance </w:t>
      </w:r>
      <w:r w:rsidR="003C0EE2">
        <w:rPr>
          <w:rFonts w:ascii="Arial" w:hAnsi="Arial" w:cs="Arial"/>
          <w:sz w:val="24"/>
          <w:szCs w:val="24"/>
        </w:rPr>
        <w:t>for</w:t>
      </w:r>
      <w:r w:rsidR="008544C9">
        <w:rPr>
          <w:rFonts w:ascii="Arial" w:hAnsi="Arial" w:cs="Arial"/>
          <w:sz w:val="24"/>
          <w:szCs w:val="24"/>
        </w:rPr>
        <w:t xml:space="preserve"> </w:t>
      </w:r>
      <w:r w:rsidR="00543029">
        <w:rPr>
          <w:rFonts w:ascii="Arial" w:hAnsi="Arial" w:cs="Arial"/>
          <w:sz w:val="24"/>
          <w:szCs w:val="24"/>
        </w:rPr>
        <w:t>treatment design</w:t>
      </w:r>
      <w:r w:rsidR="00543029">
        <w:rPr>
          <w:rFonts w:ascii="Arial" w:hAnsi="Arial" w:cs="Arial"/>
          <w:sz w:val="24"/>
          <w:szCs w:val="24"/>
        </w:rPr>
        <w:fldChar w:fldCharType="begin">
          <w:fldData xml:space="preserve">PEVuZE5vdGU+PENpdGU+PEF1dGhvcj5MdW5kZ3JlbjwvQXV0aG9yPjxZZWFyPjIwMTM8L1llYXI+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PEVuZE5vdGU+PENpdGU+PEF1dGhvcj5MdW5kZ3JlbjwvQXV0aG9yPjxZZWFyPjIwMTM8L1llYXI+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543029">
        <w:rPr>
          <w:rFonts w:ascii="Arial" w:hAnsi="Arial" w:cs="Arial"/>
          <w:sz w:val="24"/>
          <w:szCs w:val="24"/>
        </w:rPr>
        <w:fldChar w:fldCharType="separate"/>
      </w:r>
      <w:r w:rsidR="00D116ED">
        <w:rPr>
          <w:rFonts w:ascii="Arial" w:hAnsi="Arial" w:cs="Arial"/>
          <w:noProof/>
          <w:sz w:val="24"/>
          <w:szCs w:val="24"/>
        </w:rPr>
        <w:t>[4, 5]</w:t>
      </w:r>
      <w:r w:rsidR="00543029">
        <w:rPr>
          <w:rFonts w:ascii="Arial" w:hAnsi="Arial" w:cs="Arial"/>
          <w:sz w:val="24"/>
          <w:szCs w:val="24"/>
        </w:rPr>
        <w:fldChar w:fldCharType="end"/>
      </w:r>
      <w:r w:rsidR="00543029">
        <w:rPr>
          <w:rFonts w:ascii="Arial" w:hAnsi="Arial" w:cs="Arial"/>
          <w:sz w:val="24"/>
          <w:szCs w:val="24"/>
        </w:rPr>
        <w:t xml:space="preserve"> and </w:t>
      </w:r>
      <w:r w:rsidR="000A2735">
        <w:rPr>
          <w:rFonts w:ascii="Arial" w:hAnsi="Arial" w:cs="Arial"/>
          <w:sz w:val="24"/>
          <w:szCs w:val="24"/>
        </w:rPr>
        <w:t>pathogen</w:t>
      </w:r>
      <w:r w:rsidR="000A2735" w:rsidRPr="00AF268D">
        <w:rPr>
          <w:rFonts w:ascii="Arial" w:hAnsi="Arial" w:cs="Arial"/>
          <w:sz w:val="24"/>
          <w:szCs w:val="24"/>
        </w:rPr>
        <w:t xml:space="preserve"> </w:t>
      </w:r>
      <w:r w:rsidR="00543029">
        <w:rPr>
          <w:rFonts w:ascii="Arial" w:hAnsi="Arial" w:cs="Arial"/>
          <w:sz w:val="24"/>
          <w:szCs w:val="24"/>
        </w:rPr>
        <w:t>surveillance</w:t>
      </w:r>
      <w:r w:rsidR="00543029">
        <w:rPr>
          <w:rFonts w:ascii="Arial" w:hAnsi="Arial" w:cs="Arial"/>
          <w:sz w:val="24"/>
          <w:szCs w:val="24"/>
        </w:rPr>
        <w:fldChar w:fldCharType="begin"/>
      </w:r>
      <w:r w:rsidR="00B91C18">
        <w:rPr>
          <w:rFonts w:ascii="Arial" w:hAnsi="Arial" w:cs="Arial"/>
          <w:sz w:val="24"/>
          <w:szCs w:val="24"/>
        </w:rPr>
        <w:instrText xml:space="preserve"> ADDIN EN.CITE &lt;EndNote&gt;&lt;Cite&gt;&lt;Author&gt;Rossi&lt;/Author&gt;&lt;Year&gt;2015&lt;/Year&gt;&lt;RecNum&gt;6&lt;/RecNum&gt;&lt;DisplayText&gt;[6]&lt;/DisplayText&gt;&lt;record&gt;&lt;rec-number&gt;6&lt;/rec-number&gt;&lt;foreign-keys&gt;&lt;key app="EN" db-id="5p0vrza2ovez5peedrppzr2pazfddvrz59az"&gt;6&lt;/key&gt;&lt;/foreign-keys&gt;&lt;ref-type name="Journal Article"&gt;17&lt;/ref-type&gt;&lt;contributors&gt;&lt;authors&gt;&lt;author&gt;Rossi, L. M.&lt;/author&gt;&lt;author&gt;Escobar-Gutierrez, A.&lt;/author&gt;&lt;author&gt;Rahal, P.&lt;/author&gt;&lt;/authors&gt;&lt;/contributors&gt;&lt;auth-address&gt;Department of Biology, Institute of Bioscience, Language and Exact Science, Sao Paulo State University, Sao Jose do Rio Preto, SP 15054-000, Brazil. liv.rossi@yahoo.com.&amp;#xD;Instituto de Diagnostico y Referencia Epidemiologicos, Mexico City 01480, Mexico. aescobargutierrez@yahoo.com.&amp;#xD;Department of Biology, Institute of Bioscience, Language and Exact Science, Sao Paulo State University, Sao Jose do Rio Preto, SP 15054-000, Brazil. rahalp@yahoo.com.br.&lt;/auth-address&gt;&lt;titles&gt;&lt;title&gt;Advanced molecular surveillance of hepatitis C virus&lt;/title&gt;&lt;secondary-title&gt;Viruses&lt;/secondary-title&gt;&lt;/titles&gt;&lt;periodical&gt;&lt;full-title&gt;Viruses&lt;/full-title&gt;&lt;/periodical&gt;&lt;pages&gt;1153-88&lt;/pages&gt;&lt;volume&gt;7&lt;/volume&gt;&lt;number&gt;3&lt;/number&gt;&lt;dates&gt;&lt;year&gt;2015&lt;/year&gt;&lt;pub-dates&gt;&lt;date&gt;Mar&lt;/date&gt;&lt;/pub-dates&gt;&lt;/dates&gt;&lt;isbn&gt;1999-4915 (Electronic)&amp;#xD;1999-4915 (Linking)&lt;/isbn&gt;&lt;accession-num&gt;25781918&lt;/accession-num&gt;&lt;urls&gt;&lt;related-urls&gt;&lt;url&gt;http://www.ncbi.nlm.nih.gov/pubmed/25781918&lt;/url&gt;&lt;/related-urls&gt;&lt;/urls&gt;&lt;custom2&gt;4379565&lt;/custom2&gt;&lt;electronic-resource-num&gt;10.3390/v7031153&lt;/electronic-resource-num&gt;&lt;/record&gt;&lt;/Cite&gt;&lt;/EndNote&gt;</w:instrText>
      </w:r>
      <w:r w:rsidR="00543029">
        <w:rPr>
          <w:rFonts w:ascii="Arial" w:hAnsi="Arial" w:cs="Arial"/>
          <w:sz w:val="24"/>
          <w:szCs w:val="24"/>
        </w:rPr>
        <w:fldChar w:fldCharType="separate"/>
      </w:r>
      <w:r w:rsidR="00D116ED">
        <w:rPr>
          <w:rFonts w:ascii="Arial" w:hAnsi="Arial" w:cs="Arial"/>
          <w:noProof/>
          <w:sz w:val="24"/>
          <w:szCs w:val="24"/>
        </w:rPr>
        <w:t>[6]</w:t>
      </w:r>
      <w:r w:rsidR="00543029">
        <w:rPr>
          <w:rFonts w:ascii="Arial" w:hAnsi="Arial" w:cs="Arial"/>
          <w:sz w:val="24"/>
          <w:szCs w:val="24"/>
        </w:rPr>
        <w:fldChar w:fldCharType="end"/>
      </w:r>
      <w:r w:rsidR="00543029">
        <w:rPr>
          <w:rFonts w:ascii="Arial" w:hAnsi="Arial" w:cs="Arial"/>
          <w:sz w:val="24"/>
          <w:szCs w:val="24"/>
        </w:rPr>
        <w:t xml:space="preserve"> .</w:t>
      </w:r>
    </w:p>
    <w:p w14:paraId="0CC49A33" w14:textId="77B88101" w:rsidR="00091C1A" w:rsidRDefault="00936BA6" w:rsidP="00AF268D">
      <w:pPr>
        <w:spacing w:line="480" w:lineRule="auto"/>
        <w:jc w:val="both"/>
        <w:rPr>
          <w:rFonts w:ascii="Arial" w:hAnsi="Arial" w:cs="Arial"/>
          <w:sz w:val="24"/>
          <w:szCs w:val="24"/>
        </w:rPr>
      </w:pPr>
      <w:r>
        <w:rPr>
          <w:rFonts w:ascii="Arial" w:hAnsi="Arial" w:cs="Arial"/>
          <w:sz w:val="24"/>
          <w:szCs w:val="24"/>
        </w:rPr>
        <w:t>Traditional</w:t>
      </w:r>
      <w:r w:rsidR="00AF268D" w:rsidRPr="00AF268D">
        <w:rPr>
          <w:rFonts w:ascii="Arial" w:hAnsi="Arial" w:cs="Arial"/>
          <w:sz w:val="24"/>
          <w:szCs w:val="24"/>
        </w:rPr>
        <w:t xml:space="preserve"> approach</w:t>
      </w:r>
      <w:r>
        <w:rPr>
          <w:rFonts w:ascii="Arial" w:hAnsi="Arial" w:cs="Arial"/>
          <w:sz w:val="24"/>
          <w:szCs w:val="24"/>
        </w:rPr>
        <w:t>es</w:t>
      </w:r>
      <w:r w:rsidR="00E72A4F">
        <w:rPr>
          <w:rFonts w:ascii="Arial" w:hAnsi="Arial" w:cs="Arial"/>
          <w:sz w:val="24"/>
          <w:szCs w:val="24"/>
        </w:rPr>
        <w:t>,</w:t>
      </w:r>
      <w:r w:rsidR="00AF268D" w:rsidRPr="00AF268D">
        <w:rPr>
          <w:rFonts w:ascii="Arial" w:hAnsi="Arial" w:cs="Arial"/>
          <w:sz w:val="24"/>
          <w:szCs w:val="24"/>
        </w:rPr>
        <w:t xml:space="preserve"> </w:t>
      </w:r>
      <w:r>
        <w:rPr>
          <w:rFonts w:ascii="Arial" w:hAnsi="Arial" w:cs="Arial"/>
          <w:sz w:val="24"/>
          <w:szCs w:val="24"/>
        </w:rPr>
        <w:t>such as Sanger sequencing</w:t>
      </w:r>
      <w:r>
        <w:rPr>
          <w:rFonts w:ascii="Arial" w:hAnsi="Arial" w:cs="Arial"/>
          <w:sz w:val="24"/>
          <w:szCs w:val="24"/>
        </w:rPr>
        <w:fldChar w:fldCharType="begin"/>
      </w:r>
      <w:r w:rsidR="00B91C18">
        <w:rPr>
          <w:rFonts w:ascii="Arial" w:hAnsi="Arial" w:cs="Arial"/>
          <w:sz w:val="24"/>
          <w:szCs w:val="24"/>
        </w:rPr>
        <w:instrText xml:space="preserve"> ADDIN EN.CITE &lt;EndNote&gt;&lt;Cite&gt;&lt;Author&gt;Sanger&lt;/Author&gt;&lt;Year&gt;1975&lt;/Year&gt;&lt;RecNum&gt;7&lt;/RecNum&gt;&lt;DisplayText&gt;[7]&lt;/DisplayText&gt;&lt;record&gt;&lt;rec-number&gt;7&lt;/rec-number&gt;&lt;foreign-keys&gt;&lt;key app="EN" db-id="5p0vrza2ovez5peedrppzr2pazfddvrz59az"&gt;7&lt;/key&gt;&lt;/foreign-keys&gt;&lt;ref-type name="Journal Article"&gt;17&lt;/ref-type&gt;&lt;contributors&gt;&lt;authors&gt;&lt;author&gt;Sanger, F.&lt;/author&gt;&lt;author&gt;Coulson, A. R.&lt;/author&gt;&lt;/authors&gt;&lt;/contributors&gt;&lt;titles&gt;&lt;title&gt;A rapid method for determining sequences in DNA by primed synthesis with DNA polymerase&lt;/title&gt;&lt;secondary-title&gt;J Mol Biol&lt;/secondary-title&gt;&lt;/titles&gt;&lt;periodical&gt;&lt;full-title&gt;J Mol Biol&lt;/full-title&gt;&lt;/periodical&gt;&lt;pages&gt;441-8&lt;/pages&gt;&lt;volume&gt;94&lt;/volume&gt;&lt;number&gt;3&lt;/number&gt;&lt;keywords&gt;&lt;keyword&gt;*Base Sequence&lt;/keyword&gt;&lt;keyword&gt;Biochemical Phenomena&lt;/keyword&gt;&lt;keyword&gt;*Biochemistry&lt;/keyword&gt;&lt;keyword&gt;Coliphages/analysis/*enzymology&lt;/keyword&gt;&lt;keyword&gt;*DNA Nucleotidyltransferases&lt;/keyword&gt;&lt;keyword&gt;DNA Restriction Enzymes&lt;/keyword&gt;&lt;keyword&gt;DNA, Single-Stranded/analysis&lt;/keyword&gt;&lt;keyword&gt;DNA, Viral/*analysis&lt;/keyword&gt;&lt;keyword&gt;Deoxyribonucleotides&lt;/keyword&gt;&lt;keyword&gt;Escherichia coli/*enzymology&lt;/keyword&gt;&lt;/keywords&gt;&lt;dates&gt;&lt;year&gt;1975&lt;/year&gt;&lt;pub-dates&gt;&lt;date&gt;May 25&lt;/date&gt;&lt;/pub-dates&gt;&lt;/dates&gt;&lt;isbn&gt;0022-2836 (Print)&amp;#xD;0022-2836 (Linking)&lt;/isbn&gt;&lt;accession-num&gt;1100841&lt;/accession-num&gt;&lt;urls&gt;&lt;related-urls&gt;&lt;url&gt;http://www.ncbi.nlm.nih.gov/pubmed/1100841&lt;/url&gt;&lt;/related-urls&gt;&lt;/urls&gt;&lt;/record&gt;&lt;/Cite&gt;&lt;/EndNote&gt;</w:instrText>
      </w:r>
      <w:r>
        <w:rPr>
          <w:rFonts w:ascii="Arial" w:hAnsi="Arial" w:cs="Arial"/>
          <w:sz w:val="24"/>
          <w:szCs w:val="24"/>
        </w:rPr>
        <w:fldChar w:fldCharType="separate"/>
      </w:r>
      <w:r w:rsidR="00D116ED">
        <w:rPr>
          <w:rFonts w:ascii="Arial" w:hAnsi="Arial" w:cs="Arial"/>
          <w:noProof/>
          <w:sz w:val="24"/>
          <w:szCs w:val="24"/>
        </w:rPr>
        <w:t>[7]</w:t>
      </w:r>
      <w:r>
        <w:rPr>
          <w:rFonts w:ascii="Arial" w:hAnsi="Arial" w:cs="Arial"/>
          <w:sz w:val="24"/>
          <w:szCs w:val="24"/>
        </w:rPr>
        <w:fldChar w:fldCharType="end"/>
      </w:r>
      <w:r w:rsidR="00E72A4F">
        <w:rPr>
          <w:rFonts w:ascii="Arial" w:hAnsi="Arial" w:cs="Arial"/>
          <w:sz w:val="24"/>
          <w:szCs w:val="24"/>
        </w:rPr>
        <w:t>,</w:t>
      </w:r>
      <w:r w:rsidR="00AF268D">
        <w:rPr>
          <w:rFonts w:ascii="Arial" w:hAnsi="Arial" w:cs="Arial"/>
          <w:sz w:val="24"/>
          <w:szCs w:val="24"/>
        </w:rPr>
        <w:t xml:space="preserve"> </w:t>
      </w:r>
      <w:r w:rsidR="00853906">
        <w:rPr>
          <w:rFonts w:ascii="Arial" w:hAnsi="Arial" w:cs="Arial"/>
          <w:sz w:val="24"/>
          <w:szCs w:val="24"/>
        </w:rPr>
        <w:t xml:space="preserve">are not </w:t>
      </w:r>
      <w:del w:id="17" w:author="Mazumder, Raja" w:date="2016-07-20T11:44:00Z">
        <w:r w:rsidR="00853906" w:rsidDel="00C136A3">
          <w:rPr>
            <w:rFonts w:ascii="Arial" w:hAnsi="Arial" w:cs="Arial"/>
            <w:sz w:val="24"/>
            <w:szCs w:val="24"/>
          </w:rPr>
          <w:delText>sensitive enough</w:delText>
        </w:r>
      </w:del>
      <w:ins w:id="18" w:author="Mazumder, Raja" w:date="2016-07-20T11:44:00Z">
        <w:r w:rsidR="00C136A3">
          <w:rPr>
            <w:rFonts w:ascii="Arial" w:hAnsi="Arial" w:cs="Arial"/>
            <w:sz w:val="24"/>
            <w:szCs w:val="24"/>
          </w:rPr>
          <w:t>capable of</w:t>
        </w:r>
      </w:ins>
      <w:del w:id="19" w:author="Mazumder, Raja" w:date="2016-07-20T11:45:00Z">
        <w:r w:rsidR="00853906" w:rsidDel="00C136A3">
          <w:rPr>
            <w:rFonts w:ascii="Arial" w:hAnsi="Arial" w:cs="Arial"/>
            <w:sz w:val="24"/>
            <w:szCs w:val="24"/>
          </w:rPr>
          <w:delText xml:space="preserve"> to</w:delText>
        </w:r>
      </w:del>
      <w:r w:rsidR="001F0C1F">
        <w:rPr>
          <w:rFonts w:ascii="Arial" w:hAnsi="Arial" w:cs="Arial"/>
          <w:sz w:val="24"/>
          <w:szCs w:val="24"/>
        </w:rPr>
        <w:t xml:space="preserve"> </w:t>
      </w:r>
      <w:r w:rsidR="00AF268D">
        <w:rPr>
          <w:rFonts w:ascii="Arial" w:hAnsi="Arial" w:cs="Arial"/>
          <w:sz w:val="24"/>
          <w:szCs w:val="24"/>
        </w:rPr>
        <w:t>address</w:t>
      </w:r>
      <w:ins w:id="20" w:author="Mazumder, Raja" w:date="2016-07-20T11:45:00Z">
        <w:r w:rsidR="00C136A3">
          <w:rPr>
            <w:rFonts w:ascii="Arial" w:hAnsi="Arial" w:cs="Arial"/>
            <w:sz w:val="24"/>
            <w:szCs w:val="24"/>
          </w:rPr>
          <w:t>ing</w:t>
        </w:r>
      </w:ins>
      <w:r w:rsidR="00AF268D">
        <w:rPr>
          <w:rFonts w:ascii="Arial" w:hAnsi="Arial" w:cs="Arial"/>
          <w:sz w:val="24"/>
          <w:szCs w:val="24"/>
        </w:rPr>
        <w:t xml:space="preserve"> th</w:t>
      </w:r>
      <w:ins w:id="21" w:author="Mazumder, Raja" w:date="2016-07-20T11:45:00Z">
        <w:r w:rsidR="00C136A3">
          <w:rPr>
            <w:rFonts w:ascii="Arial" w:hAnsi="Arial" w:cs="Arial"/>
            <w:sz w:val="24"/>
            <w:szCs w:val="24"/>
          </w:rPr>
          <w:t>e sub-population</w:t>
        </w:r>
      </w:ins>
      <w:del w:id="22" w:author="Mazumder, Raja" w:date="2016-07-20T11:45:00Z">
        <w:r w:rsidR="00AF268D" w:rsidDel="00C136A3">
          <w:rPr>
            <w:rFonts w:ascii="Arial" w:hAnsi="Arial" w:cs="Arial"/>
            <w:sz w:val="24"/>
            <w:szCs w:val="24"/>
          </w:rPr>
          <w:delText>is</w:delText>
        </w:r>
      </w:del>
      <w:r w:rsidR="00AF268D">
        <w:rPr>
          <w:rFonts w:ascii="Arial" w:hAnsi="Arial" w:cs="Arial"/>
          <w:sz w:val="24"/>
          <w:szCs w:val="24"/>
        </w:rPr>
        <w:t xml:space="preserve"> issue</w:t>
      </w:r>
      <w:ins w:id="23" w:author="Mazumder, Raja" w:date="2016-07-20T11:45:00Z">
        <w:r w:rsidR="00C136A3">
          <w:rPr>
            <w:rFonts w:ascii="Arial" w:hAnsi="Arial" w:cs="Arial"/>
            <w:sz w:val="24"/>
            <w:szCs w:val="24"/>
          </w:rPr>
          <w:t xml:space="preserve"> because they are geared towards sequencing DNA from </w:t>
        </w:r>
      </w:ins>
      <w:ins w:id="24" w:author="Mazumder, Raja" w:date="2016-07-20T11:46:00Z">
        <w:r w:rsidR="00C136A3">
          <w:rPr>
            <w:rFonts w:ascii="Arial" w:hAnsi="Arial" w:cs="Arial"/>
            <w:sz w:val="24"/>
            <w:szCs w:val="24"/>
          </w:rPr>
          <w:t xml:space="preserve">homogenous and </w:t>
        </w:r>
      </w:ins>
      <w:ins w:id="25" w:author="Mazumder, Raja" w:date="2016-07-20T11:45:00Z">
        <w:r w:rsidR="00C136A3">
          <w:rPr>
            <w:rFonts w:ascii="Arial" w:hAnsi="Arial" w:cs="Arial"/>
            <w:sz w:val="24"/>
            <w:szCs w:val="24"/>
          </w:rPr>
          <w:t>pure samples</w:t>
        </w:r>
      </w:ins>
      <w:r w:rsidR="00AF268D" w:rsidRPr="00AF268D">
        <w:rPr>
          <w:rFonts w:ascii="Arial" w:hAnsi="Arial" w:cs="Arial"/>
          <w:sz w:val="24"/>
          <w:szCs w:val="24"/>
        </w:rPr>
        <w:t>.</w:t>
      </w:r>
      <w:r w:rsidR="000A2735" w:rsidRPr="00AF268D">
        <w:rPr>
          <w:rFonts w:ascii="Arial" w:hAnsi="Arial" w:cs="Arial"/>
          <w:sz w:val="24"/>
          <w:szCs w:val="24"/>
        </w:rPr>
        <w:t xml:space="preserve"> </w:t>
      </w:r>
      <w:r w:rsidR="00554907">
        <w:rPr>
          <w:rFonts w:ascii="Arial" w:hAnsi="Arial" w:cs="Arial"/>
          <w:sz w:val="24"/>
          <w:szCs w:val="24"/>
        </w:rPr>
        <w:t>H</w:t>
      </w:r>
      <w:r w:rsidR="000A2735">
        <w:rPr>
          <w:rFonts w:ascii="Arial" w:hAnsi="Arial" w:cs="Arial"/>
          <w:sz w:val="24"/>
          <w:szCs w:val="24"/>
        </w:rPr>
        <w:t>igh-throughput (deep) sequencing technologies</w:t>
      </w:r>
      <w:r w:rsidR="00903AAE">
        <w:rPr>
          <w:rFonts w:ascii="Arial" w:hAnsi="Arial" w:cs="Arial"/>
          <w:sz w:val="24"/>
          <w:szCs w:val="24"/>
        </w:rPr>
        <w:t xml:space="preserve"> (HTS)</w:t>
      </w:r>
      <w:r w:rsidR="000A2735">
        <w:rPr>
          <w:rFonts w:ascii="Arial" w:hAnsi="Arial" w:cs="Arial"/>
          <w:sz w:val="24"/>
          <w:szCs w:val="24"/>
        </w:rPr>
        <w:fldChar w:fldCharType="begin">
          <w:fldData xml:space="preserve">PEVuZE5vdGU+PENpdGU+PEF1dGhvcj5Fcmlrc3NvbjwvQXV0aG9yPjxZZWFyPjIwMDg8L1llYXI+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PEVuZE5vdGU+PENpdGU+PEF1dGhvcj5Fcmlrc3NvbjwvQXV0aG9yPjxZZWFyPjIwMDg8L1llYXI+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0A2735">
        <w:rPr>
          <w:rFonts w:ascii="Arial" w:hAnsi="Arial" w:cs="Arial"/>
          <w:sz w:val="24"/>
          <w:szCs w:val="24"/>
        </w:rPr>
        <w:fldChar w:fldCharType="separate"/>
      </w:r>
      <w:r w:rsidR="00D116ED">
        <w:rPr>
          <w:rFonts w:ascii="Arial" w:hAnsi="Arial" w:cs="Arial"/>
          <w:noProof/>
          <w:sz w:val="24"/>
          <w:szCs w:val="24"/>
        </w:rPr>
        <w:t>[8, 9]</w:t>
      </w:r>
      <w:r w:rsidR="000A2735">
        <w:rPr>
          <w:rFonts w:ascii="Arial" w:hAnsi="Arial" w:cs="Arial"/>
          <w:sz w:val="24"/>
          <w:szCs w:val="24"/>
        </w:rPr>
        <w:fldChar w:fldCharType="end"/>
      </w:r>
      <w:r w:rsidR="00554907">
        <w:rPr>
          <w:rFonts w:ascii="Arial" w:hAnsi="Arial" w:cs="Arial"/>
          <w:sz w:val="24"/>
          <w:szCs w:val="24"/>
        </w:rPr>
        <w:t xml:space="preserve"> that</w:t>
      </w:r>
      <w:r w:rsidR="000A2735">
        <w:rPr>
          <w:rFonts w:ascii="Arial" w:hAnsi="Arial" w:cs="Arial"/>
          <w:sz w:val="24"/>
          <w:szCs w:val="24"/>
        </w:rPr>
        <w:t xml:space="preserve"> </w:t>
      </w:r>
      <w:r w:rsidR="00E07506">
        <w:rPr>
          <w:rFonts w:ascii="Arial" w:hAnsi="Arial" w:cs="Arial"/>
          <w:sz w:val="24"/>
          <w:szCs w:val="24"/>
        </w:rPr>
        <w:t>produce highly redundant</w:t>
      </w:r>
      <w:r w:rsidR="0008579E">
        <w:rPr>
          <w:rFonts w:ascii="Arial" w:hAnsi="Arial" w:cs="Arial"/>
          <w:sz w:val="24"/>
          <w:szCs w:val="24"/>
        </w:rPr>
        <w:t xml:space="preserve"> </w:t>
      </w:r>
      <w:r w:rsidR="00C81FE3">
        <w:rPr>
          <w:rFonts w:ascii="Arial" w:hAnsi="Arial" w:cs="Arial"/>
          <w:sz w:val="24"/>
          <w:szCs w:val="24"/>
        </w:rPr>
        <w:t>(</w:t>
      </w:r>
      <w:r w:rsidR="0008579E">
        <w:rPr>
          <w:rFonts w:ascii="Arial" w:hAnsi="Arial" w:cs="Arial"/>
          <w:sz w:val="24"/>
          <w:szCs w:val="24"/>
        </w:rPr>
        <w:t xml:space="preserve">massively </w:t>
      </w:r>
      <w:r w:rsidR="00C81FE3">
        <w:rPr>
          <w:rFonts w:ascii="Arial" w:hAnsi="Arial" w:cs="Arial"/>
          <w:sz w:val="24"/>
          <w:szCs w:val="24"/>
        </w:rPr>
        <w:t xml:space="preserve">parallel) </w:t>
      </w:r>
      <w:r w:rsidR="0008579E">
        <w:rPr>
          <w:rFonts w:ascii="Arial" w:hAnsi="Arial" w:cs="Arial"/>
          <w:sz w:val="24"/>
          <w:szCs w:val="24"/>
        </w:rPr>
        <w:t xml:space="preserve">sequencing </w:t>
      </w:r>
      <w:r w:rsidR="00E07506">
        <w:rPr>
          <w:rFonts w:ascii="Arial" w:hAnsi="Arial" w:cs="Arial"/>
          <w:sz w:val="24"/>
          <w:szCs w:val="24"/>
        </w:rPr>
        <w:t xml:space="preserve">information </w:t>
      </w:r>
      <w:r w:rsidR="00554907">
        <w:rPr>
          <w:rFonts w:ascii="Arial" w:hAnsi="Arial" w:cs="Arial"/>
          <w:sz w:val="24"/>
          <w:szCs w:val="24"/>
        </w:rPr>
        <w:t>are</w:t>
      </w:r>
      <w:r w:rsidR="000A2735">
        <w:rPr>
          <w:rFonts w:ascii="Arial" w:hAnsi="Arial" w:cs="Arial"/>
          <w:sz w:val="24"/>
          <w:szCs w:val="24"/>
        </w:rPr>
        <w:t xml:space="preserve"> already used in clinical diagnostics</w:t>
      </w:r>
      <w:r w:rsidR="000A2735">
        <w:rPr>
          <w:rFonts w:ascii="Arial" w:hAnsi="Arial" w:cs="Arial"/>
          <w:sz w:val="24"/>
          <w:szCs w:val="24"/>
        </w:rPr>
        <w:fldChar w:fldCharType="begin"/>
      </w:r>
      <w:r w:rsidR="00B91C18">
        <w:rPr>
          <w:rFonts w:ascii="Arial" w:hAnsi="Arial" w:cs="Arial"/>
          <w:sz w:val="24"/>
          <w:szCs w:val="24"/>
        </w:rPr>
        <w:instrText xml:space="preserve"> ADDIN EN.CITE &lt;EndNote&gt;&lt;Cite&gt;&lt;Author&gt;Metzker&lt;/Author&gt;&lt;Year&gt;2010&lt;/Year&gt;&lt;RecNum&gt;10&lt;/RecNum&gt;&lt;DisplayText&gt;[10]&lt;/DisplayText&gt;&lt;record&gt;&lt;rec-number&gt;10&lt;/rec-number&gt;&lt;foreign-keys&gt;&lt;key app="EN" db-id="5p0vrza2ovez5peedrppzr2pazfddvrz59az"&gt;10&lt;/key&gt;&lt;/foreign-keys&gt;&lt;ref-type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DNA/economics/*instrumentation/*methods/*trends&lt;/keyword&gt;&lt;/keywords&gt;&lt;dates&gt;&lt;year&gt;2010&lt;/year&gt;&lt;pub-dates&gt;&lt;date&gt;Jan&lt;/date&gt;&lt;/pub-dates&gt;&lt;/dates&gt;&lt;isbn&gt;1471-0064 (Electronic)&amp;#xD;1471-0056 (Linking)&lt;/isbn&gt;&lt;accession-num&gt;19997069&lt;/accession-num&gt;&lt;urls&gt;&lt;related-urls&gt;&lt;url&gt;http://www.ncbi.nlm.nih.gov/pubmed/19997069&lt;/url&gt;&lt;/related-urls&gt;&lt;/urls&gt;&lt;electronic-resource-num&gt;10.1038/nrg2626&lt;/electronic-resource-num&gt;&lt;/record&gt;&lt;/Cite&gt;&lt;/EndNote&gt;</w:instrText>
      </w:r>
      <w:r w:rsidR="000A2735">
        <w:rPr>
          <w:rFonts w:ascii="Arial" w:hAnsi="Arial" w:cs="Arial"/>
          <w:sz w:val="24"/>
          <w:szCs w:val="24"/>
        </w:rPr>
        <w:fldChar w:fldCharType="separate"/>
      </w:r>
      <w:r w:rsidR="00D116ED">
        <w:rPr>
          <w:rFonts w:ascii="Arial" w:hAnsi="Arial" w:cs="Arial"/>
          <w:noProof/>
          <w:sz w:val="24"/>
          <w:szCs w:val="24"/>
        </w:rPr>
        <w:t>[10]</w:t>
      </w:r>
      <w:r w:rsidR="000A2735">
        <w:rPr>
          <w:rFonts w:ascii="Arial" w:hAnsi="Arial" w:cs="Arial"/>
          <w:sz w:val="24"/>
          <w:szCs w:val="24"/>
        </w:rPr>
        <w:fldChar w:fldCharType="end"/>
      </w:r>
      <w:r w:rsidR="00E07506">
        <w:rPr>
          <w:rFonts w:ascii="Arial" w:hAnsi="Arial" w:cs="Arial"/>
          <w:sz w:val="24"/>
          <w:szCs w:val="24"/>
        </w:rPr>
        <w:t xml:space="preserve"> and</w:t>
      </w:r>
      <w:r w:rsidR="000A2735" w:rsidRPr="00AF268D">
        <w:rPr>
          <w:rFonts w:ascii="Arial" w:hAnsi="Arial" w:cs="Arial"/>
          <w:sz w:val="24"/>
          <w:szCs w:val="24"/>
        </w:rPr>
        <w:t xml:space="preserve"> </w:t>
      </w:r>
      <w:ins w:id="26" w:author="Mazumder, Raja" w:date="2016-07-20T11:46:00Z">
        <w:r w:rsidR="00C136A3">
          <w:rPr>
            <w:rFonts w:ascii="Arial" w:hAnsi="Arial" w:cs="Arial"/>
            <w:sz w:val="24"/>
            <w:szCs w:val="24"/>
          </w:rPr>
          <w:t xml:space="preserve">can </w:t>
        </w:r>
      </w:ins>
      <w:r w:rsidR="000A2735" w:rsidRPr="00AF268D">
        <w:rPr>
          <w:rFonts w:ascii="Arial" w:hAnsi="Arial" w:cs="Arial"/>
          <w:sz w:val="24"/>
          <w:szCs w:val="24"/>
        </w:rPr>
        <w:t xml:space="preserve">provide </w:t>
      </w:r>
      <w:r w:rsidR="000A2735">
        <w:rPr>
          <w:rFonts w:ascii="Arial" w:hAnsi="Arial" w:cs="Arial"/>
          <w:sz w:val="24"/>
          <w:szCs w:val="24"/>
        </w:rPr>
        <w:t>the necessary</w:t>
      </w:r>
      <w:r w:rsidR="000A2735" w:rsidRPr="00AF268D">
        <w:rPr>
          <w:rFonts w:ascii="Arial" w:hAnsi="Arial" w:cs="Arial"/>
          <w:sz w:val="24"/>
          <w:szCs w:val="24"/>
        </w:rPr>
        <w:t xml:space="preserve"> level of detail</w:t>
      </w:r>
      <w:ins w:id="27" w:author="Mazumder, Raja" w:date="2016-07-20T11:46:00Z">
        <w:r w:rsidR="00C136A3">
          <w:rPr>
            <w:rFonts w:ascii="Arial" w:hAnsi="Arial" w:cs="Arial"/>
            <w:sz w:val="24"/>
            <w:szCs w:val="24"/>
          </w:rPr>
          <w:t xml:space="preserve"> for sub-population genome delineation</w:t>
        </w:r>
      </w:ins>
      <w:r w:rsidR="00E07506">
        <w:rPr>
          <w:rFonts w:ascii="Arial" w:hAnsi="Arial" w:cs="Arial"/>
          <w:sz w:val="24"/>
          <w:szCs w:val="24"/>
        </w:rPr>
        <w:t xml:space="preserve">. However, </w:t>
      </w:r>
      <w:del w:id="28" w:author="Mazumder, Raja" w:date="2016-07-20T11:47:00Z">
        <w:r w:rsidR="00E07506" w:rsidDel="00C136A3">
          <w:rPr>
            <w:rFonts w:ascii="Arial" w:hAnsi="Arial" w:cs="Arial"/>
            <w:sz w:val="24"/>
            <w:szCs w:val="24"/>
          </w:rPr>
          <w:delText>they</w:delText>
        </w:r>
        <w:r w:rsidR="000A2735" w:rsidRPr="00AF268D" w:rsidDel="00C136A3">
          <w:rPr>
            <w:rFonts w:ascii="Arial" w:hAnsi="Arial" w:cs="Arial"/>
            <w:sz w:val="24"/>
            <w:szCs w:val="24"/>
          </w:rPr>
          <w:delText xml:space="preserve"> </w:delText>
        </w:r>
        <w:r w:rsidR="000A2735" w:rsidDel="00C136A3">
          <w:rPr>
            <w:rFonts w:ascii="Arial" w:hAnsi="Arial" w:cs="Arial"/>
            <w:sz w:val="24"/>
            <w:szCs w:val="24"/>
          </w:rPr>
          <w:delText xml:space="preserve">require </w:delText>
        </w:r>
      </w:del>
      <w:r w:rsidR="000A2735" w:rsidRPr="00AF268D">
        <w:rPr>
          <w:rFonts w:ascii="Arial" w:hAnsi="Arial" w:cs="Arial"/>
          <w:sz w:val="24"/>
          <w:szCs w:val="24"/>
        </w:rPr>
        <w:t>specialized analysis</w:t>
      </w:r>
      <w:ins w:id="29" w:author="Mazumder, Raja" w:date="2016-07-20T11:47:00Z">
        <w:r w:rsidR="00C136A3">
          <w:rPr>
            <w:rFonts w:ascii="Arial" w:hAnsi="Arial" w:cs="Arial"/>
            <w:sz w:val="24"/>
            <w:szCs w:val="24"/>
          </w:rPr>
          <w:t xml:space="preserve"> is required</w:t>
        </w:r>
      </w:ins>
      <w:r w:rsidR="000A2735" w:rsidRPr="00AF268D">
        <w:rPr>
          <w:rFonts w:ascii="Arial" w:hAnsi="Arial" w:cs="Arial"/>
          <w:sz w:val="24"/>
          <w:szCs w:val="24"/>
        </w:rPr>
        <w:t xml:space="preserve"> to </w:t>
      </w:r>
      <w:r w:rsidR="000A2735">
        <w:rPr>
          <w:rFonts w:ascii="Arial" w:hAnsi="Arial" w:cs="Arial"/>
          <w:sz w:val="24"/>
          <w:szCs w:val="24"/>
        </w:rPr>
        <w:t>interpret</w:t>
      </w:r>
      <w:r w:rsidR="000A2735" w:rsidRPr="00AF268D">
        <w:rPr>
          <w:rFonts w:ascii="Arial" w:hAnsi="Arial" w:cs="Arial"/>
          <w:sz w:val="24"/>
          <w:szCs w:val="24"/>
        </w:rPr>
        <w:t xml:space="preserve"> </w:t>
      </w:r>
      <w:r w:rsidR="00D116ED">
        <w:rPr>
          <w:rFonts w:ascii="Arial" w:hAnsi="Arial" w:cs="Arial"/>
          <w:sz w:val="24"/>
          <w:szCs w:val="24"/>
        </w:rPr>
        <w:t xml:space="preserve">properly </w:t>
      </w:r>
      <w:r w:rsidR="000A2735" w:rsidRPr="00AF268D">
        <w:rPr>
          <w:rFonts w:ascii="Arial" w:hAnsi="Arial" w:cs="Arial"/>
          <w:sz w:val="24"/>
          <w:szCs w:val="24"/>
        </w:rPr>
        <w:t>the genetic diversity</w:t>
      </w:r>
      <w:del w:id="30" w:author="Mazumder, Raja" w:date="2016-07-20T11:48:00Z">
        <w:r w:rsidR="000A2735" w:rsidRPr="00AF268D" w:rsidDel="00C136A3">
          <w:rPr>
            <w:rFonts w:ascii="Arial" w:hAnsi="Arial" w:cs="Arial"/>
            <w:sz w:val="24"/>
            <w:szCs w:val="24"/>
          </w:rPr>
          <w:delText xml:space="preserve"> </w:delText>
        </w:r>
        <w:r w:rsidR="000A2735" w:rsidDel="00C136A3">
          <w:rPr>
            <w:rFonts w:ascii="Arial" w:hAnsi="Arial" w:cs="Arial"/>
            <w:sz w:val="24"/>
            <w:szCs w:val="24"/>
          </w:rPr>
          <w:delText>of</w:delText>
        </w:r>
        <w:r w:rsidR="000A2735" w:rsidRPr="00AF268D" w:rsidDel="00C136A3">
          <w:rPr>
            <w:rFonts w:ascii="Arial" w:hAnsi="Arial" w:cs="Arial"/>
            <w:sz w:val="24"/>
            <w:szCs w:val="24"/>
          </w:rPr>
          <w:delText xml:space="preserve"> </w:delText>
        </w:r>
        <w:r w:rsidR="000A2735" w:rsidDel="00C136A3">
          <w:rPr>
            <w:rFonts w:ascii="Arial" w:hAnsi="Arial" w:cs="Arial"/>
            <w:sz w:val="24"/>
            <w:szCs w:val="24"/>
          </w:rPr>
          <w:delText>biological specimens</w:delText>
        </w:r>
      </w:del>
      <w:r w:rsidR="000A2735" w:rsidRPr="00AF268D">
        <w:rPr>
          <w:rFonts w:ascii="Arial" w:hAnsi="Arial" w:cs="Arial"/>
          <w:sz w:val="24"/>
          <w:szCs w:val="24"/>
        </w:rPr>
        <w:t>.</w:t>
      </w:r>
      <w:r w:rsidR="00AF268D" w:rsidRPr="00AF268D">
        <w:rPr>
          <w:rFonts w:ascii="Arial" w:hAnsi="Arial" w:cs="Arial"/>
          <w:sz w:val="24"/>
          <w:szCs w:val="24"/>
        </w:rPr>
        <w:t xml:space="preserve"> </w:t>
      </w:r>
      <w:r w:rsidR="00067FBC">
        <w:rPr>
          <w:rFonts w:ascii="Arial" w:hAnsi="Arial" w:cs="Arial"/>
          <w:sz w:val="24"/>
          <w:szCs w:val="24"/>
        </w:rPr>
        <w:t xml:space="preserve">In </w:t>
      </w:r>
      <w:r w:rsidR="0078066B">
        <w:rPr>
          <w:rFonts w:ascii="Arial" w:hAnsi="Arial" w:cs="Arial"/>
          <w:sz w:val="24"/>
          <w:szCs w:val="24"/>
        </w:rPr>
        <w:t>recent years</w:t>
      </w:r>
      <w:r w:rsidR="00067FBC">
        <w:rPr>
          <w:rFonts w:ascii="Arial" w:hAnsi="Arial" w:cs="Arial"/>
          <w:sz w:val="24"/>
          <w:szCs w:val="24"/>
        </w:rPr>
        <w:t>,</w:t>
      </w:r>
      <w:r w:rsidR="0078066B">
        <w:rPr>
          <w:rFonts w:ascii="Arial" w:hAnsi="Arial" w:cs="Arial"/>
          <w:sz w:val="24"/>
          <w:szCs w:val="24"/>
        </w:rPr>
        <w:t xml:space="preserve"> few algorithms have been designed to use</w:t>
      </w:r>
      <w:r w:rsidR="000A2735">
        <w:rPr>
          <w:rFonts w:ascii="Arial" w:hAnsi="Arial" w:cs="Arial"/>
          <w:sz w:val="24"/>
          <w:szCs w:val="24"/>
        </w:rPr>
        <w:t xml:space="preserve"> </w:t>
      </w:r>
      <w:r w:rsidR="00302266">
        <w:rPr>
          <w:rFonts w:ascii="Arial" w:hAnsi="Arial" w:cs="Arial"/>
          <w:sz w:val="24"/>
          <w:szCs w:val="24"/>
        </w:rPr>
        <w:t>HTS</w:t>
      </w:r>
      <w:r w:rsidR="000A2735">
        <w:rPr>
          <w:rFonts w:ascii="Arial" w:hAnsi="Arial" w:cs="Arial"/>
          <w:sz w:val="24"/>
          <w:szCs w:val="24"/>
        </w:rPr>
        <w:t xml:space="preserve"> information</w:t>
      </w:r>
      <w:r w:rsidR="00E72A4F">
        <w:rPr>
          <w:rFonts w:ascii="Arial" w:hAnsi="Arial" w:cs="Arial"/>
          <w:sz w:val="24"/>
          <w:szCs w:val="24"/>
        </w:rPr>
        <w:t>,</w:t>
      </w:r>
      <w:r w:rsidR="00513635">
        <w:rPr>
          <w:rFonts w:ascii="Arial" w:hAnsi="Arial" w:cs="Arial"/>
          <w:sz w:val="24"/>
          <w:szCs w:val="24"/>
        </w:rPr>
        <w:t xml:space="preserve"> </w:t>
      </w:r>
      <w:r w:rsidR="0078066B">
        <w:rPr>
          <w:rFonts w:ascii="Arial" w:hAnsi="Arial" w:cs="Arial"/>
          <w:sz w:val="24"/>
          <w:szCs w:val="24"/>
        </w:rPr>
        <w:t xml:space="preserve">but accurate </w:t>
      </w:r>
      <w:r w:rsidR="00F73392">
        <w:rPr>
          <w:rFonts w:ascii="Arial" w:hAnsi="Arial" w:cs="Arial"/>
          <w:sz w:val="24"/>
          <w:szCs w:val="24"/>
        </w:rPr>
        <w:t>population</w:t>
      </w:r>
      <w:r w:rsidR="00711533">
        <w:rPr>
          <w:rFonts w:ascii="Arial" w:hAnsi="Arial" w:cs="Arial"/>
          <w:sz w:val="24"/>
          <w:szCs w:val="24"/>
        </w:rPr>
        <w:t xml:space="preserve"> </w:t>
      </w:r>
      <w:r w:rsidR="0078066B">
        <w:rPr>
          <w:rFonts w:ascii="Arial" w:hAnsi="Arial" w:cs="Arial"/>
          <w:sz w:val="24"/>
          <w:szCs w:val="24"/>
        </w:rPr>
        <w:t xml:space="preserve">reconstruction and frequency estimation </w:t>
      </w:r>
      <w:r w:rsidR="00F77A42">
        <w:rPr>
          <w:rFonts w:ascii="Arial" w:hAnsi="Arial" w:cs="Arial"/>
          <w:sz w:val="24"/>
          <w:szCs w:val="24"/>
        </w:rPr>
        <w:t xml:space="preserve">is still </w:t>
      </w:r>
      <w:r w:rsidR="00137907">
        <w:rPr>
          <w:rFonts w:ascii="Arial" w:hAnsi="Arial" w:cs="Arial"/>
          <w:sz w:val="24"/>
          <w:szCs w:val="24"/>
        </w:rPr>
        <w:t xml:space="preserve">somewhat </w:t>
      </w:r>
      <w:proofErr w:type="gramStart"/>
      <w:r w:rsidR="008C5BE1">
        <w:rPr>
          <w:rFonts w:ascii="Arial" w:hAnsi="Arial" w:cs="Arial"/>
          <w:sz w:val="24"/>
          <w:szCs w:val="24"/>
        </w:rPr>
        <w:t>intangible</w:t>
      </w:r>
      <w:proofErr w:type="gramEnd"/>
      <w:r w:rsidR="002676F9">
        <w:rPr>
          <w:rFonts w:ascii="Arial" w:hAnsi="Arial" w:cs="Arial"/>
          <w:sz w:val="24"/>
          <w:szCs w:val="24"/>
        </w:rPr>
        <w:fldChar w:fldCharType="begin">
          <w:fldData xml:space="preserve">PEVuZE5vdGU+PENpdGU+PEF1dGhvcj5aYWdvcmRpPC9BdXRob3I+PFllYXI+MjAxMjwvWWVhcj48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==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PEVuZE5vdGU+PENpdGU+PEF1dGhvcj5aYWdvcmRpPC9BdXRob3I+PFllYXI+MjAxMjwvWWVhcj48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==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2676F9">
        <w:rPr>
          <w:rFonts w:ascii="Arial" w:hAnsi="Arial" w:cs="Arial"/>
          <w:sz w:val="24"/>
          <w:szCs w:val="24"/>
        </w:rPr>
        <w:fldChar w:fldCharType="separate"/>
      </w:r>
      <w:r w:rsidR="00D116ED">
        <w:rPr>
          <w:rFonts w:ascii="Arial" w:hAnsi="Arial" w:cs="Arial"/>
          <w:noProof/>
          <w:sz w:val="24"/>
          <w:szCs w:val="24"/>
        </w:rPr>
        <w:t>[11-15]</w:t>
      </w:r>
      <w:r w:rsidR="002676F9">
        <w:rPr>
          <w:rFonts w:ascii="Arial" w:hAnsi="Arial" w:cs="Arial"/>
          <w:sz w:val="24"/>
          <w:szCs w:val="24"/>
        </w:rPr>
        <w:fldChar w:fldCharType="end"/>
      </w:r>
      <w:r w:rsidR="00D3424D">
        <w:rPr>
          <w:rFonts w:ascii="Arial" w:hAnsi="Arial" w:cs="Arial"/>
          <w:sz w:val="24"/>
          <w:szCs w:val="24"/>
        </w:rPr>
        <w:t>.</w:t>
      </w:r>
    </w:p>
    <w:p w14:paraId="2C6F5677" w14:textId="574FEE06" w:rsidR="00852F31" w:rsidRDefault="00D3424D" w:rsidP="00AF268D">
      <w:pPr>
        <w:spacing w:line="480" w:lineRule="auto"/>
        <w:jc w:val="both"/>
        <w:rPr>
          <w:rFonts w:ascii="Arial" w:hAnsi="Arial" w:cs="Arial"/>
          <w:sz w:val="24"/>
          <w:szCs w:val="24"/>
        </w:rPr>
      </w:pPr>
      <w:r>
        <w:rPr>
          <w:rFonts w:ascii="Arial" w:hAnsi="Arial" w:cs="Arial"/>
          <w:sz w:val="24"/>
          <w:szCs w:val="24"/>
        </w:rPr>
        <w:t xml:space="preserve">Available </w:t>
      </w:r>
      <w:r w:rsidR="002676F9">
        <w:rPr>
          <w:rFonts w:ascii="Arial" w:hAnsi="Arial" w:cs="Arial"/>
          <w:sz w:val="24"/>
          <w:szCs w:val="24"/>
        </w:rPr>
        <w:t>tools</w:t>
      </w:r>
      <w:r>
        <w:rPr>
          <w:rFonts w:ascii="Arial" w:hAnsi="Arial" w:cs="Arial"/>
          <w:sz w:val="24"/>
          <w:szCs w:val="24"/>
        </w:rPr>
        <w:t xml:space="preserve"> address the problem using statistical approaches, applying error correction filters to the reads, </w:t>
      </w:r>
      <w:r w:rsidR="002676F9">
        <w:rPr>
          <w:rFonts w:ascii="Arial" w:hAnsi="Arial" w:cs="Arial"/>
          <w:sz w:val="24"/>
          <w:szCs w:val="24"/>
        </w:rPr>
        <w:t xml:space="preserve">developing </w:t>
      </w:r>
      <w:r w:rsidR="002676F9" w:rsidRPr="00CA19D3">
        <w:rPr>
          <w:rFonts w:ascii="Arial" w:hAnsi="Arial" w:cs="Arial"/>
          <w:i/>
          <w:sz w:val="24"/>
          <w:szCs w:val="24"/>
        </w:rPr>
        <w:t>de novo</w:t>
      </w:r>
      <w:r w:rsidR="002676F9">
        <w:rPr>
          <w:rFonts w:ascii="Arial" w:hAnsi="Arial" w:cs="Arial"/>
          <w:sz w:val="24"/>
          <w:szCs w:val="24"/>
        </w:rPr>
        <w:t xml:space="preserve"> assembles for diverse samples</w:t>
      </w:r>
      <w:r w:rsidR="002676F9">
        <w:rPr>
          <w:rFonts w:ascii="Arial" w:hAnsi="Arial" w:cs="Arial"/>
          <w:sz w:val="24"/>
          <w:szCs w:val="24"/>
        </w:rPr>
        <w:fldChar w:fldCharType="begin"/>
      </w:r>
      <w:r w:rsidR="00B91C18">
        <w:rPr>
          <w:rFonts w:ascii="Arial" w:hAnsi="Arial" w:cs="Arial"/>
          <w:sz w:val="24"/>
          <w:szCs w:val="24"/>
        </w:rPr>
        <w:instrText xml:space="preserve"> ADDIN EN.CITE &lt;EndNote&gt;&lt;Cite&gt;&lt;Author&gt;Yang&lt;/Author&gt;&lt;Year&gt;2012&lt;/Year&gt;&lt;RecNum&gt;16&lt;/RecNum&gt;&lt;DisplayText&gt;[16]&lt;/DisplayText&gt;&lt;record&gt;&lt;rec-number&gt;16&lt;/rec-number&gt;&lt;foreign-keys&gt;&lt;key app="EN" db-id="5p0vrza2ovez5peedrppzr2pazfddvrz59az"&gt;16&lt;/key&gt;&lt;/foreign-keys&gt;&lt;ref-type name="Journal Article"&gt;17&lt;/ref-type&gt;&lt;contributors&gt;&lt;authors&gt;&lt;author&gt;Yang, X.&lt;/author&gt;&lt;author&gt;Charlebois, P.&lt;/author&gt;&lt;author&gt;Gnerre, S.&lt;/author&gt;&lt;author&gt;Coole, M. G.&lt;/author&gt;&lt;author&gt;Lennon, N. J.&lt;/author&gt;&lt;author&gt;Levin, J. Z.&lt;/author&gt;&lt;author&gt;Qu, J.&lt;/author&gt;&lt;author&gt;Ryan, E. M.&lt;/author&gt;&lt;author&gt;Zody, M. C.&lt;/author&gt;&lt;author&gt;Henn, M. R.&lt;/author&gt;&lt;/authors&gt;&lt;/contributors&gt;&lt;auth-address&gt;The Broad Institute of MIT and Harvard, Cambridge, MA 02142, USA. xiaoyang@broadinstitute.org&lt;/auth-address&gt;&lt;titles&gt;&lt;title&gt;De novo assembly of highly diverse viral populations&lt;/title&gt;&lt;secondary-title&gt;BMC Genomics&lt;/secondary-title&gt;&lt;/titles&gt;&lt;periodical&gt;&lt;full-title&gt;BMC Genomics&lt;/full-title&gt;&lt;/periodical&gt;&lt;pages&gt;475&lt;/pages&gt;&lt;volume&gt;13&lt;/volume&gt;&lt;edition&gt;2012/09/15&lt;/edition&gt;&lt;keywords&gt;&lt;keyword&gt;Algorithms&lt;/keyword&gt;&lt;keyword&gt;Computational Biology&lt;/keyword&gt;&lt;keyword&gt;Genome, Viral/ genetics&lt;/keyword&gt;&lt;keyword&gt;Software&lt;/keyword&gt;&lt;/keywords&gt;&lt;dates&gt;&lt;year&gt;2012&lt;/year&gt;&lt;/dates&gt;&lt;isbn&gt;1471-2164 (Electronic)&amp;#xD;1471-2164 (Linking)&lt;/isbn&gt;&lt;accession-num&gt;22974120&lt;/accession-num&gt;&lt;urls&gt;&lt;related-urls&gt;&lt;url&gt;http://www.ncbi.nlm.nih.gov/pmc/articles/PMC3469330/pdf/1471-2164-13-475.pdf&lt;/url&gt;&lt;/related-urls&gt;&lt;/urls&gt;&lt;custom2&gt;PMC3469330&lt;/custom2&gt;&lt;electronic-resource-num&gt;10.1186/1471-2164-13-475&lt;/electronic-resource-num&gt;&lt;remote-database-provider&gt;NLM&lt;/remote-database-provider&gt;&lt;language&gt;eng&lt;/language&gt;&lt;/record&gt;&lt;/Cite&gt;&lt;/EndNote&gt;</w:instrText>
      </w:r>
      <w:r w:rsidR="002676F9">
        <w:rPr>
          <w:rFonts w:ascii="Arial" w:hAnsi="Arial" w:cs="Arial"/>
          <w:sz w:val="24"/>
          <w:szCs w:val="24"/>
        </w:rPr>
        <w:fldChar w:fldCharType="separate"/>
      </w:r>
      <w:r w:rsidR="00D116ED">
        <w:rPr>
          <w:rFonts w:ascii="Arial" w:hAnsi="Arial" w:cs="Arial"/>
          <w:noProof/>
          <w:sz w:val="24"/>
          <w:szCs w:val="24"/>
        </w:rPr>
        <w:t>[16]</w:t>
      </w:r>
      <w:r w:rsidR="002676F9">
        <w:rPr>
          <w:rFonts w:ascii="Arial" w:hAnsi="Arial" w:cs="Arial"/>
          <w:sz w:val="24"/>
          <w:szCs w:val="24"/>
        </w:rPr>
        <w:fldChar w:fldCharType="end"/>
      </w:r>
      <w:r w:rsidR="00067FBC">
        <w:rPr>
          <w:rFonts w:ascii="Arial" w:hAnsi="Arial" w:cs="Arial"/>
          <w:sz w:val="24"/>
          <w:szCs w:val="24"/>
        </w:rPr>
        <w:t>,</w:t>
      </w:r>
      <w:r w:rsidR="002676F9">
        <w:rPr>
          <w:rFonts w:ascii="Arial" w:hAnsi="Arial" w:cs="Arial"/>
          <w:sz w:val="24"/>
          <w:szCs w:val="24"/>
        </w:rPr>
        <w:t xml:space="preserve"> building </w:t>
      </w:r>
      <w:r w:rsidRPr="00D3424D">
        <w:rPr>
          <w:rFonts w:ascii="Arial" w:hAnsi="Arial" w:cs="Arial"/>
          <w:sz w:val="24"/>
          <w:szCs w:val="24"/>
        </w:rPr>
        <w:t xml:space="preserve">graphs </w:t>
      </w:r>
      <w:r w:rsidR="002676F9">
        <w:rPr>
          <w:rFonts w:ascii="Arial" w:hAnsi="Arial" w:cs="Arial"/>
          <w:sz w:val="24"/>
          <w:szCs w:val="24"/>
        </w:rPr>
        <w:t>from overlapping</w:t>
      </w:r>
      <w:r w:rsidRPr="00D3424D">
        <w:rPr>
          <w:rFonts w:ascii="Arial" w:hAnsi="Arial" w:cs="Arial"/>
          <w:sz w:val="24"/>
          <w:szCs w:val="24"/>
        </w:rPr>
        <w:t xml:space="preserve"> read</w:t>
      </w:r>
      <w:r w:rsidR="002676F9">
        <w:rPr>
          <w:rFonts w:ascii="Arial" w:hAnsi="Arial" w:cs="Arial"/>
          <w:sz w:val="24"/>
          <w:szCs w:val="24"/>
        </w:rPr>
        <w:t>s</w:t>
      </w:r>
      <w:r w:rsidRPr="00D3424D">
        <w:rPr>
          <w:rFonts w:ascii="Arial" w:hAnsi="Arial" w:cs="Arial"/>
          <w:sz w:val="24"/>
          <w:szCs w:val="24"/>
        </w:rPr>
        <w:t xml:space="preserve">, or </w:t>
      </w:r>
      <w:r w:rsidR="002676F9">
        <w:rPr>
          <w:rFonts w:ascii="Arial" w:hAnsi="Arial" w:cs="Arial"/>
          <w:sz w:val="24"/>
          <w:szCs w:val="24"/>
        </w:rPr>
        <w:t xml:space="preserve">utilizing </w:t>
      </w:r>
      <w:r>
        <w:rPr>
          <w:rFonts w:ascii="Arial" w:hAnsi="Arial" w:cs="Arial"/>
          <w:sz w:val="24"/>
          <w:szCs w:val="24"/>
        </w:rPr>
        <w:t xml:space="preserve">expectation maximization </w:t>
      </w:r>
      <w:r w:rsidR="002676F9">
        <w:rPr>
          <w:rFonts w:ascii="Arial" w:hAnsi="Arial" w:cs="Arial"/>
          <w:sz w:val="24"/>
          <w:szCs w:val="24"/>
        </w:rPr>
        <w:t xml:space="preserve">algorithms </w:t>
      </w:r>
      <w:r w:rsidRPr="00D3424D">
        <w:rPr>
          <w:rFonts w:ascii="Arial" w:hAnsi="Arial" w:cs="Arial"/>
          <w:sz w:val="24"/>
          <w:szCs w:val="24"/>
        </w:rPr>
        <w:t xml:space="preserve">to reconstruct </w:t>
      </w:r>
      <w:r w:rsidR="002676F9">
        <w:rPr>
          <w:rFonts w:ascii="Arial" w:hAnsi="Arial" w:cs="Arial"/>
          <w:sz w:val="24"/>
          <w:szCs w:val="24"/>
        </w:rPr>
        <w:t>either local</w:t>
      </w:r>
      <w:r w:rsidRPr="00D3424D">
        <w:rPr>
          <w:rFonts w:ascii="Arial" w:hAnsi="Arial" w:cs="Arial"/>
          <w:sz w:val="24"/>
          <w:szCs w:val="24"/>
        </w:rPr>
        <w:t xml:space="preserve"> </w:t>
      </w:r>
      <w:r w:rsidR="002676F9">
        <w:rPr>
          <w:rFonts w:ascii="Arial" w:hAnsi="Arial" w:cs="Arial"/>
          <w:sz w:val="24"/>
          <w:szCs w:val="24"/>
        </w:rPr>
        <w:t xml:space="preserve">or global </w:t>
      </w:r>
      <w:r w:rsidR="005A5BAE">
        <w:rPr>
          <w:rFonts w:ascii="Arial" w:hAnsi="Arial" w:cs="Arial"/>
          <w:sz w:val="24"/>
          <w:szCs w:val="24"/>
        </w:rPr>
        <w:t>sequences</w:t>
      </w:r>
      <w:r w:rsidR="003C06FE">
        <w:rPr>
          <w:rFonts w:ascii="Arial" w:hAnsi="Arial" w:cs="Arial"/>
          <w:sz w:val="24"/>
          <w:szCs w:val="24"/>
        </w:rPr>
        <w:fldChar w:fldCharType="begin">
          <w:fldData xml:space="preserve">PEVuZE5vdGU+PENpdGU+PEF1dGhvcj5Ub3BmZXI8L0F1dGhvcj48WWVhcj4yMDE0PC9ZZWFyPjxS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==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PEVuZE5vdGU+PENpdGU+PEF1dGhvcj5Ub3BmZXI8L0F1dGhvcj48WWVhcj4yMDE0PC9ZZWFyPjxS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==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3C06FE">
        <w:rPr>
          <w:rFonts w:ascii="Arial" w:hAnsi="Arial" w:cs="Arial"/>
          <w:sz w:val="24"/>
          <w:szCs w:val="24"/>
        </w:rPr>
        <w:fldChar w:fldCharType="separate"/>
      </w:r>
      <w:r w:rsidR="003C06FE">
        <w:rPr>
          <w:rFonts w:ascii="Arial" w:hAnsi="Arial" w:cs="Arial"/>
          <w:noProof/>
          <w:sz w:val="24"/>
          <w:szCs w:val="24"/>
        </w:rPr>
        <w:t>[17-22]</w:t>
      </w:r>
      <w:r w:rsidR="003C06FE">
        <w:rPr>
          <w:rFonts w:ascii="Arial" w:hAnsi="Arial" w:cs="Arial"/>
          <w:sz w:val="24"/>
          <w:szCs w:val="24"/>
        </w:rPr>
        <w:fldChar w:fldCharType="end"/>
      </w:r>
      <w:r w:rsidRPr="00D3424D">
        <w:rPr>
          <w:rFonts w:ascii="Arial" w:hAnsi="Arial" w:cs="Arial"/>
          <w:sz w:val="24"/>
          <w:szCs w:val="24"/>
        </w:rPr>
        <w:t>. The accuracy of reconstruction is affected by the heterogeneity of intra-host viral population</w:t>
      </w:r>
      <w:r w:rsidR="00016648">
        <w:rPr>
          <w:rFonts w:ascii="Arial" w:hAnsi="Arial" w:cs="Arial"/>
          <w:sz w:val="24"/>
          <w:szCs w:val="24"/>
        </w:rPr>
        <w:t>.</w:t>
      </w:r>
      <w:r w:rsidR="008C5BE1">
        <w:rPr>
          <w:rFonts w:ascii="Arial" w:hAnsi="Arial" w:cs="Arial"/>
          <w:sz w:val="24"/>
          <w:szCs w:val="24"/>
        </w:rPr>
        <w:t xml:space="preserve"> </w:t>
      </w:r>
      <w:r w:rsidR="00F77A42">
        <w:rPr>
          <w:rFonts w:ascii="Arial" w:hAnsi="Arial" w:cs="Arial"/>
          <w:sz w:val="24"/>
          <w:szCs w:val="24"/>
        </w:rPr>
        <w:t>A</w:t>
      </w:r>
      <w:r w:rsidRPr="00D3424D">
        <w:rPr>
          <w:rFonts w:ascii="Arial" w:hAnsi="Arial" w:cs="Arial"/>
          <w:sz w:val="24"/>
          <w:szCs w:val="24"/>
        </w:rPr>
        <w:t xml:space="preserve">bundance of conserved genomic regions that extend </w:t>
      </w:r>
      <w:r w:rsidR="00F77A42" w:rsidRPr="00D3424D">
        <w:rPr>
          <w:rFonts w:ascii="Arial" w:hAnsi="Arial" w:cs="Arial"/>
          <w:sz w:val="24"/>
          <w:szCs w:val="24"/>
        </w:rPr>
        <w:t xml:space="preserve">significantly </w:t>
      </w:r>
      <w:r w:rsidRPr="00D3424D">
        <w:rPr>
          <w:rFonts w:ascii="Arial" w:hAnsi="Arial" w:cs="Arial"/>
          <w:sz w:val="24"/>
          <w:szCs w:val="24"/>
        </w:rPr>
        <w:t>beyond the maximal read length restricts the full-genome assembly</w:t>
      </w:r>
      <w:r w:rsidR="00513635">
        <w:rPr>
          <w:rFonts w:ascii="Arial" w:hAnsi="Arial" w:cs="Arial"/>
          <w:sz w:val="24"/>
          <w:szCs w:val="24"/>
        </w:rPr>
        <w:t xml:space="preserve"> of highly heterogeneous populations</w:t>
      </w:r>
      <w:r w:rsidR="002676F9">
        <w:rPr>
          <w:rFonts w:ascii="Arial" w:hAnsi="Arial" w:cs="Arial"/>
          <w:sz w:val="24"/>
          <w:szCs w:val="24"/>
        </w:rPr>
        <w:fldChar w:fldCharType="begin"/>
      </w:r>
      <w:r w:rsidR="00B91C18">
        <w:rPr>
          <w:rFonts w:ascii="Arial" w:hAnsi="Arial" w:cs="Arial"/>
          <w:sz w:val="24"/>
          <w:szCs w:val="24"/>
        </w:rPr>
        <w:instrText xml:space="preserve"> ADDIN EN.CITE &lt;EndNote&gt;&lt;Cite&gt;&lt;Author&gt;Zagordi&lt;/Author&gt;&lt;Year&gt;2012&lt;/Year&gt;&lt;RecNum&gt;11&lt;/RecNum&gt;&lt;DisplayText&gt;[11]&lt;/DisplayText&gt;&lt;record&gt;&lt;rec-number&gt;11&lt;/rec-number&gt;&lt;foreign-keys&gt;&lt;key app="EN" db-id="5p0vrza2ovez5peedrppzr2pazfddvrz59az"&gt;11&lt;/key&gt;&lt;/foreign-keys&gt;&lt;ref-type name="Journal Article"&gt;17&lt;/ref-type&gt;&lt;contributors&gt;&lt;authors&gt;&lt;author&gt;Zagordi, O.&lt;/author&gt;&lt;author&gt;Daumer, M.&lt;/author&gt;&lt;author&gt;Beisel, C.&lt;/author&gt;&lt;author&gt;Beerenwinkel, N.&lt;/author&gt;&lt;/authors&gt;&lt;/contributors&gt;&lt;auth-address&gt;Institute of Medical Virology, University of Zurich, Switzerland.&lt;/auth-address&gt;&lt;titles&gt;&lt;title&gt;Read length versus depth of coverage for viral quasispecies reconstruction&lt;/title&gt;&lt;secondary-title&gt;PLoS ONE&lt;/secondary-title&gt;&lt;/titles&gt;&lt;periodical&gt;&lt;full-title&gt;PLoS ONE&lt;/full-title&gt;&lt;/periodical&gt;&lt;pages&gt;e47046&lt;/pages&gt;&lt;volume&gt;7&lt;/volume&gt;&lt;number&gt;10&lt;/number&gt;&lt;edition&gt;2012/10/12&lt;/edition&gt;&lt;keywords&gt;&lt;keyword&gt;Algorithms&lt;/keyword&gt;&lt;keyword&gt;Genes, Viral/ genetics&lt;/keyword&gt;&lt;keyword&gt;Haplotypes/genetics&lt;/keyword&gt;&lt;keyword&gt;Sequence Analysis, DNA/ methods&lt;/keyword&gt;&lt;keyword&gt;Software&lt;/keyword&gt;&lt;/keywords&gt;&lt;dates&gt;&lt;year&gt;2012&lt;/year&gt;&lt;/dates&gt;&lt;isbn&gt;1932-6203 (Electronic)&amp;#xD;1932-6203 (Linking)&lt;/isbn&gt;&lt;accession-num&gt;23056573&lt;/accession-num&gt;&lt;urls&gt;&lt;related-urls&gt;&lt;url&gt;http://www.ncbi.nlm.nih.gov/pmc/articles/PMC3463535/pdf/pone.0047046.pdf&lt;/url&gt;&lt;/related-urls&gt;&lt;/urls&gt;&lt;custom2&gt;PMC3463535&lt;/custom2&gt;&lt;electronic-resource-num&gt;10.1371/journal.pone.0047046&lt;/electronic-resource-num&gt;&lt;remote-database-provider&gt;NLM&lt;/remote-database-provider&gt;&lt;language&gt;eng&lt;/language&gt;&lt;/record&gt;&lt;/Cite&gt;&lt;/EndNote&gt;</w:instrText>
      </w:r>
      <w:r w:rsidR="002676F9">
        <w:rPr>
          <w:rFonts w:ascii="Arial" w:hAnsi="Arial" w:cs="Arial"/>
          <w:sz w:val="24"/>
          <w:szCs w:val="24"/>
        </w:rPr>
        <w:fldChar w:fldCharType="separate"/>
      </w:r>
      <w:r w:rsidR="00D116ED">
        <w:rPr>
          <w:rFonts w:ascii="Arial" w:hAnsi="Arial" w:cs="Arial"/>
          <w:noProof/>
          <w:sz w:val="24"/>
          <w:szCs w:val="24"/>
        </w:rPr>
        <w:t>[11]</w:t>
      </w:r>
      <w:r w:rsidR="002676F9">
        <w:rPr>
          <w:rFonts w:ascii="Arial" w:hAnsi="Arial" w:cs="Arial"/>
          <w:sz w:val="24"/>
          <w:szCs w:val="24"/>
        </w:rPr>
        <w:fldChar w:fldCharType="end"/>
      </w:r>
      <w:r w:rsidRPr="00D3424D">
        <w:rPr>
          <w:rFonts w:ascii="Arial" w:hAnsi="Arial" w:cs="Arial"/>
          <w:sz w:val="24"/>
          <w:szCs w:val="24"/>
        </w:rPr>
        <w:t>.</w:t>
      </w:r>
      <w:r w:rsidR="00A25FEB">
        <w:rPr>
          <w:rFonts w:ascii="Arial" w:hAnsi="Arial" w:cs="Arial"/>
          <w:sz w:val="24"/>
          <w:szCs w:val="24"/>
        </w:rPr>
        <w:t xml:space="preserve"> </w:t>
      </w:r>
      <w:r w:rsidR="00385457">
        <w:rPr>
          <w:rFonts w:ascii="Arial" w:hAnsi="Arial" w:cs="Arial"/>
          <w:sz w:val="24"/>
          <w:szCs w:val="24"/>
        </w:rPr>
        <w:t xml:space="preserve">Nevertheless, none of the current algorithms can efficiently process </w:t>
      </w:r>
      <w:ins w:id="31" w:author="Mazumder, Raja" w:date="2016-07-20T11:49:00Z">
        <w:r w:rsidR="00C136A3">
          <w:rPr>
            <w:rFonts w:ascii="Arial" w:hAnsi="Arial" w:cs="Arial"/>
            <w:sz w:val="24"/>
            <w:szCs w:val="24"/>
          </w:rPr>
          <w:t xml:space="preserve">current </w:t>
        </w:r>
      </w:ins>
      <w:r w:rsidR="00385457">
        <w:rPr>
          <w:rFonts w:ascii="Arial" w:hAnsi="Arial" w:cs="Arial"/>
          <w:sz w:val="24"/>
          <w:szCs w:val="24"/>
        </w:rPr>
        <w:t xml:space="preserve">HTS data </w:t>
      </w:r>
      <w:del w:id="32" w:author="Mazumder, Raja" w:date="2016-07-20T11:49:00Z">
        <w:r w:rsidR="00385457" w:rsidDel="00C136A3">
          <w:rPr>
            <w:rFonts w:ascii="Arial" w:hAnsi="Arial" w:cs="Arial"/>
            <w:sz w:val="24"/>
            <w:szCs w:val="24"/>
          </w:rPr>
          <w:delText xml:space="preserve">routinely </w:delText>
        </w:r>
      </w:del>
      <w:r w:rsidR="00385457">
        <w:rPr>
          <w:rFonts w:ascii="Arial" w:hAnsi="Arial" w:cs="Arial"/>
          <w:sz w:val="24"/>
          <w:szCs w:val="24"/>
        </w:rPr>
        <w:t>produced in deep-sequencing experiments</w:t>
      </w:r>
      <w:r w:rsidR="00385457" w:rsidRPr="00D3424D">
        <w:rPr>
          <w:rFonts w:ascii="Arial" w:hAnsi="Arial" w:cs="Arial"/>
          <w:sz w:val="24"/>
          <w:szCs w:val="24"/>
        </w:rPr>
        <w:t xml:space="preserve">. </w:t>
      </w:r>
      <w:r w:rsidR="009623C6">
        <w:rPr>
          <w:rFonts w:ascii="Arial" w:hAnsi="Arial" w:cs="Arial"/>
          <w:sz w:val="24"/>
          <w:szCs w:val="24"/>
        </w:rPr>
        <w:t xml:space="preserve"> </w:t>
      </w:r>
      <w:r w:rsidR="00105908" w:rsidRPr="00C136A3">
        <w:rPr>
          <w:rFonts w:ascii="Arial" w:hAnsi="Arial" w:cs="Arial"/>
          <w:sz w:val="24"/>
          <w:szCs w:val="24"/>
          <w:rPrChange w:id="33" w:author="Mazumder, Raja" w:date="2016-07-20T11:53:00Z">
            <w:rPr>
              <w:rFonts w:ascii="Arial" w:hAnsi="Arial" w:cs="Arial"/>
              <w:sz w:val="24"/>
              <w:szCs w:val="24"/>
              <w:highlight w:val="yellow"/>
            </w:rPr>
          </w:rPrChange>
        </w:rPr>
        <w:t>More s</w:t>
      </w:r>
      <w:r w:rsidR="00372F31" w:rsidRPr="00C136A3">
        <w:rPr>
          <w:rFonts w:ascii="Arial" w:hAnsi="Arial" w:cs="Arial"/>
          <w:sz w:val="24"/>
          <w:szCs w:val="24"/>
          <w:rPrChange w:id="34" w:author="Mazumder, Raja" w:date="2016-07-20T11:53:00Z">
            <w:rPr>
              <w:rFonts w:ascii="Arial" w:hAnsi="Arial" w:cs="Arial"/>
              <w:sz w:val="24"/>
              <w:szCs w:val="24"/>
              <w:highlight w:val="yellow"/>
            </w:rPr>
          </w:rPrChange>
        </w:rPr>
        <w:t>pecifically</w:t>
      </w:r>
      <w:ins w:id="35" w:author="Mazumder, Raja" w:date="2016-07-20T11:53:00Z">
        <w:r w:rsidR="00C136A3">
          <w:rPr>
            <w:rFonts w:ascii="Arial" w:hAnsi="Arial" w:cs="Arial"/>
            <w:sz w:val="24"/>
            <w:szCs w:val="24"/>
          </w:rPr>
          <w:t>,</w:t>
        </w:r>
      </w:ins>
      <w:r w:rsidR="00372F31" w:rsidRPr="00C136A3">
        <w:rPr>
          <w:rFonts w:ascii="Arial" w:hAnsi="Arial" w:cs="Arial"/>
          <w:sz w:val="24"/>
          <w:szCs w:val="24"/>
          <w:rPrChange w:id="36" w:author="Mazumder, Raja" w:date="2016-07-20T11:53:00Z">
            <w:rPr>
              <w:rFonts w:ascii="Arial" w:hAnsi="Arial" w:cs="Arial"/>
              <w:sz w:val="24"/>
              <w:szCs w:val="24"/>
              <w:highlight w:val="yellow"/>
            </w:rPr>
          </w:rPrChange>
        </w:rPr>
        <w:t xml:space="preserve"> </w:t>
      </w:r>
      <w:proofErr w:type="spellStart"/>
      <w:r w:rsidR="00ED589D" w:rsidRPr="00C136A3">
        <w:rPr>
          <w:rFonts w:ascii="Arial" w:hAnsi="Arial" w:cs="Arial"/>
          <w:sz w:val="24"/>
          <w:szCs w:val="24"/>
          <w:rPrChange w:id="37" w:author="Mazumder, Raja" w:date="2016-07-20T11:53:00Z">
            <w:rPr>
              <w:rFonts w:ascii="Arial" w:hAnsi="Arial" w:cs="Arial"/>
              <w:sz w:val="24"/>
              <w:szCs w:val="24"/>
              <w:highlight w:val="yellow"/>
            </w:rPr>
          </w:rPrChange>
        </w:rPr>
        <w:t>ShoRAH</w:t>
      </w:r>
      <w:proofErr w:type="spellEnd"/>
      <w:r w:rsidR="009623C6" w:rsidRPr="00C136A3">
        <w:rPr>
          <w:rFonts w:ascii="Arial" w:hAnsi="Arial" w:cs="Arial"/>
          <w:sz w:val="24"/>
          <w:szCs w:val="24"/>
          <w:rPrChange w:id="38" w:author="Mazumder, Raja" w:date="2016-07-20T11:53:00Z">
            <w:rPr>
              <w:rFonts w:ascii="Arial" w:hAnsi="Arial" w:cs="Arial"/>
              <w:sz w:val="24"/>
              <w:szCs w:val="24"/>
              <w:highlight w:val="yellow"/>
            </w:rPr>
          </w:rPrChange>
        </w:rPr>
        <w:fldChar w:fldCharType="begin"/>
      </w:r>
      <w:r w:rsidR="00B91C18" w:rsidRPr="00C136A3">
        <w:rPr>
          <w:rFonts w:ascii="Arial" w:hAnsi="Arial" w:cs="Arial"/>
          <w:sz w:val="24"/>
          <w:szCs w:val="24"/>
          <w:rPrChange w:id="39" w:author="Mazumder, Raja" w:date="2016-07-20T11:53:00Z">
            <w:rPr>
              <w:rFonts w:ascii="Arial" w:hAnsi="Arial" w:cs="Arial"/>
              <w:sz w:val="24"/>
              <w:szCs w:val="24"/>
              <w:highlight w:val="yellow"/>
            </w:rPr>
          </w:rPrChange>
        </w:rPr>
        <w:instrText xml:space="preserve"> ADDIN EN.CITE &lt;EndNote&gt;&lt;Cite&gt;&lt;Author&gt;Zagordi&lt;/Author&gt;&lt;Year&gt;2010&lt;/Year&gt;&lt;RecNum&gt;22&lt;/RecNum&gt;&lt;DisplayText&gt;[22]&lt;/DisplayText&gt;&lt;record&gt;&lt;rec-number&gt;22&lt;/rec-number&gt;&lt;foreign-keys&gt;&lt;key app="EN" db-id="5p0vrza2ovez5peedrppzr2pazfddvrz59az"&gt;22&lt;/key&gt;&lt;/foreign-keys&gt;&lt;ref-type name="Journal Article"&gt;17&lt;/ref-type&gt;&lt;contributors&gt;&lt;authors&gt;&lt;author&gt;Zagordi, O.&lt;/author&gt;&lt;author&gt;Klein, R.&lt;/author&gt;&lt;author&gt;Daumer, M.&lt;/author&gt;&lt;author&gt;Beerenwinkel, N.&lt;/author&gt;&lt;/authors&gt;&lt;/contributors&gt;&lt;auth-address&gt;Department of Biosystems Sciences and Engineering, ETH Zurich, Mattenstrasse 26, 4058 Basel, Germany. osvaldo.zagordi@bsse.ethz.ch&lt;/auth-address&gt;&lt;titles&gt;&lt;title&gt;Error correction of next-generation sequencing data and reliable estimation of HIV quasispecies&lt;/title&gt;&lt;secondary-title&gt;Nucleic Acids Res&lt;/secondary-title&gt;&lt;/titles&gt;&lt;periodical&gt;&lt;full-title&gt;Nucleic Acids Res&lt;/full-title&gt;&lt;/periodical&gt;&lt;pages&gt;7400-9&lt;/pages&gt;&lt;volume&gt;38&lt;/volume&gt;&lt;number&gt;21&lt;/number&gt;&lt;edition&gt;2010/07/31&lt;/edition&gt;&lt;keywords&gt;&lt;keyword&gt;Algorithms&lt;/keyword&gt;&lt;keyword&gt;Artifacts&lt;/keyword&gt;&lt;keyword&gt;Bayes Theorem&lt;/keyword&gt;&lt;keyword&gt;Drug Resistance, Viral/genetics&lt;/keyword&gt;&lt;keyword&gt;Gene Frequency&lt;/keyword&gt;&lt;keyword&gt;HIV Infections/virology&lt;/keyword&gt;&lt;keyword&gt;HIV Protease/genetics&lt;/keyword&gt;&lt;keyword&gt;HIV-1/ genetics&lt;/keyword&gt;&lt;keyword&gt;Haplotypes&lt;/keyword&gt;&lt;keyword&gt;Humans&lt;/keyword&gt;&lt;keyword&gt;Mutation&lt;/keyword&gt;&lt;keyword&gt;Polymerase Chain Reaction&lt;/keyword&gt;&lt;keyword&gt;Sequence Analysis, DNA/ methods&lt;/keyword&gt;&lt;/keywords&gt;&lt;dates&gt;&lt;year&gt;2010&lt;/year&gt;&lt;pub-dates&gt;&lt;date&gt;Nov&lt;/date&gt;&lt;/pub-dates&gt;&lt;/dates&gt;&lt;isbn&gt;1362-4962 (Electronic)&amp;#xD;0305-1048 (Linking)&lt;/isbn&gt;&lt;accession-num&gt;20671025&lt;/accession-num&gt;&lt;urls&gt;&lt;related-urls&gt;&lt;url&gt;http://www.ncbi.nlm.nih.gov/pmc/articles/PMC2995073/pdf/gkq655.pdf&lt;/url&gt;&lt;/related-urls&gt;&lt;/urls&gt;&lt;custom2&gt;PMC2995073&lt;/custom2&gt;&lt;electronic-resource-num&gt;10.1093/nar/gkq655&lt;/electronic-resource-num&gt;&lt;remote-database-provider&gt;NLM&lt;/remote-database-provider&gt;&lt;language&gt;eng&lt;/language&gt;&lt;/record&gt;&lt;/Cite&gt;&lt;/EndNote&gt;</w:instrText>
      </w:r>
      <w:r w:rsidR="009623C6" w:rsidRPr="00C136A3">
        <w:rPr>
          <w:rFonts w:ascii="Arial" w:hAnsi="Arial" w:cs="Arial"/>
          <w:sz w:val="24"/>
          <w:szCs w:val="24"/>
          <w:rPrChange w:id="40" w:author="Mazumder, Raja" w:date="2016-07-20T11:53:00Z">
            <w:rPr>
              <w:rFonts w:ascii="Arial" w:hAnsi="Arial" w:cs="Arial"/>
              <w:sz w:val="24"/>
              <w:szCs w:val="24"/>
              <w:highlight w:val="yellow"/>
            </w:rPr>
          </w:rPrChange>
        </w:rPr>
        <w:fldChar w:fldCharType="separate"/>
      </w:r>
      <w:r w:rsidR="003C06FE" w:rsidRPr="00C136A3">
        <w:rPr>
          <w:rFonts w:ascii="Arial" w:hAnsi="Arial" w:cs="Arial"/>
          <w:noProof/>
          <w:sz w:val="24"/>
          <w:szCs w:val="24"/>
          <w:rPrChange w:id="41" w:author="Mazumder, Raja" w:date="2016-07-20T11:53:00Z">
            <w:rPr>
              <w:rFonts w:ascii="Arial" w:hAnsi="Arial" w:cs="Arial"/>
              <w:noProof/>
              <w:sz w:val="24"/>
              <w:szCs w:val="24"/>
              <w:highlight w:val="yellow"/>
            </w:rPr>
          </w:rPrChange>
        </w:rPr>
        <w:t>[22]</w:t>
      </w:r>
      <w:r w:rsidR="009623C6" w:rsidRPr="00C136A3">
        <w:rPr>
          <w:rFonts w:ascii="Arial" w:hAnsi="Arial" w:cs="Arial"/>
          <w:sz w:val="24"/>
          <w:szCs w:val="24"/>
          <w:rPrChange w:id="42" w:author="Mazumder, Raja" w:date="2016-07-20T11:53:00Z">
            <w:rPr>
              <w:rFonts w:ascii="Arial" w:hAnsi="Arial" w:cs="Arial"/>
              <w:sz w:val="24"/>
              <w:szCs w:val="24"/>
              <w:highlight w:val="yellow"/>
            </w:rPr>
          </w:rPrChange>
        </w:rPr>
        <w:fldChar w:fldCharType="end"/>
      </w:r>
      <w:r w:rsidR="00372F31" w:rsidRPr="00C136A3">
        <w:rPr>
          <w:rFonts w:ascii="Arial" w:hAnsi="Arial" w:cs="Arial"/>
          <w:sz w:val="24"/>
          <w:szCs w:val="24"/>
          <w:rPrChange w:id="43" w:author="Mazumder, Raja" w:date="2016-07-20T11:53:00Z">
            <w:rPr>
              <w:rFonts w:ascii="Arial" w:hAnsi="Arial" w:cs="Arial"/>
              <w:sz w:val="24"/>
              <w:szCs w:val="24"/>
              <w:highlight w:val="yellow"/>
            </w:rPr>
          </w:rPrChange>
        </w:rPr>
        <w:t xml:space="preserve"> performs</w:t>
      </w:r>
      <w:r w:rsidR="004F623B" w:rsidRPr="00C136A3">
        <w:rPr>
          <w:rFonts w:ascii="Arial" w:hAnsi="Arial" w:cs="Arial"/>
          <w:sz w:val="24"/>
          <w:szCs w:val="24"/>
          <w:rPrChange w:id="44" w:author="Mazumder, Raja" w:date="2016-07-20T11:53:00Z">
            <w:rPr>
              <w:rFonts w:ascii="Arial" w:hAnsi="Arial" w:cs="Arial"/>
              <w:sz w:val="24"/>
              <w:szCs w:val="24"/>
              <w:highlight w:val="yellow"/>
            </w:rPr>
          </w:rPrChange>
        </w:rPr>
        <w:t xml:space="preserve"> multiple sequencing alignment </w:t>
      </w:r>
      <w:r w:rsidR="00372F31" w:rsidRPr="00C136A3">
        <w:rPr>
          <w:rFonts w:ascii="Arial" w:hAnsi="Arial" w:cs="Arial"/>
          <w:sz w:val="24"/>
          <w:szCs w:val="24"/>
          <w:rPrChange w:id="45" w:author="Mazumder, Raja" w:date="2016-07-20T11:53:00Z">
            <w:rPr>
              <w:rFonts w:ascii="Arial" w:hAnsi="Arial" w:cs="Arial"/>
              <w:sz w:val="24"/>
              <w:szCs w:val="24"/>
              <w:highlight w:val="yellow"/>
            </w:rPr>
          </w:rPrChange>
        </w:rPr>
        <w:t xml:space="preserve">and clustering </w:t>
      </w:r>
      <w:r w:rsidR="00105908" w:rsidRPr="00C136A3">
        <w:rPr>
          <w:rFonts w:ascii="Arial" w:hAnsi="Arial" w:cs="Arial"/>
          <w:sz w:val="24"/>
          <w:szCs w:val="24"/>
          <w:rPrChange w:id="46" w:author="Mazumder, Raja" w:date="2016-07-20T11:53:00Z">
            <w:rPr>
              <w:rFonts w:ascii="Arial" w:hAnsi="Arial" w:cs="Arial"/>
              <w:sz w:val="24"/>
              <w:szCs w:val="24"/>
              <w:highlight w:val="yellow"/>
            </w:rPr>
          </w:rPrChange>
        </w:rPr>
        <w:t xml:space="preserve">of </w:t>
      </w:r>
      <w:ins w:id="47" w:author="Mazumder, Raja" w:date="2016-07-20T11:54:00Z">
        <w:r w:rsidR="009527C7">
          <w:rPr>
            <w:rFonts w:ascii="Arial" w:hAnsi="Arial" w:cs="Arial"/>
            <w:sz w:val="24"/>
            <w:szCs w:val="24"/>
          </w:rPr>
          <w:t>limited number of reads (</w:t>
        </w:r>
      </w:ins>
      <w:r w:rsidR="00105908" w:rsidRPr="00C136A3">
        <w:rPr>
          <w:rFonts w:ascii="Arial" w:hAnsi="Arial" w:cs="Arial"/>
          <w:sz w:val="24"/>
          <w:szCs w:val="24"/>
          <w:rPrChange w:id="48" w:author="Mazumder, Raja" w:date="2016-07-20T11:53:00Z">
            <w:rPr>
              <w:rFonts w:ascii="Arial" w:hAnsi="Arial" w:cs="Arial"/>
              <w:sz w:val="24"/>
              <w:szCs w:val="24"/>
              <w:highlight w:val="yellow"/>
            </w:rPr>
          </w:rPrChange>
        </w:rPr>
        <w:t>up to tens of thousands</w:t>
      </w:r>
      <w:ins w:id="49" w:author="Mazumder, Raja" w:date="2016-07-20T11:54:00Z">
        <w:r w:rsidR="009527C7">
          <w:rPr>
            <w:rFonts w:ascii="Arial" w:hAnsi="Arial" w:cs="Arial"/>
            <w:sz w:val="24"/>
            <w:szCs w:val="24"/>
          </w:rPr>
          <w:t>)</w:t>
        </w:r>
      </w:ins>
      <w:r w:rsidR="00105908" w:rsidRPr="00C136A3">
        <w:rPr>
          <w:rFonts w:ascii="Arial" w:hAnsi="Arial" w:cs="Arial"/>
          <w:sz w:val="24"/>
          <w:szCs w:val="24"/>
          <w:rPrChange w:id="50" w:author="Mazumder, Raja" w:date="2016-07-20T11:53:00Z">
            <w:rPr>
              <w:rFonts w:ascii="Arial" w:hAnsi="Arial" w:cs="Arial"/>
              <w:sz w:val="24"/>
              <w:szCs w:val="24"/>
              <w:highlight w:val="yellow"/>
            </w:rPr>
          </w:rPrChange>
        </w:rPr>
        <w:t xml:space="preserve"> </w:t>
      </w:r>
      <w:del w:id="51" w:author="Mazumder, Raja" w:date="2016-07-20T11:55:00Z">
        <w:r w:rsidR="00105908" w:rsidRPr="00C136A3" w:rsidDel="009527C7">
          <w:rPr>
            <w:rFonts w:ascii="Arial" w:hAnsi="Arial" w:cs="Arial"/>
            <w:sz w:val="24"/>
            <w:szCs w:val="24"/>
            <w:rPrChange w:id="52" w:author="Mazumder, Raja" w:date="2016-07-20T11:53:00Z">
              <w:rPr>
                <w:rFonts w:ascii="Arial" w:hAnsi="Arial" w:cs="Arial"/>
                <w:sz w:val="24"/>
                <w:szCs w:val="24"/>
                <w:highlight w:val="yellow"/>
              </w:rPr>
            </w:rPrChange>
          </w:rPr>
          <w:delText>of</w:delText>
        </w:r>
        <w:r w:rsidR="004F623B" w:rsidRPr="00C136A3" w:rsidDel="009527C7">
          <w:rPr>
            <w:rFonts w:ascii="Arial" w:hAnsi="Arial" w:cs="Arial"/>
            <w:sz w:val="24"/>
            <w:szCs w:val="24"/>
            <w:rPrChange w:id="53" w:author="Mazumder, Raja" w:date="2016-07-20T11:53:00Z">
              <w:rPr>
                <w:rFonts w:ascii="Arial" w:hAnsi="Arial" w:cs="Arial"/>
                <w:sz w:val="24"/>
                <w:szCs w:val="24"/>
                <w:highlight w:val="yellow"/>
              </w:rPr>
            </w:rPrChange>
          </w:rPr>
          <w:delText xml:space="preserve"> short reads </w:delText>
        </w:r>
      </w:del>
      <w:r w:rsidR="00CF014C" w:rsidRPr="00C136A3">
        <w:rPr>
          <w:rFonts w:ascii="Arial" w:hAnsi="Arial" w:cs="Arial"/>
          <w:sz w:val="24"/>
          <w:szCs w:val="24"/>
          <w:rPrChange w:id="54" w:author="Mazumder, Raja" w:date="2016-07-20T11:53:00Z">
            <w:rPr>
              <w:rFonts w:ascii="Arial" w:hAnsi="Arial" w:cs="Arial"/>
              <w:sz w:val="24"/>
              <w:szCs w:val="24"/>
              <w:highlight w:val="yellow"/>
            </w:rPr>
          </w:rPrChange>
        </w:rPr>
        <w:t>and calls</w:t>
      </w:r>
      <w:r w:rsidR="00372F31" w:rsidRPr="00C136A3">
        <w:rPr>
          <w:rFonts w:ascii="Arial" w:hAnsi="Arial" w:cs="Arial"/>
          <w:sz w:val="24"/>
          <w:szCs w:val="24"/>
          <w:rPrChange w:id="55" w:author="Mazumder, Raja" w:date="2016-07-20T11:53:00Z">
            <w:rPr>
              <w:rFonts w:ascii="Arial" w:hAnsi="Arial" w:cs="Arial"/>
              <w:sz w:val="24"/>
              <w:szCs w:val="24"/>
              <w:highlight w:val="yellow"/>
            </w:rPr>
          </w:rPrChange>
        </w:rPr>
        <w:t xml:space="preserve"> haplotypes based on the centers of the clusters.</w:t>
      </w:r>
      <w:r w:rsidR="00CF014C" w:rsidRPr="00C136A3">
        <w:rPr>
          <w:rFonts w:ascii="Arial" w:hAnsi="Arial" w:cs="Arial"/>
          <w:sz w:val="24"/>
          <w:szCs w:val="24"/>
          <w:rPrChange w:id="56" w:author="Mazumder, Raja" w:date="2016-07-20T11:53:00Z">
            <w:rPr>
              <w:rFonts w:ascii="Arial" w:hAnsi="Arial" w:cs="Arial"/>
              <w:sz w:val="24"/>
              <w:szCs w:val="24"/>
              <w:highlight w:val="yellow"/>
            </w:rPr>
          </w:rPrChange>
        </w:rPr>
        <w:t xml:space="preserve"> </w:t>
      </w:r>
      <w:proofErr w:type="spellStart"/>
      <w:r w:rsidR="00ED589D" w:rsidRPr="00C136A3">
        <w:rPr>
          <w:rFonts w:ascii="Arial" w:hAnsi="Arial" w:cs="Arial"/>
          <w:sz w:val="24"/>
          <w:szCs w:val="24"/>
          <w:rPrChange w:id="57" w:author="Mazumder, Raja" w:date="2016-07-20T11:53:00Z">
            <w:rPr>
              <w:rFonts w:ascii="Arial" w:hAnsi="Arial" w:cs="Arial"/>
              <w:sz w:val="24"/>
              <w:szCs w:val="24"/>
              <w:highlight w:val="yellow"/>
            </w:rPr>
          </w:rPrChange>
        </w:rPr>
        <w:t>ViSpA</w:t>
      </w:r>
      <w:proofErr w:type="spellEnd"/>
      <w:r w:rsidR="009623C6" w:rsidRPr="00C136A3">
        <w:rPr>
          <w:rFonts w:ascii="Arial" w:hAnsi="Arial" w:cs="Arial"/>
          <w:sz w:val="24"/>
          <w:szCs w:val="24"/>
          <w:rPrChange w:id="58" w:author="Mazumder, Raja" w:date="2016-07-20T11:53:00Z">
            <w:rPr>
              <w:rFonts w:ascii="Arial" w:hAnsi="Arial" w:cs="Arial"/>
              <w:sz w:val="24"/>
              <w:szCs w:val="24"/>
              <w:highlight w:val="yellow"/>
            </w:rPr>
          </w:rPrChange>
        </w:rPr>
        <w:fldChar w:fldCharType="begin"/>
      </w:r>
      <w:r w:rsidR="00B91C18" w:rsidRPr="00C136A3">
        <w:rPr>
          <w:rFonts w:ascii="Arial" w:hAnsi="Arial" w:cs="Arial"/>
          <w:sz w:val="24"/>
          <w:szCs w:val="24"/>
          <w:rPrChange w:id="59" w:author="Mazumder, Raja" w:date="2016-07-20T11:53:00Z">
            <w:rPr>
              <w:rFonts w:ascii="Arial" w:hAnsi="Arial" w:cs="Arial"/>
              <w:sz w:val="24"/>
              <w:szCs w:val="24"/>
              <w:highlight w:val="yellow"/>
            </w:rPr>
          </w:rPrChange>
        </w:rPr>
        <w:instrText xml:space="preserve"> ADDIN EN.CITE &lt;EndNote&gt;&lt;Cite&gt;&lt;Author&gt;Astrovskaya&lt;/Author&gt;&lt;Year&gt;2011&lt;/Year&gt;&lt;RecNum&gt;21&lt;/RecNum&gt;&lt;DisplayText&gt;[21]&lt;/DisplayText&gt;&lt;record&gt;&lt;rec-number&gt;21&lt;/rec-number&gt;&lt;foreign-keys&gt;&lt;key app="EN" db-id="5p0vrza2ovez5peedrppzr2pazfddvrz59az"&gt;21&lt;/key&gt;&lt;/foreign-keys&gt;&lt;ref-type name="Journal Article"&gt;17&lt;/ref-type&gt;&lt;contributors&gt;&lt;authors&gt;&lt;author&gt;Astrovskaya, I.&lt;/author&gt;&lt;author&gt;Tork, B.&lt;/author&gt;&lt;author&gt;Mangul, S.&lt;/author&gt;&lt;author&gt;Westbrooks, K.&lt;/author&gt;&lt;author&gt;Mandoiu, I.&lt;/author&gt;&lt;author&gt;Balfe, P.&lt;/author&gt;&lt;author&gt;Zelikovsky, A.&lt;/author&gt;&lt;/authors&gt;&lt;/contributors&gt;&lt;auth-address&gt;Department of Computer Science, Georgia State University, Atlanta, GA 30303, USA. iraa@cs.gsu.edu&lt;/auth-address&gt;&lt;titles&gt;&lt;title&gt;Inferring viral quasispecies spectra from 454 pyrosequencing reads&lt;/title&gt;&lt;secondary-title&gt;BMC Bioinformatics&lt;/secondary-title&gt;&lt;/titles&gt;&lt;periodical&gt;&lt;full-title&gt;BMC Bioinformatics&lt;/full-title&gt;&lt;/periodical&gt;&lt;pages&gt;S1&lt;/pages&gt;&lt;volume&gt;12 Suppl 6&lt;/volume&gt;&lt;edition&gt;2011/10/26&lt;/edition&gt;&lt;keywords&gt;&lt;keyword&gt;Algorithms&lt;/keyword&gt;&lt;keyword&gt;Genome, Viral&lt;/keyword&gt;&lt;keyword&gt;HIV/ genetics&lt;/keyword&gt;&lt;keyword&gt;Hepacivirus/ genetics&lt;/keyword&gt;&lt;keyword&gt;Humans&lt;/keyword&gt;&lt;keyword&gt;Microbial Sensitivity Tests&lt;/keyword&gt;&lt;keyword&gt;Phylogeny&lt;/keyword&gt;&lt;keyword&gt;RNA, Viral/ analysis&lt;/keyword&gt;&lt;keyword&gt;Sequence Analysis, RNA/ methods&lt;/keyword&gt;&lt;keyword&gt;Software&lt;/keyword&gt;&lt;/keywords&gt;&lt;dates&gt;&lt;year&gt;2011&lt;/year&gt;&lt;/dates&gt;&lt;isbn&gt;1471-2105 (Electronic)&amp;#xD;1471-2105 (Linking)&lt;/isbn&gt;&lt;accession-num&gt;21989211&lt;/accession-num&gt;&lt;urls&gt;&lt;related-urls&gt;&lt;url&gt;http://www.ncbi.nlm.nih.gov/pmc/articles/PMC3194189/pdf/1471-2105-12-S6-S1.pdf&lt;/url&gt;&lt;/related-urls&gt;&lt;/urls&gt;&lt;custom2&gt;PMC3194189&lt;/custom2&gt;&lt;electronic-resource-num&gt;10.1186/1471-2105-12-s6-s1&lt;/electronic-resource-num&gt;&lt;remote-database-provider&gt;NLM&lt;/remote-database-provider&gt;&lt;language&gt;eng&lt;/language&gt;&lt;/record&gt;&lt;/Cite&gt;&lt;/EndNote&gt;</w:instrText>
      </w:r>
      <w:r w:rsidR="009623C6" w:rsidRPr="00C136A3">
        <w:rPr>
          <w:rFonts w:ascii="Arial" w:hAnsi="Arial" w:cs="Arial"/>
          <w:sz w:val="24"/>
          <w:szCs w:val="24"/>
          <w:rPrChange w:id="60" w:author="Mazumder, Raja" w:date="2016-07-20T11:53:00Z">
            <w:rPr>
              <w:rFonts w:ascii="Arial" w:hAnsi="Arial" w:cs="Arial"/>
              <w:sz w:val="24"/>
              <w:szCs w:val="24"/>
              <w:highlight w:val="yellow"/>
            </w:rPr>
          </w:rPrChange>
        </w:rPr>
        <w:fldChar w:fldCharType="separate"/>
      </w:r>
      <w:r w:rsidR="003C06FE" w:rsidRPr="00C136A3">
        <w:rPr>
          <w:rFonts w:ascii="Arial" w:hAnsi="Arial" w:cs="Arial"/>
          <w:noProof/>
          <w:sz w:val="24"/>
          <w:szCs w:val="24"/>
          <w:rPrChange w:id="61" w:author="Mazumder, Raja" w:date="2016-07-20T11:53:00Z">
            <w:rPr>
              <w:rFonts w:ascii="Arial" w:hAnsi="Arial" w:cs="Arial"/>
              <w:noProof/>
              <w:sz w:val="24"/>
              <w:szCs w:val="24"/>
              <w:highlight w:val="yellow"/>
            </w:rPr>
          </w:rPrChange>
        </w:rPr>
        <w:t>[21]</w:t>
      </w:r>
      <w:r w:rsidR="009623C6" w:rsidRPr="00C136A3">
        <w:rPr>
          <w:rFonts w:ascii="Arial" w:hAnsi="Arial" w:cs="Arial"/>
          <w:sz w:val="24"/>
          <w:szCs w:val="24"/>
          <w:rPrChange w:id="62" w:author="Mazumder, Raja" w:date="2016-07-20T11:53:00Z">
            <w:rPr>
              <w:rFonts w:ascii="Arial" w:hAnsi="Arial" w:cs="Arial"/>
              <w:sz w:val="24"/>
              <w:szCs w:val="24"/>
              <w:highlight w:val="yellow"/>
            </w:rPr>
          </w:rPrChange>
        </w:rPr>
        <w:fldChar w:fldCharType="end"/>
      </w:r>
      <w:r w:rsidR="00560DFB" w:rsidRPr="00C136A3">
        <w:rPr>
          <w:rFonts w:ascii="Arial" w:hAnsi="Arial" w:cs="Arial"/>
          <w:sz w:val="24"/>
          <w:szCs w:val="24"/>
          <w:rPrChange w:id="63" w:author="Mazumder, Raja" w:date="2016-07-20T11:53:00Z">
            <w:rPr>
              <w:rFonts w:ascii="Arial" w:hAnsi="Arial" w:cs="Arial"/>
              <w:sz w:val="24"/>
              <w:szCs w:val="24"/>
              <w:highlight w:val="yellow"/>
            </w:rPr>
          </w:rPrChange>
        </w:rPr>
        <w:t xml:space="preserve"> </w:t>
      </w:r>
      <w:r w:rsidR="00EE41E1" w:rsidRPr="00C136A3">
        <w:rPr>
          <w:rFonts w:ascii="Arial" w:hAnsi="Arial" w:cs="Arial"/>
          <w:sz w:val="24"/>
          <w:szCs w:val="24"/>
          <w:rPrChange w:id="64" w:author="Mazumder, Raja" w:date="2016-07-20T11:53:00Z">
            <w:rPr>
              <w:rFonts w:ascii="Arial" w:hAnsi="Arial" w:cs="Arial"/>
              <w:sz w:val="24"/>
              <w:szCs w:val="24"/>
              <w:highlight w:val="yellow"/>
            </w:rPr>
          </w:rPrChange>
        </w:rPr>
        <w:t>and</w:t>
      </w:r>
      <w:r w:rsidR="009623C6" w:rsidRPr="00C136A3">
        <w:rPr>
          <w:rFonts w:ascii="Arial" w:hAnsi="Arial" w:cs="Arial"/>
          <w:sz w:val="24"/>
          <w:szCs w:val="24"/>
          <w:rPrChange w:id="65" w:author="Mazumder, Raja" w:date="2016-07-20T11:53:00Z">
            <w:rPr>
              <w:rFonts w:ascii="Arial" w:hAnsi="Arial" w:cs="Arial"/>
              <w:sz w:val="24"/>
              <w:szCs w:val="24"/>
              <w:highlight w:val="yellow"/>
            </w:rPr>
          </w:rPrChange>
        </w:rPr>
        <w:t xml:space="preserve"> </w:t>
      </w:r>
      <w:proofErr w:type="spellStart"/>
      <w:r w:rsidR="009623C6" w:rsidRPr="00C136A3">
        <w:rPr>
          <w:rFonts w:ascii="Arial" w:hAnsi="Arial" w:cs="Arial"/>
          <w:sz w:val="24"/>
          <w:szCs w:val="24"/>
          <w:rPrChange w:id="66" w:author="Mazumder, Raja" w:date="2016-07-20T11:53:00Z">
            <w:rPr>
              <w:rFonts w:ascii="Arial" w:hAnsi="Arial" w:cs="Arial"/>
              <w:sz w:val="24"/>
              <w:szCs w:val="24"/>
              <w:highlight w:val="yellow"/>
            </w:rPr>
          </w:rPrChange>
        </w:rPr>
        <w:t>QuRe</w:t>
      </w:r>
      <w:proofErr w:type="spellEnd"/>
      <w:r w:rsidR="009623C6" w:rsidRPr="00C136A3">
        <w:rPr>
          <w:rFonts w:ascii="Arial" w:hAnsi="Arial" w:cs="Arial"/>
          <w:sz w:val="24"/>
          <w:szCs w:val="24"/>
          <w:rPrChange w:id="67" w:author="Mazumder, Raja" w:date="2016-07-20T11:53:00Z">
            <w:rPr>
              <w:rFonts w:ascii="Arial" w:hAnsi="Arial" w:cs="Arial"/>
              <w:sz w:val="24"/>
              <w:szCs w:val="24"/>
              <w:highlight w:val="yellow"/>
            </w:rPr>
          </w:rPrChange>
        </w:rPr>
        <w:fldChar w:fldCharType="begin"/>
      </w:r>
      <w:r w:rsidR="00B91C18" w:rsidRPr="00C136A3">
        <w:rPr>
          <w:rFonts w:ascii="Arial" w:hAnsi="Arial" w:cs="Arial"/>
          <w:sz w:val="24"/>
          <w:szCs w:val="24"/>
          <w:rPrChange w:id="68" w:author="Mazumder, Raja" w:date="2016-07-20T11:53:00Z">
            <w:rPr>
              <w:rFonts w:ascii="Arial" w:hAnsi="Arial" w:cs="Arial"/>
              <w:sz w:val="24"/>
              <w:szCs w:val="24"/>
              <w:highlight w:val="yellow"/>
            </w:rPr>
          </w:rPrChange>
        </w:rPr>
        <w:instrText xml:space="preserve"> ADDIN EN.CITE &lt;EndNote&gt;&lt;Cite&gt;&lt;Author&gt;Prosperi&lt;/Author&gt;&lt;Year&gt;2012&lt;/Year&gt;&lt;RecNum&gt;18&lt;/RecNum&gt;&lt;DisplayText&gt;[18]&lt;/DisplayText&gt;&lt;record&gt;&lt;rec-number&gt;18&lt;/rec-number&gt;&lt;foreign-keys&gt;&lt;key app="EN" db-id="5p0vrza2ovez5peedrppzr2pazfddvrz59az"&gt;18&lt;/key&gt;&lt;/foreign-keys&gt;&lt;ref-type name="Journal Article"&gt;17&lt;/ref-type&gt;&lt;contributors&gt;&lt;authors&gt;&lt;author&gt;Prosperi, M. C.&lt;/author&gt;&lt;author&gt;Salemi, M.&lt;/author&gt;&lt;/authors&gt;&lt;/contributors&gt;&lt;auth-address&gt;Department of Pathology, Immunology and Laboratory Medicine, College of Medicine, Emerging Pathogens Institute, University of Florida, Gainesville, FL 32610-3633, USA.&lt;/auth-address&gt;&lt;titles&gt;&lt;title&gt;QuRe: software for viral quasispecies reconstruction from next-generation sequencing data&lt;/title&gt;&lt;secondary-title&gt;Bioinformatics&lt;/secondary-title&gt;&lt;/titles&gt;&lt;periodical&gt;&lt;full-title&gt;Bioinformatics&lt;/full-title&gt;&lt;/periodical&gt;&lt;pages&gt;132-3&lt;/pages&gt;&lt;volume&gt;28&lt;/volume&gt;&lt;number&gt;1&lt;/number&gt;&lt;keywords&gt;&lt;keyword&gt;Algorithms&lt;/keyword&gt;&lt;keyword&gt;Cluster Analysis&lt;/keyword&gt;&lt;keyword&gt;Genome, Viral&lt;/keyword&gt;&lt;keyword&gt;*High-Throughput Nucleotide Sequencing&lt;/keyword&gt;&lt;keyword&gt;Humans&lt;/keyword&gt;&lt;keyword&gt;Sequence Alignment&lt;/keyword&gt;&lt;keyword&gt;*Software&lt;/keyword&gt;&lt;keyword&gt;Viruses/classification/*genetics&lt;/keyword&gt;&lt;/keywords&gt;&lt;dates&gt;&lt;year&gt;2012&lt;/year&gt;&lt;pub-dates&gt;&lt;date&gt;Jan 1&lt;/date&gt;&lt;/pub-dates&gt;&lt;/dates&gt;&lt;isbn&gt;1367-4811 (Electronic)&amp;#xD;1367-4803 (Linking)&lt;/isbn&gt;&lt;accession-num&gt;22088846&lt;/accession-num&gt;&lt;urls&gt;&lt;related-urls&gt;&lt;url&gt;http://www.ncbi.nlm.nih.gov/pubmed/22088846&lt;/url&gt;&lt;/related-urls&gt;&lt;/urls&gt;&lt;custom2&gt;PMC3244773&lt;/custom2&gt;&lt;electronic-resource-num&gt;10.1093/bioinformatics/btr627&lt;/electronic-resource-num&gt;&lt;/record&gt;&lt;/Cite&gt;&lt;/EndNote&gt;</w:instrText>
      </w:r>
      <w:r w:rsidR="009623C6" w:rsidRPr="00C136A3">
        <w:rPr>
          <w:rFonts w:ascii="Arial" w:hAnsi="Arial" w:cs="Arial"/>
          <w:sz w:val="24"/>
          <w:szCs w:val="24"/>
          <w:rPrChange w:id="69" w:author="Mazumder, Raja" w:date="2016-07-20T11:53:00Z">
            <w:rPr>
              <w:rFonts w:ascii="Arial" w:hAnsi="Arial" w:cs="Arial"/>
              <w:sz w:val="24"/>
              <w:szCs w:val="24"/>
              <w:highlight w:val="yellow"/>
            </w:rPr>
          </w:rPrChange>
        </w:rPr>
        <w:fldChar w:fldCharType="separate"/>
      </w:r>
      <w:r w:rsidR="003C06FE" w:rsidRPr="00C136A3">
        <w:rPr>
          <w:rFonts w:ascii="Arial" w:hAnsi="Arial" w:cs="Arial"/>
          <w:noProof/>
          <w:sz w:val="24"/>
          <w:szCs w:val="24"/>
          <w:rPrChange w:id="70" w:author="Mazumder, Raja" w:date="2016-07-20T11:53:00Z">
            <w:rPr>
              <w:rFonts w:ascii="Arial" w:hAnsi="Arial" w:cs="Arial"/>
              <w:noProof/>
              <w:sz w:val="24"/>
              <w:szCs w:val="24"/>
              <w:highlight w:val="yellow"/>
            </w:rPr>
          </w:rPrChange>
        </w:rPr>
        <w:t>[18]</w:t>
      </w:r>
      <w:r w:rsidR="009623C6" w:rsidRPr="00C136A3">
        <w:rPr>
          <w:rFonts w:ascii="Arial" w:hAnsi="Arial" w:cs="Arial"/>
          <w:sz w:val="24"/>
          <w:szCs w:val="24"/>
          <w:rPrChange w:id="71" w:author="Mazumder, Raja" w:date="2016-07-20T11:53:00Z">
            <w:rPr>
              <w:rFonts w:ascii="Arial" w:hAnsi="Arial" w:cs="Arial"/>
              <w:sz w:val="24"/>
              <w:szCs w:val="24"/>
              <w:highlight w:val="yellow"/>
            </w:rPr>
          </w:rPrChange>
        </w:rPr>
        <w:fldChar w:fldCharType="end"/>
      </w:r>
      <w:r w:rsidR="009623C6" w:rsidRPr="00C136A3">
        <w:rPr>
          <w:rFonts w:ascii="Arial" w:hAnsi="Arial" w:cs="Arial"/>
          <w:sz w:val="24"/>
          <w:szCs w:val="24"/>
          <w:rPrChange w:id="72" w:author="Mazumder, Raja" w:date="2016-07-20T11:53:00Z">
            <w:rPr>
              <w:rFonts w:ascii="Arial" w:hAnsi="Arial" w:cs="Arial"/>
              <w:sz w:val="24"/>
              <w:szCs w:val="24"/>
              <w:highlight w:val="yellow"/>
            </w:rPr>
          </w:rPrChange>
        </w:rPr>
        <w:t xml:space="preserve"> </w:t>
      </w:r>
      <w:r w:rsidR="00560DFB" w:rsidRPr="00C136A3">
        <w:rPr>
          <w:rFonts w:ascii="Arial" w:hAnsi="Arial" w:cs="Arial"/>
          <w:sz w:val="24"/>
          <w:szCs w:val="24"/>
          <w:rPrChange w:id="73" w:author="Mazumder, Raja" w:date="2016-07-20T11:53:00Z">
            <w:rPr>
              <w:rFonts w:ascii="Arial" w:hAnsi="Arial" w:cs="Arial"/>
              <w:sz w:val="24"/>
              <w:szCs w:val="24"/>
              <w:highlight w:val="yellow"/>
            </w:rPr>
          </w:rPrChange>
        </w:rPr>
        <w:t xml:space="preserve">were </w:t>
      </w:r>
      <w:r w:rsidR="00CF014C" w:rsidRPr="00C136A3">
        <w:rPr>
          <w:rFonts w:ascii="Arial" w:hAnsi="Arial" w:cs="Arial"/>
          <w:sz w:val="24"/>
          <w:szCs w:val="24"/>
          <w:rPrChange w:id="74" w:author="Mazumder, Raja" w:date="2016-07-20T11:53:00Z">
            <w:rPr>
              <w:rFonts w:ascii="Arial" w:hAnsi="Arial" w:cs="Arial"/>
              <w:sz w:val="24"/>
              <w:szCs w:val="24"/>
              <w:highlight w:val="yellow"/>
            </w:rPr>
          </w:rPrChange>
        </w:rPr>
        <w:t>designed</w:t>
      </w:r>
      <w:r w:rsidR="003C06FE" w:rsidRPr="00C136A3">
        <w:rPr>
          <w:rFonts w:ascii="Arial" w:hAnsi="Arial" w:cs="Arial"/>
          <w:sz w:val="24"/>
          <w:szCs w:val="24"/>
          <w:rPrChange w:id="75" w:author="Mazumder, Raja" w:date="2016-07-20T11:53:00Z">
            <w:rPr>
              <w:rFonts w:ascii="Arial" w:hAnsi="Arial" w:cs="Arial"/>
              <w:sz w:val="24"/>
              <w:szCs w:val="24"/>
              <w:highlight w:val="yellow"/>
            </w:rPr>
          </w:rPrChange>
        </w:rPr>
        <w:t xml:space="preserve"> </w:t>
      </w:r>
      <w:r w:rsidR="00CF014C" w:rsidRPr="00C136A3">
        <w:rPr>
          <w:rFonts w:ascii="Arial" w:hAnsi="Arial" w:cs="Arial"/>
          <w:sz w:val="24"/>
          <w:szCs w:val="24"/>
          <w:rPrChange w:id="76" w:author="Mazumder, Raja" w:date="2016-07-20T11:53:00Z">
            <w:rPr>
              <w:rFonts w:ascii="Arial" w:hAnsi="Arial" w:cs="Arial"/>
              <w:sz w:val="24"/>
              <w:szCs w:val="24"/>
              <w:highlight w:val="yellow"/>
            </w:rPr>
          </w:rPrChange>
        </w:rPr>
        <w:t xml:space="preserve">for </w:t>
      </w:r>
      <w:r w:rsidR="00560DFB" w:rsidRPr="00C136A3">
        <w:rPr>
          <w:rFonts w:ascii="Arial" w:hAnsi="Arial" w:cs="Arial"/>
          <w:sz w:val="24"/>
          <w:szCs w:val="24"/>
          <w:rPrChange w:id="77" w:author="Mazumder, Raja" w:date="2016-07-20T11:53:00Z">
            <w:rPr>
              <w:rFonts w:ascii="Arial" w:hAnsi="Arial" w:cs="Arial"/>
              <w:sz w:val="24"/>
              <w:szCs w:val="24"/>
              <w:highlight w:val="yellow"/>
            </w:rPr>
          </w:rPrChange>
        </w:rPr>
        <w:t xml:space="preserve">reads generated by </w:t>
      </w:r>
      <w:r w:rsidR="00CF014C" w:rsidRPr="00C136A3">
        <w:rPr>
          <w:rFonts w:ascii="Arial" w:hAnsi="Arial" w:cs="Arial"/>
          <w:sz w:val="24"/>
          <w:szCs w:val="24"/>
          <w:rPrChange w:id="78" w:author="Mazumder, Raja" w:date="2016-07-20T11:53:00Z">
            <w:rPr>
              <w:rFonts w:ascii="Arial" w:hAnsi="Arial" w:cs="Arial"/>
              <w:sz w:val="24"/>
              <w:szCs w:val="24"/>
              <w:highlight w:val="yellow"/>
            </w:rPr>
          </w:rPrChange>
        </w:rPr>
        <w:t xml:space="preserve">pyrosequencing </w:t>
      </w:r>
      <w:r w:rsidR="00560DFB" w:rsidRPr="00C136A3">
        <w:rPr>
          <w:rFonts w:ascii="Arial" w:hAnsi="Arial" w:cs="Arial"/>
          <w:sz w:val="24"/>
          <w:szCs w:val="24"/>
          <w:rPrChange w:id="79" w:author="Mazumder, Raja" w:date="2016-07-20T11:53:00Z">
            <w:rPr>
              <w:rFonts w:ascii="Arial" w:hAnsi="Arial" w:cs="Arial"/>
              <w:sz w:val="24"/>
              <w:szCs w:val="24"/>
              <w:highlight w:val="yellow"/>
            </w:rPr>
          </w:rPrChange>
        </w:rPr>
        <w:t>technologies with techniques to address insertions</w:t>
      </w:r>
      <w:r w:rsidR="003C06FE" w:rsidRPr="00C136A3">
        <w:rPr>
          <w:rFonts w:ascii="Arial" w:hAnsi="Arial" w:cs="Arial"/>
          <w:sz w:val="24"/>
          <w:szCs w:val="24"/>
          <w:rPrChange w:id="80" w:author="Mazumder, Raja" w:date="2016-07-20T11:53:00Z">
            <w:rPr>
              <w:rFonts w:ascii="Arial" w:hAnsi="Arial" w:cs="Arial"/>
              <w:sz w:val="24"/>
              <w:szCs w:val="24"/>
              <w:highlight w:val="yellow"/>
            </w:rPr>
          </w:rPrChange>
        </w:rPr>
        <w:t xml:space="preserve">, </w:t>
      </w:r>
      <w:r w:rsidR="00560DFB" w:rsidRPr="00C136A3">
        <w:rPr>
          <w:rFonts w:ascii="Arial" w:hAnsi="Arial" w:cs="Arial"/>
          <w:sz w:val="24"/>
          <w:szCs w:val="24"/>
          <w:rPrChange w:id="81" w:author="Mazumder, Raja" w:date="2016-07-20T11:53:00Z">
            <w:rPr>
              <w:rFonts w:ascii="Arial" w:hAnsi="Arial" w:cs="Arial"/>
              <w:sz w:val="24"/>
              <w:szCs w:val="24"/>
              <w:highlight w:val="yellow"/>
            </w:rPr>
          </w:rPrChange>
        </w:rPr>
        <w:t>deletions a</w:t>
      </w:r>
      <w:r w:rsidR="003C06FE" w:rsidRPr="00C136A3">
        <w:rPr>
          <w:rFonts w:ascii="Arial" w:hAnsi="Arial" w:cs="Arial"/>
          <w:sz w:val="24"/>
          <w:szCs w:val="24"/>
          <w:rPrChange w:id="82" w:author="Mazumder, Raja" w:date="2016-07-20T11:53:00Z">
            <w:rPr>
              <w:rFonts w:ascii="Arial" w:hAnsi="Arial" w:cs="Arial"/>
              <w:sz w:val="24"/>
              <w:szCs w:val="24"/>
              <w:highlight w:val="yellow"/>
            </w:rPr>
          </w:rPrChange>
        </w:rPr>
        <w:t>nd</w:t>
      </w:r>
      <w:r w:rsidR="00CF014C" w:rsidRPr="00C136A3">
        <w:rPr>
          <w:rFonts w:ascii="Arial" w:hAnsi="Arial" w:cs="Arial"/>
          <w:sz w:val="24"/>
          <w:szCs w:val="24"/>
          <w:rPrChange w:id="83" w:author="Mazumder, Raja" w:date="2016-07-20T11:53:00Z">
            <w:rPr>
              <w:rFonts w:ascii="Arial" w:hAnsi="Arial" w:cs="Arial"/>
              <w:sz w:val="24"/>
              <w:szCs w:val="24"/>
              <w:highlight w:val="yellow"/>
            </w:rPr>
          </w:rPrChange>
        </w:rPr>
        <w:t xml:space="preserve"> errors in </w:t>
      </w:r>
      <w:proofErr w:type="spellStart"/>
      <w:r w:rsidR="00CF014C" w:rsidRPr="00C136A3">
        <w:rPr>
          <w:rFonts w:ascii="Arial" w:hAnsi="Arial" w:cs="Arial"/>
          <w:sz w:val="24"/>
          <w:szCs w:val="24"/>
          <w:rPrChange w:id="84" w:author="Mazumder, Raja" w:date="2016-07-20T11:53:00Z">
            <w:rPr>
              <w:rFonts w:ascii="Arial" w:hAnsi="Arial" w:cs="Arial"/>
              <w:sz w:val="24"/>
              <w:szCs w:val="24"/>
              <w:highlight w:val="yellow"/>
            </w:rPr>
          </w:rPrChange>
        </w:rPr>
        <w:t>homopolymeric</w:t>
      </w:r>
      <w:proofErr w:type="spellEnd"/>
      <w:r w:rsidR="00CF014C" w:rsidRPr="00C136A3">
        <w:rPr>
          <w:rFonts w:ascii="Arial" w:hAnsi="Arial" w:cs="Arial"/>
          <w:sz w:val="24"/>
          <w:szCs w:val="24"/>
          <w:rPrChange w:id="85" w:author="Mazumder, Raja" w:date="2016-07-20T11:53:00Z">
            <w:rPr>
              <w:rFonts w:ascii="Arial" w:hAnsi="Arial" w:cs="Arial"/>
              <w:sz w:val="24"/>
              <w:szCs w:val="24"/>
              <w:highlight w:val="yellow"/>
            </w:rPr>
          </w:rPrChange>
        </w:rPr>
        <w:t xml:space="preserve"> regions</w:t>
      </w:r>
      <w:ins w:id="86" w:author="Mazumder, Raja" w:date="2016-07-20T11:55:00Z">
        <w:r w:rsidR="009527C7">
          <w:rPr>
            <w:rFonts w:ascii="Arial" w:hAnsi="Arial" w:cs="Arial"/>
            <w:sz w:val="24"/>
            <w:szCs w:val="24"/>
          </w:rPr>
          <w:t xml:space="preserve"> and therefore cannot adequately handle current HTS data</w:t>
        </w:r>
      </w:ins>
      <w:r w:rsidR="001344A1" w:rsidRPr="00C136A3">
        <w:rPr>
          <w:rFonts w:ascii="Arial" w:hAnsi="Arial" w:cs="Arial"/>
          <w:sz w:val="24"/>
          <w:szCs w:val="24"/>
          <w:rPrChange w:id="87" w:author="Mazumder, Raja" w:date="2016-07-20T11:53:00Z">
            <w:rPr>
              <w:rFonts w:ascii="Arial" w:hAnsi="Arial" w:cs="Arial"/>
              <w:sz w:val="24"/>
              <w:szCs w:val="24"/>
              <w:highlight w:val="yellow"/>
            </w:rPr>
          </w:rPrChange>
        </w:rPr>
        <w:t xml:space="preserve">. </w:t>
      </w:r>
      <w:r w:rsidR="00994E3F" w:rsidRPr="00C136A3">
        <w:rPr>
          <w:rFonts w:ascii="Arial" w:hAnsi="Arial" w:cs="Arial"/>
          <w:sz w:val="24"/>
          <w:szCs w:val="24"/>
          <w:rPrChange w:id="88" w:author="Mazumder, Raja" w:date="2016-07-20T11:53:00Z">
            <w:rPr>
              <w:rFonts w:ascii="Arial" w:hAnsi="Arial" w:cs="Arial"/>
              <w:sz w:val="24"/>
              <w:szCs w:val="24"/>
              <w:highlight w:val="yellow"/>
            </w:rPr>
          </w:rPrChange>
        </w:rPr>
        <w:t>Finally</w:t>
      </w:r>
      <w:ins w:id="89" w:author="Mazumder, Raja" w:date="2016-07-20T11:55:00Z">
        <w:r w:rsidR="009527C7">
          <w:rPr>
            <w:rFonts w:ascii="Arial" w:hAnsi="Arial" w:cs="Arial"/>
            <w:sz w:val="24"/>
            <w:szCs w:val="24"/>
          </w:rPr>
          <w:t>,</w:t>
        </w:r>
      </w:ins>
      <w:r w:rsidR="00994E3F" w:rsidRPr="00C136A3">
        <w:rPr>
          <w:rFonts w:ascii="Arial" w:hAnsi="Arial" w:cs="Arial"/>
          <w:sz w:val="24"/>
          <w:szCs w:val="24"/>
          <w:rPrChange w:id="90" w:author="Mazumder, Raja" w:date="2016-07-20T11:53:00Z">
            <w:rPr>
              <w:rFonts w:ascii="Arial" w:hAnsi="Arial" w:cs="Arial"/>
              <w:sz w:val="24"/>
              <w:szCs w:val="24"/>
              <w:highlight w:val="yellow"/>
            </w:rPr>
          </w:rPrChange>
        </w:rPr>
        <w:t xml:space="preserve"> </w:t>
      </w:r>
      <w:proofErr w:type="spellStart"/>
      <w:r w:rsidR="00EE41E1" w:rsidRPr="00C136A3">
        <w:rPr>
          <w:rFonts w:ascii="Arial" w:hAnsi="Arial" w:cs="Arial"/>
          <w:sz w:val="24"/>
          <w:szCs w:val="24"/>
          <w:rPrChange w:id="91" w:author="Mazumder, Raja" w:date="2016-07-20T11:53:00Z">
            <w:rPr>
              <w:rFonts w:ascii="Arial" w:hAnsi="Arial" w:cs="Arial"/>
              <w:sz w:val="24"/>
              <w:szCs w:val="24"/>
              <w:highlight w:val="yellow"/>
            </w:rPr>
          </w:rPrChange>
        </w:rPr>
        <w:t>PredictHaplo</w:t>
      </w:r>
      <w:proofErr w:type="spellEnd"/>
      <w:r w:rsidR="00EE41E1" w:rsidRPr="00C136A3">
        <w:rPr>
          <w:rFonts w:ascii="Arial" w:hAnsi="Arial" w:cs="Arial"/>
          <w:sz w:val="24"/>
          <w:szCs w:val="24"/>
          <w:rPrChange w:id="92" w:author="Mazumder, Raja" w:date="2016-07-20T11:53:00Z">
            <w:rPr>
              <w:rFonts w:ascii="Arial" w:hAnsi="Arial" w:cs="Arial"/>
              <w:sz w:val="24"/>
              <w:szCs w:val="24"/>
              <w:highlight w:val="yellow"/>
            </w:rPr>
          </w:rPrChange>
        </w:rPr>
        <w:fldChar w:fldCharType="begin"/>
      </w:r>
      <w:r w:rsidR="00B91C18" w:rsidRPr="00C136A3">
        <w:rPr>
          <w:rFonts w:ascii="Arial" w:hAnsi="Arial" w:cs="Arial"/>
          <w:sz w:val="24"/>
          <w:szCs w:val="24"/>
          <w:rPrChange w:id="93" w:author="Mazumder, Raja" w:date="2016-07-20T11:53:00Z">
            <w:rPr>
              <w:rFonts w:ascii="Arial" w:hAnsi="Arial" w:cs="Arial"/>
              <w:sz w:val="24"/>
              <w:szCs w:val="24"/>
              <w:highlight w:val="yellow"/>
            </w:rPr>
          </w:rPrChange>
        </w:rPr>
        <w:instrText xml:space="preserve"> ADDIN EN.CITE &lt;EndNote&gt;&lt;Cite&gt;&lt;Author&gt;Prosperi&lt;/Author&gt;&lt;Year&gt;2011&lt;/Year&gt;&lt;RecNum&gt;19&lt;/RecNum&gt;&lt;DisplayText&gt;[19]&lt;/DisplayText&gt;&lt;record&gt;&lt;rec-number&gt;19&lt;/rec-number&gt;&lt;foreign-keys&gt;&lt;key app="EN" db-id="5p0vrza2ovez5peedrppzr2pazfddvrz59az"&gt;19&lt;/key&gt;&lt;/foreign-keys&gt;&lt;ref-type name="Journal Article"&gt;17&lt;/ref-type&gt;&lt;contributors&gt;&lt;authors&gt;&lt;author&gt;Prosperi, M. C.&lt;/author&gt;&lt;author&gt;Prosperi, L.&lt;/author&gt;&lt;author&gt;Bruselles, A.&lt;/author&gt;&lt;author&gt;Abbate, I.&lt;/author&gt;&lt;author&gt;Rozera, G.&lt;/author&gt;&lt;author&gt;Vincenti, D.&lt;/author&gt;&lt;author&gt;Solmone, M. C.&lt;/author&gt;&lt;author&gt;Capobianchi, M. R.&lt;/author&gt;&lt;author&gt;Ulivi, G.&lt;/author&gt;&lt;/authors&gt;&lt;/contributors&gt;&lt;auth-address&gt;Clinic of Infectious Diseases, Catholic University of Sacred Heart, Rome, Italy. ahnven@yahoo.it&lt;/auth-address&gt;&lt;titles&gt;&lt;title&gt;Combinatorial analysis and algorithms for quasispecies reconstruction using next-generation sequencing&lt;/title&gt;&lt;secondary-title&gt;BMC Bioinformatics&lt;/secondary-title&gt;&lt;/titles&gt;&lt;periodical&gt;&lt;full-title&gt;BMC Bioinformatics&lt;/full-title&gt;&lt;/periodical&gt;&lt;pages&gt;5&lt;/pages&gt;&lt;volume&gt;12&lt;/volume&gt;&lt;edition&gt;2011/01/07&lt;/edition&gt;&lt;keywords&gt;&lt;keyword&gt;Algorithms&lt;/keyword&gt;&lt;keyword&gt;Computer Simulation&lt;/keyword&gt;&lt;keyword&gt;Genetic Variation&lt;/keyword&gt;&lt;keyword&gt;Genome, Viral/genetics&lt;/keyword&gt;&lt;keyword&gt;Genomics/ methods&lt;/keyword&gt;&lt;keyword&gt;Hepatitis B virus/classification/ genetics&lt;/keyword&gt;&lt;keyword&gt;Humans&lt;/keyword&gt;&lt;keyword&gt;Phylogeny&lt;/keyword&gt;&lt;keyword&gt;Sequence Analysis, DNA&lt;/keyword&gt;&lt;keyword&gt;Software&lt;/keyword&gt;&lt;/keywords&gt;&lt;dates&gt;&lt;year&gt;2011&lt;/year&gt;&lt;/dates&gt;&lt;isbn&gt;1471-2105 (Electronic)&amp;#xD;1471-2105 (Linking)&lt;/isbn&gt;&lt;accession-num&gt;21208435&lt;/accession-num&gt;&lt;urls&gt;&lt;related-urls&gt;&lt;url&gt;http://www.ncbi.nlm.nih.gov/pmc/articles/PMC3022557/pdf/1471-2105-12-5.pdf&lt;/url&gt;&lt;/related-urls&gt;&lt;/urls&gt;&lt;custom2&gt;PMC3022557&lt;/custom2&gt;&lt;electronic-resource-num&gt;10.1186/1471-2105-12-5&lt;/electronic-resource-num&gt;&lt;remote-database-provider&gt;NLM&lt;/remote-database-provider&gt;&lt;language&gt;eng&lt;/language&gt;&lt;/record&gt;&lt;/Cite&gt;&lt;/EndNote&gt;</w:instrText>
      </w:r>
      <w:r w:rsidR="00EE41E1" w:rsidRPr="00C136A3">
        <w:rPr>
          <w:rFonts w:ascii="Arial" w:hAnsi="Arial" w:cs="Arial"/>
          <w:sz w:val="24"/>
          <w:szCs w:val="24"/>
          <w:rPrChange w:id="94" w:author="Mazumder, Raja" w:date="2016-07-20T11:53:00Z">
            <w:rPr>
              <w:rFonts w:ascii="Arial" w:hAnsi="Arial" w:cs="Arial"/>
              <w:sz w:val="24"/>
              <w:szCs w:val="24"/>
              <w:highlight w:val="yellow"/>
            </w:rPr>
          </w:rPrChange>
        </w:rPr>
        <w:fldChar w:fldCharType="separate"/>
      </w:r>
      <w:r w:rsidR="003C06FE" w:rsidRPr="00C136A3">
        <w:rPr>
          <w:rFonts w:ascii="Arial" w:hAnsi="Arial" w:cs="Arial"/>
          <w:noProof/>
          <w:sz w:val="24"/>
          <w:szCs w:val="24"/>
          <w:rPrChange w:id="95" w:author="Mazumder, Raja" w:date="2016-07-20T11:53:00Z">
            <w:rPr>
              <w:rFonts w:ascii="Arial" w:hAnsi="Arial" w:cs="Arial"/>
              <w:noProof/>
              <w:sz w:val="24"/>
              <w:szCs w:val="24"/>
              <w:highlight w:val="yellow"/>
            </w:rPr>
          </w:rPrChange>
        </w:rPr>
        <w:t>[19]</w:t>
      </w:r>
      <w:r w:rsidR="00EE41E1" w:rsidRPr="00C136A3">
        <w:rPr>
          <w:rFonts w:ascii="Arial" w:hAnsi="Arial" w:cs="Arial"/>
          <w:sz w:val="24"/>
          <w:szCs w:val="24"/>
          <w:rPrChange w:id="96" w:author="Mazumder, Raja" w:date="2016-07-20T11:53:00Z">
            <w:rPr>
              <w:rFonts w:ascii="Arial" w:hAnsi="Arial" w:cs="Arial"/>
              <w:sz w:val="24"/>
              <w:szCs w:val="24"/>
              <w:highlight w:val="yellow"/>
            </w:rPr>
          </w:rPrChange>
        </w:rPr>
        <w:fldChar w:fldCharType="end"/>
      </w:r>
      <w:r w:rsidR="001344A1" w:rsidRPr="00C136A3">
        <w:rPr>
          <w:rFonts w:ascii="Arial" w:hAnsi="Arial" w:cs="Arial"/>
          <w:sz w:val="24"/>
          <w:szCs w:val="24"/>
          <w:rPrChange w:id="97" w:author="Mazumder, Raja" w:date="2016-07-20T11:53:00Z">
            <w:rPr>
              <w:rFonts w:ascii="Arial" w:hAnsi="Arial" w:cs="Arial"/>
              <w:sz w:val="24"/>
              <w:szCs w:val="24"/>
              <w:highlight w:val="yellow"/>
            </w:rPr>
          </w:rPrChange>
        </w:rPr>
        <w:t xml:space="preserve"> </w:t>
      </w:r>
      <w:r w:rsidR="000F3249" w:rsidRPr="00C136A3">
        <w:rPr>
          <w:rFonts w:ascii="Arial" w:hAnsi="Arial" w:cs="Arial"/>
          <w:sz w:val="24"/>
          <w:szCs w:val="24"/>
          <w:rPrChange w:id="98" w:author="Mazumder, Raja" w:date="2016-07-20T11:53:00Z">
            <w:rPr>
              <w:rFonts w:ascii="Arial" w:hAnsi="Arial" w:cs="Arial"/>
              <w:sz w:val="24"/>
              <w:szCs w:val="24"/>
              <w:highlight w:val="yellow"/>
            </w:rPr>
          </w:rPrChange>
        </w:rPr>
        <w:t>and</w:t>
      </w:r>
      <w:r w:rsidR="001344A1" w:rsidRPr="00C136A3">
        <w:rPr>
          <w:rFonts w:ascii="Arial" w:hAnsi="Arial" w:cs="Arial"/>
          <w:sz w:val="24"/>
          <w:szCs w:val="24"/>
          <w:rPrChange w:id="99" w:author="Mazumder, Raja" w:date="2016-07-20T11:53:00Z">
            <w:rPr>
              <w:rFonts w:ascii="Arial" w:hAnsi="Arial" w:cs="Arial"/>
              <w:sz w:val="24"/>
              <w:szCs w:val="24"/>
              <w:highlight w:val="yellow"/>
            </w:rPr>
          </w:rPrChange>
        </w:rPr>
        <w:t xml:space="preserve"> </w:t>
      </w:r>
      <w:proofErr w:type="spellStart"/>
      <w:r w:rsidR="006E4DBE" w:rsidRPr="00C136A3">
        <w:rPr>
          <w:rFonts w:ascii="Arial" w:hAnsi="Arial" w:cs="Arial"/>
          <w:sz w:val="24"/>
          <w:szCs w:val="24"/>
          <w:rPrChange w:id="100" w:author="Mazumder, Raja" w:date="2016-07-20T11:53:00Z">
            <w:rPr>
              <w:rFonts w:ascii="Arial" w:hAnsi="Arial" w:cs="Arial"/>
              <w:sz w:val="24"/>
              <w:szCs w:val="24"/>
              <w:highlight w:val="yellow"/>
            </w:rPr>
          </w:rPrChange>
        </w:rPr>
        <w:t>HaploCliqu</w:t>
      </w:r>
      <w:r w:rsidR="00105908" w:rsidRPr="00C136A3">
        <w:rPr>
          <w:rFonts w:ascii="Arial" w:hAnsi="Arial" w:cs="Arial"/>
          <w:sz w:val="24"/>
          <w:szCs w:val="24"/>
          <w:rPrChange w:id="101" w:author="Mazumder, Raja" w:date="2016-07-20T11:53:00Z">
            <w:rPr>
              <w:rFonts w:ascii="Arial" w:hAnsi="Arial" w:cs="Arial"/>
              <w:sz w:val="24"/>
              <w:szCs w:val="24"/>
              <w:highlight w:val="yellow"/>
            </w:rPr>
          </w:rPrChange>
        </w:rPr>
        <w:t>e</w:t>
      </w:r>
      <w:proofErr w:type="spellEnd"/>
      <w:r w:rsidR="003C06FE" w:rsidRPr="00C136A3">
        <w:rPr>
          <w:rFonts w:ascii="Arial" w:hAnsi="Arial" w:cs="Arial"/>
          <w:sz w:val="24"/>
          <w:szCs w:val="24"/>
          <w:rPrChange w:id="102" w:author="Mazumder, Raja" w:date="2016-07-20T11:53:00Z">
            <w:rPr>
              <w:rFonts w:ascii="Arial" w:hAnsi="Arial" w:cs="Arial"/>
              <w:sz w:val="24"/>
              <w:szCs w:val="24"/>
              <w:highlight w:val="yellow"/>
            </w:rPr>
          </w:rPrChange>
        </w:rPr>
        <w:fldChar w:fldCharType="begin">
          <w:fldData xml:space="preserve">PEVuZE5vdGU+PENpdGU+PEF1dGhvcj5Ub3BmZXI8L0F1dGhvcj48WWVhcj4yMDE0PC9ZZWFyPjxS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</w:fldData>
        </w:fldChar>
      </w:r>
      <w:r w:rsidR="00B91C18" w:rsidRPr="00C136A3">
        <w:rPr>
          <w:rFonts w:ascii="Arial" w:hAnsi="Arial" w:cs="Arial"/>
          <w:sz w:val="24"/>
          <w:szCs w:val="24"/>
          <w:rPrChange w:id="103" w:author="Mazumder, Raja" w:date="2016-07-20T11:53:00Z">
            <w:rPr>
              <w:rFonts w:ascii="Arial" w:hAnsi="Arial" w:cs="Arial"/>
              <w:sz w:val="24"/>
              <w:szCs w:val="24"/>
              <w:highlight w:val="yellow"/>
            </w:rPr>
          </w:rPrChange>
        </w:rPr>
        <w:instrText xml:space="preserve"> ADDIN EN.CITE </w:instrText>
      </w:r>
      <w:r w:rsidR="00B91C18" w:rsidRPr="00C136A3">
        <w:rPr>
          <w:rFonts w:ascii="Arial" w:hAnsi="Arial" w:cs="Arial"/>
          <w:sz w:val="24"/>
          <w:szCs w:val="24"/>
          <w:rPrChange w:id="104" w:author="Mazumder, Raja" w:date="2016-07-20T11:53:00Z">
            <w:rPr>
              <w:rFonts w:ascii="Arial" w:hAnsi="Arial" w:cs="Arial"/>
              <w:sz w:val="24"/>
              <w:szCs w:val="24"/>
              <w:highlight w:val="yellow"/>
            </w:rPr>
          </w:rPrChange>
        </w:rPr>
        <w:fldChar w:fldCharType="begin">
          <w:fldData xml:space="preserve">PEVuZE5vdGU+PENpdGU+PEF1dGhvcj5Ub3BmZXI8L0F1dGhvcj48WWVhcj4yMDE0PC9ZZWFyPjxS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</w:fldData>
        </w:fldChar>
      </w:r>
      <w:r w:rsidR="00B91C18" w:rsidRPr="00C136A3">
        <w:rPr>
          <w:rFonts w:ascii="Arial" w:hAnsi="Arial" w:cs="Arial"/>
          <w:sz w:val="24"/>
          <w:szCs w:val="24"/>
          <w:rPrChange w:id="105" w:author="Mazumder, Raja" w:date="2016-07-20T11:53:00Z">
            <w:rPr>
              <w:rFonts w:ascii="Arial" w:hAnsi="Arial" w:cs="Arial"/>
              <w:sz w:val="24"/>
              <w:szCs w:val="24"/>
              <w:highlight w:val="yellow"/>
            </w:rPr>
          </w:rPrChange>
        </w:rPr>
        <w:instrText xml:space="preserve"> ADDIN EN.CITE.DATA </w:instrText>
      </w:r>
      <w:r w:rsidR="00B91C18" w:rsidRPr="00C136A3">
        <w:rPr>
          <w:rFonts w:ascii="Arial" w:hAnsi="Arial" w:cs="Arial"/>
          <w:sz w:val="24"/>
          <w:szCs w:val="24"/>
          <w:rPrChange w:id="106" w:author="Mazumder, Raja" w:date="2016-07-20T11:53:00Z">
            <w:rPr>
              <w:rFonts w:ascii="Arial" w:hAnsi="Arial" w:cs="Arial"/>
              <w:sz w:val="24"/>
              <w:szCs w:val="24"/>
              <w:highlight w:val="yellow"/>
            </w:rPr>
          </w:rPrChange>
        </w:rPr>
      </w:r>
      <w:r w:rsidR="00B91C18" w:rsidRPr="00C136A3">
        <w:rPr>
          <w:rFonts w:ascii="Arial" w:hAnsi="Arial" w:cs="Arial"/>
          <w:sz w:val="24"/>
          <w:szCs w:val="24"/>
          <w:rPrChange w:id="107" w:author="Mazumder, Raja" w:date="2016-07-20T11:53:00Z">
            <w:rPr>
              <w:rFonts w:ascii="Arial" w:hAnsi="Arial" w:cs="Arial"/>
              <w:sz w:val="24"/>
              <w:szCs w:val="24"/>
              <w:highlight w:val="yellow"/>
            </w:rPr>
          </w:rPrChange>
        </w:rPr>
        <w:fldChar w:fldCharType="end"/>
      </w:r>
      <w:r w:rsidR="003C06FE" w:rsidRPr="00C136A3">
        <w:rPr>
          <w:rFonts w:ascii="Arial" w:hAnsi="Arial" w:cs="Arial"/>
          <w:sz w:val="24"/>
          <w:szCs w:val="24"/>
          <w:rPrChange w:id="108" w:author="Mazumder, Raja" w:date="2016-07-20T11:53:00Z">
            <w:rPr>
              <w:rFonts w:ascii="Arial" w:hAnsi="Arial" w:cs="Arial"/>
              <w:sz w:val="24"/>
              <w:szCs w:val="24"/>
              <w:highlight w:val="yellow"/>
            </w:rPr>
          </w:rPrChange>
        </w:rPr>
        <w:fldChar w:fldCharType="separate"/>
      </w:r>
      <w:r w:rsidR="003C06FE" w:rsidRPr="00C136A3">
        <w:rPr>
          <w:rFonts w:ascii="Arial" w:hAnsi="Arial" w:cs="Arial"/>
          <w:noProof/>
          <w:sz w:val="24"/>
          <w:szCs w:val="24"/>
          <w:rPrChange w:id="109" w:author="Mazumder, Raja" w:date="2016-07-20T11:53:00Z">
            <w:rPr>
              <w:rFonts w:ascii="Arial" w:hAnsi="Arial" w:cs="Arial"/>
              <w:noProof/>
              <w:sz w:val="24"/>
              <w:szCs w:val="24"/>
              <w:highlight w:val="yellow"/>
            </w:rPr>
          </w:rPrChange>
        </w:rPr>
        <w:t>[17]</w:t>
      </w:r>
      <w:r w:rsidR="003C06FE" w:rsidRPr="00C136A3">
        <w:rPr>
          <w:rFonts w:ascii="Arial" w:hAnsi="Arial" w:cs="Arial"/>
          <w:sz w:val="24"/>
          <w:szCs w:val="24"/>
          <w:rPrChange w:id="110" w:author="Mazumder, Raja" w:date="2016-07-20T11:53:00Z">
            <w:rPr>
              <w:rFonts w:ascii="Arial" w:hAnsi="Arial" w:cs="Arial"/>
              <w:sz w:val="24"/>
              <w:szCs w:val="24"/>
              <w:highlight w:val="yellow"/>
            </w:rPr>
          </w:rPrChange>
        </w:rPr>
        <w:fldChar w:fldCharType="end"/>
      </w:r>
      <w:r w:rsidR="003E2B55" w:rsidRPr="00C136A3">
        <w:rPr>
          <w:rFonts w:ascii="Arial" w:hAnsi="Arial" w:cs="Arial"/>
          <w:sz w:val="24"/>
          <w:szCs w:val="24"/>
          <w:rPrChange w:id="111" w:author="Mazumder, Raja" w:date="2016-07-20T11:53:00Z">
            <w:rPr>
              <w:rFonts w:ascii="Arial" w:hAnsi="Arial" w:cs="Arial"/>
              <w:sz w:val="24"/>
              <w:szCs w:val="24"/>
              <w:highlight w:val="yellow"/>
            </w:rPr>
          </w:rPrChange>
        </w:rPr>
        <w:t xml:space="preserve"> have been tested with </w:t>
      </w:r>
      <w:r w:rsidR="00994E3F" w:rsidRPr="00C136A3">
        <w:rPr>
          <w:rFonts w:ascii="Arial" w:hAnsi="Arial" w:cs="Arial"/>
          <w:sz w:val="24"/>
          <w:szCs w:val="24"/>
          <w:rPrChange w:id="112" w:author="Mazumder, Raja" w:date="2016-07-20T11:53:00Z">
            <w:rPr>
              <w:rFonts w:ascii="Arial" w:hAnsi="Arial" w:cs="Arial"/>
              <w:sz w:val="24"/>
              <w:szCs w:val="24"/>
              <w:highlight w:val="yellow"/>
            </w:rPr>
          </w:rPrChange>
        </w:rPr>
        <w:t xml:space="preserve">technologies other than pyrosequencing, including </w:t>
      </w:r>
      <w:proofErr w:type="spellStart"/>
      <w:r w:rsidR="00994E3F" w:rsidRPr="00C136A3">
        <w:rPr>
          <w:rFonts w:ascii="Arial" w:hAnsi="Arial" w:cs="Arial"/>
          <w:sz w:val="24"/>
          <w:szCs w:val="24"/>
          <w:rPrChange w:id="113" w:author="Mazumder, Raja" w:date="2016-07-20T11:53:00Z">
            <w:rPr>
              <w:rFonts w:ascii="Arial" w:hAnsi="Arial" w:cs="Arial"/>
              <w:sz w:val="24"/>
              <w:szCs w:val="24"/>
              <w:highlight w:val="yellow"/>
            </w:rPr>
          </w:rPrChange>
        </w:rPr>
        <w:t>MiSeq</w:t>
      </w:r>
      <w:proofErr w:type="spellEnd"/>
      <w:r w:rsidR="00994E3F" w:rsidRPr="00C136A3">
        <w:rPr>
          <w:rFonts w:ascii="Arial" w:hAnsi="Arial" w:cs="Arial"/>
          <w:sz w:val="24"/>
          <w:szCs w:val="24"/>
          <w:rPrChange w:id="114" w:author="Mazumder, Raja" w:date="2016-07-20T11:53:00Z">
            <w:rPr>
              <w:rFonts w:ascii="Arial" w:hAnsi="Arial" w:cs="Arial"/>
              <w:sz w:val="24"/>
              <w:szCs w:val="24"/>
              <w:highlight w:val="yellow"/>
            </w:rPr>
          </w:rPrChange>
        </w:rPr>
        <w:t xml:space="preserve"> paired end reads but still </w:t>
      </w:r>
      <w:ins w:id="115" w:author="Mazumder, Raja" w:date="2016-07-20T11:56:00Z">
        <w:r w:rsidR="009527C7">
          <w:rPr>
            <w:rFonts w:ascii="Arial" w:hAnsi="Arial" w:cs="Arial"/>
            <w:sz w:val="24"/>
            <w:szCs w:val="24"/>
          </w:rPr>
          <w:t xml:space="preserve">like </w:t>
        </w:r>
        <w:proofErr w:type="spellStart"/>
        <w:r w:rsidR="009527C7" w:rsidRPr="002A7A7B">
          <w:rPr>
            <w:rFonts w:ascii="Arial" w:hAnsi="Arial" w:cs="Arial"/>
            <w:sz w:val="24"/>
            <w:szCs w:val="24"/>
          </w:rPr>
          <w:t>ShoRAH</w:t>
        </w:r>
      </w:ins>
      <w:proofErr w:type="spellEnd"/>
      <w:del w:id="116" w:author="Mazumder, Raja" w:date="2016-07-20T11:56:00Z">
        <w:r w:rsidR="00994E3F" w:rsidRPr="00C136A3" w:rsidDel="009527C7">
          <w:rPr>
            <w:rFonts w:ascii="Arial" w:hAnsi="Arial" w:cs="Arial"/>
            <w:sz w:val="24"/>
            <w:szCs w:val="24"/>
            <w:rPrChange w:id="117" w:author="Mazumder, Raja" w:date="2016-07-20T11:53:00Z">
              <w:rPr>
                <w:rFonts w:ascii="Arial" w:hAnsi="Arial" w:cs="Arial"/>
                <w:sz w:val="24"/>
                <w:szCs w:val="24"/>
                <w:highlight w:val="yellow"/>
              </w:rPr>
            </w:rPrChange>
          </w:rPr>
          <w:delText>need to be challenged against millions or billions of reads that increase the input size by at least one level of magnitude</w:delText>
        </w:r>
      </w:del>
      <w:ins w:id="118" w:author="Mazumder, Raja" w:date="2016-07-20T11:56:00Z">
        <w:r w:rsidR="009527C7">
          <w:rPr>
            <w:rFonts w:ascii="Arial" w:hAnsi="Arial" w:cs="Arial"/>
            <w:sz w:val="24"/>
            <w:szCs w:val="24"/>
          </w:rPr>
          <w:t xml:space="preserve"> ha</w:t>
        </w:r>
      </w:ins>
      <w:ins w:id="119" w:author="Mazumder, Raja" w:date="2016-07-20T11:59:00Z">
        <w:r w:rsidR="009527C7">
          <w:rPr>
            <w:rFonts w:ascii="Arial" w:hAnsi="Arial" w:cs="Arial"/>
            <w:sz w:val="24"/>
            <w:szCs w:val="24"/>
          </w:rPr>
          <w:t>ve</w:t>
        </w:r>
      </w:ins>
      <w:ins w:id="120" w:author="Mazumder, Raja" w:date="2016-07-20T11:56:00Z">
        <w:r w:rsidR="009527C7">
          <w:rPr>
            <w:rFonts w:ascii="Arial" w:hAnsi="Arial" w:cs="Arial"/>
            <w:sz w:val="24"/>
            <w:szCs w:val="24"/>
          </w:rPr>
          <w:t xml:space="preserve"> limitations on the number of reads it can </w:t>
        </w:r>
      </w:ins>
      <w:bookmarkStart w:id="121" w:name="_GoBack"/>
      <w:bookmarkEnd w:id="121"/>
      <w:ins w:id="122" w:author="Mazumder, Raja" w:date="2016-07-20T11:58:00Z">
        <w:r w:rsidR="009527C7">
          <w:rPr>
            <w:rFonts w:ascii="Arial" w:hAnsi="Arial" w:cs="Arial"/>
            <w:sz w:val="24"/>
            <w:szCs w:val="24"/>
          </w:rPr>
          <w:t>analyze</w:t>
        </w:r>
      </w:ins>
      <w:r w:rsidR="00994E3F" w:rsidRPr="00C136A3">
        <w:rPr>
          <w:rFonts w:ascii="Arial" w:hAnsi="Arial" w:cs="Arial"/>
          <w:sz w:val="24"/>
          <w:szCs w:val="24"/>
          <w:rPrChange w:id="123" w:author="Mazumder, Raja" w:date="2016-07-20T11:53:00Z">
            <w:rPr>
              <w:rFonts w:ascii="Arial" w:hAnsi="Arial" w:cs="Arial"/>
              <w:sz w:val="24"/>
              <w:szCs w:val="24"/>
              <w:highlight w:val="yellow"/>
            </w:rPr>
          </w:rPrChange>
        </w:rPr>
        <w:t>.</w:t>
      </w:r>
    </w:p>
    <w:p w14:paraId="3D7128BE" w14:textId="1672D59A" w:rsidR="00AF268D" w:rsidRDefault="00810331" w:rsidP="00AF268D">
      <w:pPr>
        <w:spacing w:line="480" w:lineRule="auto"/>
        <w:jc w:val="both"/>
        <w:rPr>
          <w:rFonts w:ascii="Arial" w:hAnsi="Arial" w:cs="Arial"/>
          <w:sz w:val="24"/>
          <w:szCs w:val="24"/>
        </w:rPr>
      </w:pPr>
      <w:r>
        <w:rPr>
          <w:rFonts w:ascii="Arial" w:hAnsi="Arial" w:cs="Arial"/>
          <w:sz w:val="24"/>
          <w:szCs w:val="24"/>
        </w:rPr>
        <w:t>Here, we describe a novel deterministic</w:t>
      </w:r>
      <w:r w:rsidR="00AF268D" w:rsidRPr="00AF268D">
        <w:rPr>
          <w:rFonts w:ascii="Arial" w:hAnsi="Arial" w:cs="Arial"/>
          <w:sz w:val="24"/>
          <w:szCs w:val="24"/>
        </w:rPr>
        <w:t xml:space="preserve"> algorithm</w:t>
      </w:r>
      <w:r w:rsidR="00F73392">
        <w:rPr>
          <w:rFonts w:ascii="Arial" w:hAnsi="Arial" w:cs="Arial"/>
          <w:sz w:val="24"/>
          <w:szCs w:val="24"/>
        </w:rPr>
        <w:t xml:space="preserve">, </w:t>
      </w:r>
      <w:r w:rsidR="00A25FEB">
        <w:rPr>
          <w:rFonts w:ascii="Arial" w:hAnsi="Arial" w:cs="Arial"/>
          <w:sz w:val="24"/>
          <w:szCs w:val="24"/>
        </w:rPr>
        <w:t xml:space="preserve">called Hexahedron, </w:t>
      </w:r>
      <w:r w:rsidR="00AF268D" w:rsidRPr="00AF268D">
        <w:rPr>
          <w:rFonts w:ascii="Arial" w:hAnsi="Arial" w:cs="Arial"/>
          <w:sz w:val="24"/>
          <w:szCs w:val="24"/>
        </w:rPr>
        <w:t xml:space="preserve">based on </w:t>
      </w:r>
      <w:r w:rsidR="00903AAE">
        <w:rPr>
          <w:rFonts w:ascii="Arial" w:hAnsi="Arial" w:cs="Arial"/>
          <w:sz w:val="24"/>
          <w:szCs w:val="24"/>
        </w:rPr>
        <w:t xml:space="preserve">HTS </w:t>
      </w:r>
      <w:r w:rsidR="00E07506">
        <w:rPr>
          <w:rFonts w:ascii="Arial" w:hAnsi="Arial" w:cs="Arial"/>
          <w:sz w:val="24"/>
          <w:szCs w:val="24"/>
        </w:rPr>
        <w:t>data</w:t>
      </w:r>
      <w:r w:rsidR="00AF268D" w:rsidRPr="00AF268D">
        <w:rPr>
          <w:rFonts w:ascii="Arial" w:hAnsi="Arial" w:cs="Arial"/>
          <w:sz w:val="24"/>
          <w:szCs w:val="24"/>
        </w:rPr>
        <w:t xml:space="preserve"> that can reconstruct </w:t>
      </w:r>
      <w:r w:rsidR="00467958">
        <w:rPr>
          <w:rFonts w:ascii="Arial" w:hAnsi="Arial" w:cs="Arial"/>
          <w:sz w:val="24"/>
          <w:szCs w:val="24"/>
        </w:rPr>
        <w:t>local and global</w:t>
      </w:r>
      <w:r w:rsidR="00AF268D" w:rsidRPr="00AF268D">
        <w:rPr>
          <w:rFonts w:ascii="Arial" w:hAnsi="Arial" w:cs="Arial"/>
          <w:sz w:val="24"/>
          <w:szCs w:val="24"/>
        </w:rPr>
        <w:t xml:space="preserve"> </w:t>
      </w:r>
      <w:r w:rsidR="005A5BAE">
        <w:rPr>
          <w:rFonts w:ascii="Arial" w:hAnsi="Arial" w:cs="Arial"/>
          <w:sz w:val="24"/>
          <w:szCs w:val="24"/>
        </w:rPr>
        <w:t>sequences</w:t>
      </w:r>
      <w:r w:rsidR="00AF268D" w:rsidRPr="00AF268D">
        <w:rPr>
          <w:rFonts w:ascii="Arial" w:hAnsi="Arial" w:cs="Arial"/>
          <w:sz w:val="24"/>
          <w:szCs w:val="24"/>
        </w:rPr>
        <w:t xml:space="preserve"> and determine their relative frequency</w:t>
      </w:r>
      <w:r w:rsidR="005A5BAE">
        <w:rPr>
          <w:rFonts w:ascii="Arial" w:hAnsi="Arial" w:cs="Arial"/>
          <w:sz w:val="24"/>
          <w:szCs w:val="24"/>
        </w:rPr>
        <w:t xml:space="preserve"> </w:t>
      </w:r>
      <w:r w:rsidR="00F77A42">
        <w:rPr>
          <w:rFonts w:ascii="Arial" w:hAnsi="Arial" w:cs="Arial"/>
          <w:sz w:val="24"/>
          <w:szCs w:val="24"/>
        </w:rPr>
        <w:t xml:space="preserve">at a much larger scale than </w:t>
      </w:r>
      <w:r w:rsidR="004B2B1E">
        <w:rPr>
          <w:rFonts w:ascii="Arial" w:hAnsi="Arial" w:cs="Arial"/>
          <w:sz w:val="24"/>
          <w:szCs w:val="24"/>
        </w:rPr>
        <w:t xml:space="preserve">what </w:t>
      </w:r>
      <w:r w:rsidR="00513635">
        <w:rPr>
          <w:rFonts w:ascii="Arial" w:hAnsi="Arial" w:cs="Arial"/>
          <w:sz w:val="24"/>
          <w:szCs w:val="24"/>
        </w:rPr>
        <w:t xml:space="preserve">was </w:t>
      </w:r>
      <w:r w:rsidR="001C19E2">
        <w:rPr>
          <w:rFonts w:ascii="Arial" w:hAnsi="Arial" w:cs="Arial"/>
          <w:sz w:val="24"/>
          <w:szCs w:val="24"/>
        </w:rPr>
        <w:t xml:space="preserve">manageable </w:t>
      </w:r>
      <w:r w:rsidR="00F77A42">
        <w:rPr>
          <w:rFonts w:ascii="Arial" w:hAnsi="Arial" w:cs="Arial"/>
          <w:sz w:val="24"/>
          <w:szCs w:val="24"/>
        </w:rPr>
        <w:t>before</w:t>
      </w:r>
      <w:r w:rsidR="00AF268D" w:rsidRPr="00AF268D">
        <w:rPr>
          <w:rFonts w:ascii="Arial" w:hAnsi="Arial" w:cs="Arial"/>
          <w:sz w:val="24"/>
          <w:szCs w:val="24"/>
        </w:rPr>
        <w:t xml:space="preserve">. We also offer a novel visualization technique that comprehensively </w:t>
      </w:r>
      <w:r w:rsidR="00A25FEB">
        <w:rPr>
          <w:rFonts w:ascii="Arial" w:hAnsi="Arial" w:cs="Arial"/>
          <w:sz w:val="24"/>
          <w:szCs w:val="24"/>
        </w:rPr>
        <w:t>re</w:t>
      </w:r>
      <w:r w:rsidR="00AF268D" w:rsidRPr="00AF268D">
        <w:rPr>
          <w:rFonts w:ascii="Arial" w:hAnsi="Arial" w:cs="Arial"/>
          <w:sz w:val="24"/>
          <w:szCs w:val="24"/>
        </w:rPr>
        <w:t>presents the dynamic nature of the results with a simple interactive interface</w:t>
      </w:r>
      <w:r w:rsidR="00994E3F" w:rsidRPr="00F70C49">
        <w:rPr>
          <w:rFonts w:ascii="Arial" w:hAnsi="Arial" w:cs="Arial"/>
          <w:sz w:val="24"/>
          <w:szCs w:val="24"/>
          <w:highlight w:val="yellow"/>
        </w:rPr>
        <w:t xml:space="preserve">. </w:t>
      </w:r>
      <w:r w:rsidR="00156756" w:rsidRPr="001119E5">
        <w:rPr>
          <w:rFonts w:ascii="Arial" w:hAnsi="Arial" w:cs="Arial"/>
          <w:sz w:val="24"/>
          <w:szCs w:val="24"/>
        </w:rPr>
        <w:t>The graph contains</w:t>
      </w:r>
      <w:r w:rsidR="004B2B1E">
        <w:rPr>
          <w:rFonts w:ascii="Arial" w:hAnsi="Arial" w:cs="Arial"/>
          <w:sz w:val="24"/>
          <w:szCs w:val="24"/>
        </w:rPr>
        <w:t>,</w:t>
      </w:r>
      <w:r w:rsidR="00156756" w:rsidRPr="001119E5">
        <w:rPr>
          <w:rFonts w:ascii="Arial" w:hAnsi="Arial" w:cs="Arial"/>
          <w:sz w:val="24"/>
          <w:szCs w:val="24"/>
        </w:rPr>
        <w:t xml:space="preserve"> per position depth of coverage</w:t>
      </w:r>
      <w:r w:rsidR="004B2B1E">
        <w:rPr>
          <w:rFonts w:ascii="Arial" w:hAnsi="Arial" w:cs="Arial"/>
          <w:sz w:val="24"/>
          <w:szCs w:val="24"/>
        </w:rPr>
        <w:t>,</w:t>
      </w:r>
      <w:r w:rsidR="00156756" w:rsidRPr="001119E5">
        <w:rPr>
          <w:rFonts w:ascii="Arial" w:hAnsi="Arial" w:cs="Arial"/>
          <w:sz w:val="24"/>
          <w:szCs w:val="24"/>
        </w:rPr>
        <w:t xml:space="preserve"> information for each reconstructed sequence and the </w:t>
      </w:r>
      <w:r w:rsidR="00AA1063" w:rsidRPr="001119E5">
        <w:rPr>
          <w:rFonts w:ascii="Arial" w:hAnsi="Arial" w:cs="Arial"/>
          <w:sz w:val="24"/>
          <w:szCs w:val="24"/>
        </w:rPr>
        <w:t>first</w:t>
      </w:r>
      <w:r w:rsidR="001676A4" w:rsidRPr="001119E5">
        <w:rPr>
          <w:rFonts w:ascii="Arial" w:hAnsi="Arial" w:cs="Arial"/>
          <w:sz w:val="24"/>
          <w:szCs w:val="24"/>
        </w:rPr>
        <w:t xml:space="preserve"> (bifurcation)</w:t>
      </w:r>
      <w:r w:rsidR="00AA1063" w:rsidRPr="001119E5">
        <w:rPr>
          <w:rFonts w:ascii="Arial" w:hAnsi="Arial" w:cs="Arial"/>
          <w:sz w:val="24"/>
          <w:szCs w:val="24"/>
        </w:rPr>
        <w:t xml:space="preserve"> </w:t>
      </w:r>
      <w:r w:rsidR="004C382F" w:rsidRPr="001119E5">
        <w:rPr>
          <w:rFonts w:ascii="Arial" w:hAnsi="Arial" w:cs="Arial"/>
          <w:sz w:val="24"/>
          <w:szCs w:val="24"/>
        </w:rPr>
        <w:t>and last</w:t>
      </w:r>
      <w:r w:rsidR="001676A4" w:rsidRPr="001119E5">
        <w:rPr>
          <w:rFonts w:ascii="Arial" w:hAnsi="Arial" w:cs="Arial"/>
          <w:sz w:val="24"/>
          <w:szCs w:val="24"/>
        </w:rPr>
        <w:t xml:space="preserve"> (merging)</w:t>
      </w:r>
      <w:r w:rsidR="004C382F" w:rsidRPr="001119E5">
        <w:rPr>
          <w:rFonts w:ascii="Arial" w:hAnsi="Arial" w:cs="Arial"/>
          <w:sz w:val="24"/>
          <w:szCs w:val="24"/>
        </w:rPr>
        <w:t xml:space="preserve"> </w:t>
      </w:r>
      <w:r w:rsidR="00AA1063" w:rsidRPr="001119E5">
        <w:rPr>
          <w:rFonts w:ascii="Arial" w:hAnsi="Arial" w:cs="Arial"/>
          <w:sz w:val="24"/>
          <w:szCs w:val="24"/>
        </w:rPr>
        <w:t xml:space="preserve">position that </w:t>
      </w:r>
      <w:r w:rsidR="004C382F" w:rsidRPr="001119E5">
        <w:rPr>
          <w:rFonts w:ascii="Arial" w:hAnsi="Arial" w:cs="Arial"/>
          <w:sz w:val="24"/>
          <w:szCs w:val="24"/>
        </w:rPr>
        <w:t>differentiates</w:t>
      </w:r>
      <w:r w:rsidR="00AA1063" w:rsidRPr="001119E5">
        <w:rPr>
          <w:rFonts w:ascii="Arial" w:hAnsi="Arial" w:cs="Arial"/>
          <w:sz w:val="24"/>
          <w:szCs w:val="24"/>
        </w:rPr>
        <w:t xml:space="preserve"> </w:t>
      </w:r>
      <w:r w:rsidR="00156756" w:rsidRPr="001119E5">
        <w:rPr>
          <w:rFonts w:ascii="Arial" w:hAnsi="Arial" w:cs="Arial"/>
          <w:sz w:val="24"/>
          <w:szCs w:val="24"/>
        </w:rPr>
        <w:t xml:space="preserve">a sequence and </w:t>
      </w:r>
      <w:r w:rsidR="00AA1063" w:rsidRPr="001119E5">
        <w:rPr>
          <w:rFonts w:ascii="Arial" w:hAnsi="Arial" w:cs="Arial"/>
          <w:sz w:val="24"/>
          <w:szCs w:val="24"/>
        </w:rPr>
        <w:t xml:space="preserve">its </w:t>
      </w:r>
      <w:r w:rsidR="00156756" w:rsidRPr="001119E5">
        <w:rPr>
          <w:rFonts w:ascii="Arial" w:hAnsi="Arial" w:cs="Arial"/>
          <w:sz w:val="24"/>
          <w:szCs w:val="24"/>
        </w:rPr>
        <w:t xml:space="preserve">closest sequence </w:t>
      </w:r>
      <w:r w:rsidR="00AA1063" w:rsidRPr="001119E5">
        <w:rPr>
          <w:rFonts w:ascii="Arial" w:hAnsi="Arial" w:cs="Arial"/>
          <w:sz w:val="24"/>
          <w:szCs w:val="24"/>
        </w:rPr>
        <w:t>from which it</w:t>
      </w:r>
      <w:r w:rsidR="00156756" w:rsidRPr="001119E5">
        <w:rPr>
          <w:rFonts w:ascii="Arial" w:hAnsi="Arial" w:cs="Arial"/>
          <w:sz w:val="24"/>
          <w:szCs w:val="24"/>
        </w:rPr>
        <w:t xml:space="preserve"> has been derived.</w:t>
      </w:r>
      <w:r w:rsidR="004C382F" w:rsidRPr="001119E5">
        <w:rPr>
          <w:rFonts w:ascii="Arial" w:hAnsi="Arial" w:cs="Arial"/>
          <w:sz w:val="24"/>
          <w:szCs w:val="24"/>
        </w:rPr>
        <w:t xml:space="preserve"> A</w:t>
      </w:r>
      <w:r w:rsidR="00AA1063" w:rsidRPr="001119E5">
        <w:rPr>
          <w:rFonts w:ascii="Arial" w:hAnsi="Arial" w:cs="Arial"/>
          <w:sz w:val="24"/>
          <w:szCs w:val="24"/>
        </w:rPr>
        <w:t>nnotations of the provided references</w:t>
      </w:r>
      <w:r w:rsidR="004C382F" w:rsidRPr="001119E5">
        <w:rPr>
          <w:rFonts w:ascii="Arial" w:hAnsi="Arial" w:cs="Arial"/>
          <w:sz w:val="24"/>
          <w:szCs w:val="24"/>
        </w:rPr>
        <w:t>, if included in the input set, will</w:t>
      </w:r>
      <w:r w:rsidR="00AA1063" w:rsidRPr="001119E5">
        <w:rPr>
          <w:rFonts w:ascii="Arial" w:hAnsi="Arial" w:cs="Arial"/>
          <w:sz w:val="24"/>
          <w:szCs w:val="24"/>
        </w:rPr>
        <w:t xml:space="preserve"> also </w:t>
      </w:r>
      <w:r w:rsidR="004C382F" w:rsidRPr="001119E5">
        <w:rPr>
          <w:rFonts w:ascii="Arial" w:hAnsi="Arial" w:cs="Arial"/>
          <w:sz w:val="24"/>
          <w:szCs w:val="24"/>
        </w:rPr>
        <w:t xml:space="preserve">be plotted in the same coordinate system </w:t>
      </w:r>
      <w:r w:rsidR="001676A4" w:rsidRPr="001119E5">
        <w:rPr>
          <w:rFonts w:ascii="Arial" w:hAnsi="Arial" w:cs="Arial"/>
          <w:sz w:val="24"/>
          <w:szCs w:val="24"/>
        </w:rPr>
        <w:t>as the reconstructed sequences</w:t>
      </w:r>
      <w:r w:rsidR="004C382F" w:rsidRPr="001119E5">
        <w:rPr>
          <w:rFonts w:ascii="Arial" w:hAnsi="Arial" w:cs="Arial"/>
          <w:sz w:val="24"/>
          <w:szCs w:val="24"/>
        </w:rPr>
        <w:t>. Finally</w:t>
      </w:r>
      <w:r w:rsidR="001676A4" w:rsidRPr="001119E5">
        <w:rPr>
          <w:rFonts w:ascii="Arial" w:hAnsi="Arial" w:cs="Arial"/>
          <w:sz w:val="24"/>
          <w:szCs w:val="24"/>
        </w:rPr>
        <w:t>,</w:t>
      </w:r>
      <w:r w:rsidR="004C382F" w:rsidRPr="001119E5">
        <w:rPr>
          <w:rFonts w:ascii="Arial" w:hAnsi="Arial" w:cs="Arial"/>
          <w:sz w:val="24"/>
          <w:szCs w:val="24"/>
        </w:rPr>
        <w:t xml:space="preserve"> the interface allows </w:t>
      </w:r>
      <w:r w:rsidR="001676A4" w:rsidRPr="001119E5">
        <w:rPr>
          <w:rFonts w:ascii="Arial" w:hAnsi="Arial" w:cs="Arial"/>
          <w:sz w:val="24"/>
          <w:szCs w:val="24"/>
        </w:rPr>
        <w:t xml:space="preserve">sequences to be combined </w:t>
      </w:r>
      <w:r w:rsidR="004B2B1E">
        <w:rPr>
          <w:rFonts w:ascii="Arial" w:hAnsi="Arial" w:cs="Arial"/>
          <w:sz w:val="24"/>
          <w:szCs w:val="24"/>
        </w:rPr>
        <w:t xml:space="preserve">with each other </w:t>
      </w:r>
      <w:r w:rsidR="001676A4" w:rsidRPr="001119E5">
        <w:rPr>
          <w:rFonts w:ascii="Arial" w:hAnsi="Arial" w:cs="Arial"/>
          <w:sz w:val="24"/>
          <w:szCs w:val="24"/>
        </w:rPr>
        <w:t>following the paths that connect different bifurcation and merging positions</w:t>
      </w:r>
      <w:r w:rsidR="004B2B1E">
        <w:rPr>
          <w:rFonts w:ascii="Arial" w:hAnsi="Arial" w:cs="Arial"/>
          <w:sz w:val="24"/>
          <w:szCs w:val="24"/>
        </w:rPr>
        <w:t xml:space="preserve"> as well as their consensuses</w:t>
      </w:r>
      <w:r w:rsidR="001676A4" w:rsidRPr="001119E5">
        <w:rPr>
          <w:rFonts w:ascii="Arial" w:hAnsi="Arial" w:cs="Arial"/>
          <w:sz w:val="24"/>
          <w:szCs w:val="24"/>
        </w:rPr>
        <w:t xml:space="preserve"> and path </w:t>
      </w:r>
      <w:r w:rsidR="004B2B1E">
        <w:rPr>
          <w:rFonts w:ascii="Arial" w:hAnsi="Arial" w:cs="Arial"/>
          <w:sz w:val="24"/>
          <w:szCs w:val="24"/>
        </w:rPr>
        <w:t xml:space="preserve">compositions </w:t>
      </w:r>
      <w:r w:rsidR="001676A4" w:rsidRPr="001119E5">
        <w:rPr>
          <w:rFonts w:ascii="Arial" w:hAnsi="Arial" w:cs="Arial"/>
          <w:sz w:val="24"/>
          <w:szCs w:val="24"/>
        </w:rPr>
        <w:t>to be extracted</w:t>
      </w:r>
      <w:r w:rsidR="00AF268D" w:rsidRPr="00AF268D">
        <w:rPr>
          <w:rFonts w:ascii="Arial" w:hAnsi="Arial" w:cs="Arial"/>
          <w:sz w:val="24"/>
          <w:szCs w:val="24"/>
        </w:rPr>
        <w:t>.</w:t>
      </w:r>
      <w:r w:rsidR="003D0BDB">
        <w:rPr>
          <w:rFonts w:ascii="Arial" w:hAnsi="Arial" w:cs="Arial"/>
          <w:sz w:val="24"/>
          <w:szCs w:val="24"/>
        </w:rPr>
        <w:t xml:space="preserve"> </w:t>
      </w:r>
    </w:p>
    <w:p w14:paraId="3934CD9A" w14:textId="77777777" w:rsidR="00AF67AF" w:rsidRDefault="00AF67AF">
      <w:pPr>
        <w:rPr>
          <w:rFonts w:ascii="Arial" w:hAnsi="Arial" w:cs="Arial"/>
          <w:sz w:val="24"/>
          <w:szCs w:val="24"/>
        </w:rPr>
      </w:pPr>
      <w:r>
        <w:rPr>
          <w:rFonts w:ascii="Arial" w:hAnsi="Arial" w:cs="Arial"/>
          <w:sz w:val="24"/>
          <w:szCs w:val="24"/>
        </w:rPr>
        <w:br w:type="page"/>
      </w:r>
    </w:p>
    <w:p w14:paraId="39C058D9" w14:textId="77777777" w:rsidR="00CC7CB3" w:rsidRPr="00AA0378" w:rsidRDefault="00CC7CB3" w:rsidP="00CC7CB3">
      <w:pPr>
        <w:spacing w:line="240" w:lineRule="auto"/>
        <w:rPr>
          <w:rFonts w:ascii="Arial" w:hAnsi="Arial" w:cs="Arial"/>
          <w:b/>
          <w:sz w:val="28"/>
          <w:szCs w:val="24"/>
        </w:rPr>
      </w:pPr>
      <w:r w:rsidRPr="00AA0378">
        <w:rPr>
          <w:rFonts w:ascii="Arial" w:hAnsi="Arial" w:cs="Arial"/>
          <w:b/>
          <w:sz w:val="28"/>
          <w:szCs w:val="24"/>
        </w:rPr>
        <w:t>Results</w:t>
      </w:r>
    </w:p>
    <w:p w14:paraId="231D56C0" w14:textId="0A7D675F" w:rsidR="00CC7CB3" w:rsidRDefault="00CC7CB3" w:rsidP="00CC7CB3">
      <w:pPr>
        <w:spacing w:line="480" w:lineRule="auto"/>
        <w:jc w:val="both"/>
        <w:rPr>
          <w:rFonts w:ascii="Arial" w:hAnsi="Arial" w:cs="Arial"/>
          <w:sz w:val="24"/>
          <w:szCs w:val="24"/>
        </w:rPr>
      </w:pPr>
      <w:r>
        <w:rPr>
          <w:rFonts w:ascii="Arial" w:hAnsi="Arial" w:cs="Arial"/>
          <w:sz w:val="24"/>
          <w:szCs w:val="24"/>
        </w:rPr>
        <w:t xml:space="preserve">Hexahedron </w:t>
      </w:r>
      <w:r w:rsidRPr="00CC7CB3">
        <w:rPr>
          <w:rFonts w:ascii="Arial" w:hAnsi="Arial" w:cs="Arial"/>
          <w:sz w:val="24"/>
          <w:szCs w:val="24"/>
        </w:rPr>
        <w:t xml:space="preserve">is </w:t>
      </w:r>
      <w:r>
        <w:rPr>
          <w:rFonts w:ascii="Arial" w:hAnsi="Arial" w:cs="Arial"/>
          <w:sz w:val="24"/>
          <w:szCs w:val="24"/>
        </w:rPr>
        <w:t>a deterministic algorithm that extensively explores all mutations above a given threshold</w:t>
      </w:r>
      <w:r w:rsidR="00852F31">
        <w:rPr>
          <w:rFonts w:ascii="Arial" w:hAnsi="Arial" w:cs="Arial"/>
          <w:sz w:val="24"/>
          <w:szCs w:val="24"/>
        </w:rPr>
        <w:t xml:space="preserve"> in all available genomes in a sample</w:t>
      </w:r>
      <w:r>
        <w:rPr>
          <w:rFonts w:ascii="Arial" w:hAnsi="Arial" w:cs="Arial"/>
          <w:sz w:val="24"/>
          <w:szCs w:val="24"/>
        </w:rPr>
        <w:t xml:space="preserve">. Each position </w:t>
      </w:r>
      <w:r w:rsidRPr="00CC7CB3">
        <w:rPr>
          <w:rFonts w:ascii="Arial" w:hAnsi="Arial" w:cs="Arial"/>
          <w:sz w:val="24"/>
          <w:szCs w:val="24"/>
        </w:rPr>
        <w:t xml:space="preserve">is treated individually so that </w:t>
      </w:r>
      <w:r>
        <w:rPr>
          <w:rFonts w:ascii="Arial" w:hAnsi="Arial" w:cs="Arial"/>
          <w:sz w:val="24"/>
          <w:szCs w:val="24"/>
        </w:rPr>
        <w:t xml:space="preserve">multiple nucleotide variations are </w:t>
      </w:r>
      <w:r w:rsidR="00513635">
        <w:rPr>
          <w:rFonts w:ascii="Arial" w:hAnsi="Arial" w:cs="Arial"/>
          <w:sz w:val="24"/>
          <w:szCs w:val="24"/>
        </w:rPr>
        <w:t xml:space="preserve">processed </w:t>
      </w:r>
      <w:r>
        <w:rPr>
          <w:rFonts w:ascii="Arial" w:hAnsi="Arial" w:cs="Arial"/>
          <w:sz w:val="24"/>
          <w:szCs w:val="24"/>
        </w:rPr>
        <w:t xml:space="preserve">as a series of single </w:t>
      </w:r>
      <w:r w:rsidRPr="00CC7CB3">
        <w:rPr>
          <w:rFonts w:ascii="Arial" w:hAnsi="Arial" w:cs="Arial"/>
          <w:sz w:val="24"/>
          <w:szCs w:val="24"/>
        </w:rPr>
        <w:t>n</w:t>
      </w:r>
      <w:r>
        <w:rPr>
          <w:rFonts w:ascii="Arial" w:hAnsi="Arial" w:cs="Arial"/>
          <w:sz w:val="24"/>
          <w:szCs w:val="24"/>
        </w:rPr>
        <w:t xml:space="preserve">ucleotide variations (SNVs). </w:t>
      </w:r>
      <w:r w:rsidR="009247F5">
        <w:rPr>
          <w:rFonts w:ascii="Arial" w:hAnsi="Arial" w:cs="Arial"/>
          <w:sz w:val="24"/>
          <w:szCs w:val="24"/>
        </w:rPr>
        <w:t>A</w:t>
      </w:r>
      <w:r w:rsidR="001C5864">
        <w:rPr>
          <w:rFonts w:ascii="Arial" w:hAnsi="Arial" w:cs="Arial"/>
          <w:sz w:val="24"/>
          <w:szCs w:val="24"/>
        </w:rPr>
        <w:t>n</w:t>
      </w:r>
      <w:r w:rsidR="009247F5">
        <w:rPr>
          <w:rFonts w:ascii="Arial" w:hAnsi="Arial" w:cs="Arial"/>
          <w:sz w:val="24"/>
          <w:szCs w:val="24"/>
        </w:rPr>
        <w:t xml:space="preserve"> </w:t>
      </w:r>
      <w:r w:rsidR="001C19E2">
        <w:rPr>
          <w:rFonts w:ascii="Arial" w:hAnsi="Arial" w:cs="Arial"/>
          <w:sz w:val="24"/>
          <w:szCs w:val="24"/>
        </w:rPr>
        <w:t xml:space="preserve">SNV </w:t>
      </w:r>
      <w:r w:rsidR="009247F5">
        <w:rPr>
          <w:rFonts w:ascii="Arial" w:hAnsi="Arial" w:cs="Arial"/>
          <w:sz w:val="24"/>
          <w:szCs w:val="24"/>
        </w:rPr>
        <w:t xml:space="preserve">is defined </w:t>
      </w:r>
      <w:r w:rsidR="001C19E2">
        <w:rPr>
          <w:rFonts w:ascii="Arial" w:hAnsi="Arial" w:cs="Arial"/>
          <w:sz w:val="24"/>
          <w:szCs w:val="24"/>
        </w:rPr>
        <w:t xml:space="preserve">within </w:t>
      </w:r>
      <w:r w:rsidR="009247F5">
        <w:rPr>
          <w:rFonts w:ascii="Arial" w:hAnsi="Arial" w:cs="Arial"/>
          <w:sz w:val="24"/>
          <w:szCs w:val="24"/>
        </w:rPr>
        <w:t xml:space="preserve">the context of </w:t>
      </w:r>
      <w:r w:rsidR="001C19E2">
        <w:rPr>
          <w:rFonts w:ascii="Arial" w:hAnsi="Arial" w:cs="Arial"/>
          <w:sz w:val="24"/>
          <w:szCs w:val="24"/>
        </w:rPr>
        <w:t>compari</w:t>
      </w:r>
      <w:r w:rsidR="009247F5">
        <w:rPr>
          <w:rFonts w:ascii="Arial" w:hAnsi="Arial" w:cs="Arial"/>
          <w:sz w:val="24"/>
          <w:szCs w:val="24"/>
        </w:rPr>
        <w:t>ng</w:t>
      </w:r>
      <w:r w:rsidR="001C19E2">
        <w:rPr>
          <w:rFonts w:ascii="Arial" w:hAnsi="Arial" w:cs="Arial"/>
          <w:sz w:val="24"/>
          <w:szCs w:val="24"/>
        </w:rPr>
        <w:t xml:space="preserve"> a particular sequence</w:t>
      </w:r>
      <w:r w:rsidR="00E07506">
        <w:rPr>
          <w:rFonts w:ascii="Arial" w:hAnsi="Arial" w:cs="Arial"/>
          <w:sz w:val="24"/>
          <w:szCs w:val="24"/>
        </w:rPr>
        <w:t xml:space="preserve"> read</w:t>
      </w:r>
      <w:r w:rsidR="00580BEB">
        <w:rPr>
          <w:rFonts w:ascii="Arial" w:hAnsi="Arial" w:cs="Arial"/>
          <w:sz w:val="24"/>
          <w:szCs w:val="24"/>
        </w:rPr>
        <w:t xml:space="preserve"> with the</w:t>
      </w:r>
      <w:r w:rsidR="001C19E2">
        <w:rPr>
          <w:rFonts w:ascii="Arial" w:hAnsi="Arial" w:cs="Arial"/>
          <w:sz w:val="24"/>
          <w:szCs w:val="24"/>
        </w:rPr>
        <w:t xml:space="preserve"> </w:t>
      </w:r>
      <w:r w:rsidR="00580BEB">
        <w:rPr>
          <w:rFonts w:ascii="Arial" w:hAnsi="Arial" w:cs="Arial"/>
          <w:sz w:val="24"/>
          <w:szCs w:val="24"/>
        </w:rPr>
        <w:t>consensus</w:t>
      </w:r>
      <w:r w:rsidR="001C19E2">
        <w:rPr>
          <w:rFonts w:ascii="Arial" w:hAnsi="Arial" w:cs="Arial"/>
          <w:sz w:val="24"/>
          <w:szCs w:val="24"/>
        </w:rPr>
        <w:t xml:space="preserve"> sequence</w:t>
      </w:r>
      <w:r w:rsidR="00EE42F2">
        <w:rPr>
          <w:rFonts w:ascii="Arial" w:hAnsi="Arial" w:cs="Arial"/>
          <w:sz w:val="24"/>
          <w:szCs w:val="24"/>
        </w:rPr>
        <w:t xml:space="preserve"> of multiple references</w:t>
      </w:r>
      <w:r w:rsidR="001C19E2">
        <w:rPr>
          <w:rFonts w:ascii="Arial" w:hAnsi="Arial" w:cs="Arial"/>
          <w:sz w:val="24"/>
          <w:szCs w:val="24"/>
        </w:rPr>
        <w:t xml:space="preserve">; thus, </w:t>
      </w:r>
      <w:r w:rsidR="00436124">
        <w:rPr>
          <w:rFonts w:ascii="Arial" w:hAnsi="Arial" w:cs="Arial"/>
          <w:sz w:val="24"/>
          <w:szCs w:val="24"/>
        </w:rPr>
        <w:t>sub-</w:t>
      </w:r>
      <w:r w:rsidR="00C06882">
        <w:rPr>
          <w:rFonts w:ascii="Arial" w:hAnsi="Arial" w:cs="Arial"/>
          <w:sz w:val="24"/>
          <w:szCs w:val="24"/>
        </w:rPr>
        <w:t>populations that have consistent groups of mutated nucleotides will be</w:t>
      </w:r>
      <w:r w:rsidR="001C19E2">
        <w:rPr>
          <w:rFonts w:ascii="Arial" w:hAnsi="Arial" w:cs="Arial"/>
          <w:sz w:val="24"/>
          <w:szCs w:val="24"/>
        </w:rPr>
        <w:t xml:space="preserve"> detected as correlated groups of SNV patterns</w:t>
      </w:r>
      <w:r w:rsidR="00852F31">
        <w:rPr>
          <w:rFonts w:ascii="Arial" w:hAnsi="Arial" w:cs="Arial"/>
          <w:sz w:val="24"/>
          <w:szCs w:val="24"/>
        </w:rPr>
        <w:t xml:space="preserve"> in that specific sub-population or </w:t>
      </w:r>
      <w:proofErr w:type="spellStart"/>
      <w:r w:rsidR="00852F31">
        <w:rPr>
          <w:rFonts w:ascii="Arial" w:hAnsi="Arial" w:cs="Arial"/>
          <w:sz w:val="24"/>
          <w:szCs w:val="24"/>
        </w:rPr>
        <w:t>quasispecies</w:t>
      </w:r>
      <w:proofErr w:type="spellEnd"/>
      <w:r w:rsidR="00852F31">
        <w:rPr>
          <w:rFonts w:ascii="Arial" w:hAnsi="Arial" w:cs="Arial"/>
          <w:sz w:val="24"/>
          <w:szCs w:val="24"/>
        </w:rPr>
        <w:t xml:space="preserve"> genome</w:t>
      </w:r>
      <w:r w:rsidR="001C19E2">
        <w:rPr>
          <w:rFonts w:ascii="Arial" w:hAnsi="Arial" w:cs="Arial"/>
          <w:sz w:val="24"/>
          <w:szCs w:val="24"/>
        </w:rPr>
        <w:t xml:space="preserve">. </w:t>
      </w:r>
      <w:r>
        <w:rPr>
          <w:rFonts w:ascii="Arial" w:hAnsi="Arial" w:cs="Arial"/>
          <w:sz w:val="24"/>
          <w:szCs w:val="24"/>
        </w:rPr>
        <w:t xml:space="preserve">The </w:t>
      </w:r>
      <w:r w:rsidRPr="00CC7CB3">
        <w:rPr>
          <w:rFonts w:ascii="Arial" w:hAnsi="Arial" w:cs="Arial"/>
          <w:sz w:val="24"/>
          <w:szCs w:val="24"/>
        </w:rPr>
        <w:t>i</w:t>
      </w:r>
      <w:r>
        <w:rPr>
          <w:rFonts w:ascii="Arial" w:hAnsi="Arial" w:cs="Arial"/>
          <w:sz w:val="24"/>
          <w:szCs w:val="24"/>
        </w:rPr>
        <w:t xml:space="preserve">nput of the </w:t>
      </w:r>
      <w:r w:rsidRPr="00CC7CB3">
        <w:rPr>
          <w:rFonts w:ascii="Arial" w:hAnsi="Arial" w:cs="Arial"/>
          <w:sz w:val="24"/>
          <w:szCs w:val="24"/>
        </w:rPr>
        <w:t>algo</w:t>
      </w:r>
      <w:r>
        <w:rPr>
          <w:rFonts w:ascii="Arial" w:hAnsi="Arial" w:cs="Arial"/>
          <w:sz w:val="24"/>
          <w:szCs w:val="24"/>
        </w:rPr>
        <w:t xml:space="preserve">rithm is the result of the alignment of the sequencing reads against </w:t>
      </w:r>
      <w:r w:rsidR="00EE42F2">
        <w:rPr>
          <w:rFonts w:ascii="Arial" w:hAnsi="Arial" w:cs="Arial"/>
          <w:sz w:val="24"/>
          <w:szCs w:val="24"/>
        </w:rPr>
        <w:t>a group of related</w:t>
      </w:r>
      <w:r>
        <w:rPr>
          <w:rFonts w:ascii="Arial" w:hAnsi="Arial" w:cs="Arial"/>
          <w:sz w:val="24"/>
          <w:szCs w:val="24"/>
        </w:rPr>
        <w:t xml:space="preserve"> references. Although the </w:t>
      </w:r>
      <w:r w:rsidRPr="00CC7CB3">
        <w:rPr>
          <w:rFonts w:ascii="Arial" w:hAnsi="Arial" w:cs="Arial"/>
          <w:sz w:val="24"/>
          <w:szCs w:val="24"/>
        </w:rPr>
        <w:t>algorithm</w:t>
      </w:r>
      <w:r w:rsidR="00903AAE">
        <w:rPr>
          <w:rFonts w:ascii="Arial" w:hAnsi="Arial" w:cs="Arial"/>
          <w:sz w:val="24"/>
          <w:szCs w:val="24"/>
        </w:rPr>
        <w:t xml:space="preserve"> can </w:t>
      </w:r>
      <w:r w:rsidR="00580BEB">
        <w:rPr>
          <w:rFonts w:ascii="Arial" w:hAnsi="Arial" w:cs="Arial"/>
          <w:sz w:val="24"/>
          <w:szCs w:val="24"/>
        </w:rPr>
        <w:t>accept</w:t>
      </w:r>
      <w:r w:rsidR="00903AAE">
        <w:rPr>
          <w:rFonts w:ascii="Arial" w:hAnsi="Arial" w:cs="Arial"/>
          <w:sz w:val="24"/>
          <w:szCs w:val="24"/>
        </w:rPr>
        <w:t xml:space="preserve"> a single </w:t>
      </w:r>
      <w:r w:rsidR="00C06882">
        <w:rPr>
          <w:rFonts w:ascii="Arial" w:hAnsi="Arial" w:cs="Arial"/>
          <w:sz w:val="24"/>
          <w:szCs w:val="24"/>
        </w:rPr>
        <w:t>reference,</w:t>
      </w:r>
      <w:r w:rsidR="00A02879">
        <w:rPr>
          <w:rFonts w:ascii="Arial" w:hAnsi="Arial" w:cs="Arial"/>
          <w:sz w:val="24"/>
          <w:szCs w:val="24"/>
        </w:rPr>
        <w:t xml:space="preserve"> it is beneficial to use a multiple sequence alignment of related genomes</w:t>
      </w:r>
      <w:r w:rsidRPr="00CC7CB3">
        <w:rPr>
          <w:rFonts w:ascii="Arial" w:hAnsi="Arial" w:cs="Arial"/>
          <w:sz w:val="24"/>
          <w:szCs w:val="24"/>
        </w:rPr>
        <w:t xml:space="preserve"> </w:t>
      </w:r>
      <w:r w:rsidR="00A02879">
        <w:rPr>
          <w:rFonts w:ascii="Arial" w:hAnsi="Arial" w:cs="Arial"/>
          <w:sz w:val="24"/>
          <w:szCs w:val="24"/>
        </w:rPr>
        <w:t>to avoid</w:t>
      </w:r>
      <w:r>
        <w:rPr>
          <w:rFonts w:ascii="Arial" w:hAnsi="Arial" w:cs="Arial"/>
          <w:sz w:val="24"/>
          <w:szCs w:val="24"/>
        </w:rPr>
        <w:t xml:space="preserve"> the bias of reference selection</w:t>
      </w:r>
      <w:r w:rsidR="00580BEB">
        <w:rPr>
          <w:rFonts w:ascii="Arial" w:hAnsi="Arial" w:cs="Arial"/>
          <w:sz w:val="24"/>
          <w:szCs w:val="24"/>
        </w:rPr>
        <w:t>.</w:t>
      </w:r>
      <w:r>
        <w:rPr>
          <w:rFonts w:ascii="Arial" w:hAnsi="Arial" w:cs="Arial"/>
          <w:sz w:val="24"/>
          <w:szCs w:val="24"/>
        </w:rPr>
        <w:t xml:space="preserve"> </w:t>
      </w:r>
      <w:r w:rsidR="00580BEB">
        <w:rPr>
          <w:rFonts w:ascii="Arial" w:hAnsi="Arial" w:cs="Arial"/>
          <w:sz w:val="24"/>
          <w:szCs w:val="24"/>
        </w:rPr>
        <w:t xml:space="preserve">A </w:t>
      </w:r>
      <w:r w:rsidR="00AD0992">
        <w:rPr>
          <w:rFonts w:ascii="Arial" w:hAnsi="Arial" w:cs="Arial"/>
          <w:sz w:val="24"/>
          <w:szCs w:val="24"/>
        </w:rPr>
        <w:t xml:space="preserve">comprehensive set of </w:t>
      </w:r>
      <w:r>
        <w:rPr>
          <w:rFonts w:ascii="Arial" w:hAnsi="Arial" w:cs="Arial"/>
          <w:sz w:val="24"/>
          <w:szCs w:val="24"/>
        </w:rPr>
        <w:t xml:space="preserve">multiple </w:t>
      </w:r>
      <w:r w:rsidRPr="00CC7CB3">
        <w:rPr>
          <w:rFonts w:ascii="Arial" w:hAnsi="Arial" w:cs="Arial"/>
          <w:sz w:val="24"/>
          <w:szCs w:val="24"/>
        </w:rPr>
        <w:t>ref</w:t>
      </w:r>
      <w:r>
        <w:rPr>
          <w:rFonts w:ascii="Arial" w:hAnsi="Arial" w:cs="Arial"/>
          <w:sz w:val="24"/>
          <w:szCs w:val="24"/>
        </w:rPr>
        <w:t xml:space="preserve">erences </w:t>
      </w:r>
      <w:r w:rsidR="00AD0992">
        <w:rPr>
          <w:rFonts w:ascii="Arial" w:hAnsi="Arial" w:cs="Arial"/>
          <w:sz w:val="24"/>
          <w:szCs w:val="24"/>
        </w:rPr>
        <w:t xml:space="preserve">covering the entire range of sequence variations </w:t>
      </w:r>
      <w:r w:rsidR="00A02879">
        <w:rPr>
          <w:rFonts w:ascii="Arial" w:hAnsi="Arial" w:cs="Arial"/>
          <w:sz w:val="24"/>
          <w:szCs w:val="24"/>
        </w:rPr>
        <w:t xml:space="preserve">provides a better scaffold for reference assisted </w:t>
      </w:r>
      <w:r w:rsidR="00A02879" w:rsidRPr="00F70C49">
        <w:rPr>
          <w:rFonts w:ascii="Arial" w:hAnsi="Arial" w:cs="Arial"/>
          <w:i/>
          <w:sz w:val="24"/>
          <w:szCs w:val="24"/>
        </w:rPr>
        <w:t>de novo</w:t>
      </w:r>
      <w:r w:rsidR="00A02879">
        <w:rPr>
          <w:rFonts w:ascii="Arial" w:hAnsi="Arial" w:cs="Arial"/>
          <w:sz w:val="24"/>
          <w:szCs w:val="24"/>
        </w:rPr>
        <w:t xml:space="preserve"> assembly of the </w:t>
      </w:r>
      <w:r w:rsidR="00580BEB">
        <w:rPr>
          <w:rFonts w:ascii="Arial" w:hAnsi="Arial" w:cs="Arial"/>
          <w:sz w:val="24"/>
          <w:szCs w:val="24"/>
        </w:rPr>
        <w:t>heterogeneous</w:t>
      </w:r>
      <w:r w:rsidR="00A02879">
        <w:rPr>
          <w:rFonts w:ascii="Arial" w:hAnsi="Arial" w:cs="Arial"/>
          <w:sz w:val="24"/>
          <w:szCs w:val="24"/>
        </w:rPr>
        <w:t xml:space="preserve"> genomes in the sample</w:t>
      </w:r>
      <w:r>
        <w:rPr>
          <w:rFonts w:ascii="Arial" w:hAnsi="Arial" w:cs="Arial"/>
          <w:sz w:val="24"/>
          <w:szCs w:val="24"/>
        </w:rPr>
        <w:t xml:space="preserve">. </w:t>
      </w:r>
      <w:r w:rsidR="00D43802">
        <w:rPr>
          <w:rFonts w:ascii="Arial" w:hAnsi="Arial" w:cs="Arial"/>
          <w:sz w:val="24"/>
          <w:szCs w:val="24"/>
        </w:rPr>
        <w:t>Allowing</w:t>
      </w:r>
      <w:r w:rsidR="00EC3440">
        <w:rPr>
          <w:rFonts w:ascii="Arial" w:hAnsi="Arial" w:cs="Arial"/>
          <w:sz w:val="24"/>
          <w:szCs w:val="24"/>
        </w:rPr>
        <w:t xml:space="preserve"> multiple references also provides the advantage of aligning more reads that would</w:t>
      </w:r>
      <w:r w:rsidR="009247F5">
        <w:rPr>
          <w:rFonts w:ascii="Arial" w:hAnsi="Arial" w:cs="Arial"/>
          <w:sz w:val="24"/>
          <w:szCs w:val="24"/>
        </w:rPr>
        <w:t>,</w:t>
      </w:r>
      <w:r w:rsidR="00EC3440">
        <w:rPr>
          <w:rFonts w:ascii="Arial" w:hAnsi="Arial" w:cs="Arial"/>
          <w:sz w:val="24"/>
          <w:szCs w:val="24"/>
        </w:rPr>
        <w:t xml:space="preserve"> otherwise</w:t>
      </w:r>
      <w:r w:rsidR="009247F5">
        <w:rPr>
          <w:rFonts w:ascii="Arial" w:hAnsi="Arial" w:cs="Arial"/>
          <w:sz w:val="24"/>
          <w:szCs w:val="24"/>
        </w:rPr>
        <w:t>,</w:t>
      </w:r>
      <w:r w:rsidR="00EC3440">
        <w:rPr>
          <w:rFonts w:ascii="Arial" w:hAnsi="Arial" w:cs="Arial"/>
          <w:sz w:val="24"/>
          <w:szCs w:val="24"/>
        </w:rPr>
        <w:t xml:space="preserve"> be too distant</w:t>
      </w:r>
      <w:r w:rsidR="009247F5">
        <w:rPr>
          <w:rFonts w:ascii="Arial" w:hAnsi="Arial" w:cs="Arial"/>
          <w:sz w:val="24"/>
          <w:szCs w:val="24"/>
        </w:rPr>
        <w:t xml:space="preserve"> to</w:t>
      </w:r>
      <w:r w:rsidR="00EC3440">
        <w:rPr>
          <w:rFonts w:ascii="Arial" w:hAnsi="Arial" w:cs="Arial"/>
          <w:sz w:val="24"/>
          <w:szCs w:val="24"/>
        </w:rPr>
        <w:t xml:space="preserve"> </w:t>
      </w:r>
      <w:r w:rsidR="009247F5">
        <w:rPr>
          <w:rFonts w:ascii="Arial" w:hAnsi="Arial" w:cs="Arial"/>
          <w:sz w:val="24"/>
          <w:szCs w:val="24"/>
        </w:rPr>
        <w:t>match</w:t>
      </w:r>
      <w:r w:rsidR="00D43802">
        <w:rPr>
          <w:rFonts w:ascii="Arial" w:hAnsi="Arial" w:cs="Arial"/>
          <w:sz w:val="24"/>
          <w:szCs w:val="24"/>
        </w:rPr>
        <w:t xml:space="preserve"> </w:t>
      </w:r>
      <w:r w:rsidR="00EE42F2">
        <w:rPr>
          <w:rFonts w:ascii="Arial" w:hAnsi="Arial" w:cs="Arial"/>
          <w:sz w:val="24"/>
          <w:szCs w:val="24"/>
        </w:rPr>
        <w:t xml:space="preserve">a single </w:t>
      </w:r>
      <w:r w:rsidR="00EC3440">
        <w:rPr>
          <w:rFonts w:ascii="Arial" w:hAnsi="Arial" w:cs="Arial"/>
          <w:sz w:val="24"/>
          <w:szCs w:val="24"/>
        </w:rPr>
        <w:t>sequence</w:t>
      </w:r>
      <w:r w:rsidR="00F96743">
        <w:rPr>
          <w:rFonts w:ascii="Arial" w:hAnsi="Arial" w:cs="Arial"/>
          <w:sz w:val="24"/>
          <w:szCs w:val="24"/>
        </w:rPr>
        <w:t xml:space="preserve"> </w:t>
      </w:r>
      <w:r w:rsidR="00EE42F2">
        <w:rPr>
          <w:rFonts w:ascii="Arial" w:hAnsi="Arial" w:cs="Arial"/>
          <w:sz w:val="24"/>
          <w:szCs w:val="24"/>
        </w:rPr>
        <w:t>and therefore be omitted from analysis</w:t>
      </w:r>
      <w:r w:rsidR="008B5A07">
        <w:rPr>
          <w:rFonts w:ascii="Arial" w:hAnsi="Arial" w:cs="Arial"/>
          <w:sz w:val="24"/>
          <w:szCs w:val="24"/>
        </w:rPr>
        <w:t xml:space="preserve"> (Table 1, </w:t>
      </w:r>
      <w:r w:rsidR="00A95B86">
        <w:rPr>
          <w:rFonts w:ascii="Arial" w:hAnsi="Arial" w:cs="Arial"/>
          <w:sz w:val="24"/>
          <w:szCs w:val="24"/>
        </w:rPr>
        <w:t>Fig S</w:t>
      </w:r>
      <w:r w:rsidR="008B5A07">
        <w:rPr>
          <w:rFonts w:ascii="Arial" w:hAnsi="Arial" w:cs="Arial"/>
          <w:sz w:val="24"/>
          <w:szCs w:val="24"/>
        </w:rPr>
        <w:t>1</w:t>
      </w:r>
      <w:r w:rsidR="00D4175B">
        <w:rPr>
          <w:rFonts w:ascii="Arial" w:hAnsi="Arial" w:cs="Arial"/>
          <w:sz w:val="24"/>
          <w:szCs w:val="24"/>
        </w:rPr>
        <w:t>-9</w:t>
      </w:r>
      <w:r w:rsidR="00F96743">
        <w:rPr>
          <w:rFonts w:ascii="Arial" w:hAnsi="Arial" w:cs="Arial"/>
          <w:sz w:val="24"/>
          <w:szCs w:val="24"/>
        </w:rPr>
        <w:t>)</w:t>
      </w:r>
      <w:r w:rsidR="00F11F1E">
        <w:rPr>
          <w:rFonts w:ascii="Arial" w:hAnsi="Arial" w:cs="Arial"/>
          <w:sz w:val="24"/>
          <w:szCs w:val="24"/>
        </w:rPr>
        <w:t>.</w:t>
      </w:r>
      <w:r w:rsidR="00F96743">
        <w:rPr>
          <w:rFonts w:ascii="Arial" w:hAnsi="Arial" w:cs="Arial"/>
          <w:sz w:val="24"/>
          <w:szCs w:val="24"/>
        </w:rPr>
        <w:t xml:space="preserve"> </w:t>
      </w:r>
      <w:r w:rsidR="001C19E2">
        <w:rPr>
          <w:rFonts w:ascii="Arial" w:hAnsi="Arial" w:cs="Arial"/>
          <w:sz w:val="24"/>
          <w:szCs w:val="24"/>
        </w:rPr>
        <w:t>Each read is aligned with</w:t>
      </w:r>
      <w:r w:rsidR="00F96743">
        <w:rPr>
          <w:rFonts w:ascii="Arial" w:hAnsi="Arial" w:cs="Arial"/>
          <w:sz w:val="24"/>
          <w:szCs w:val="24"/>
        </w:rPr>
        <w:t xml:space="preserve"> the</w:t>
      </w:r>
      <w:r w:rsidR="001C19E2">
        <w:rPr>
          <w:rFonts w:ascii="Arial" w:hAnsi="Arial" w:cs="Arial"/>
          <w:sz w:val="24"/>
          <w:szCs w:val="24"/>
        </w:rPr>
        <w:t xml:space="preserve"> highest scoring reference sequence </w:t>
      </w:r>
      <w:r w:rsidR="00D158F5">
        <w:rPr>
          <w:rFonts w:ascii="Arial" w:hAnsi="Arial" w:cs="Arial"/>
          <w:sz w:val="24"/>
          <w:szCs w:val="24"/>
        </w:rPr>
        <w:t>and then the result is</w:t>
      </w:r>
      <w:r w:rsidR="00F11F1E">
        <w:rPr>
          <w:rFonts w:ascii="Arial" w:hAnsi="Arial" w:cs="Arial"/>
          <w:sz w:val="24"/>
          <w:szCs w:val="24"/>
        </w:rPr>
        <w:t xml:space="preserve"> re-mapped to a common frame </w:t>
      </w:r>
      <w:r w:rsidR="00D158F5">
        <w:rPr>
          <w:rFonts w:ascii="Arial" w:hAnsi="Arial" w:cs="Arial"/>
          <w:sz w:val="24"/>
          <w:szCs w:val="24"/>
        </w:rPr>
        <w:t>generated by a multiple alignment of</w:t>
      </w:r>
      <w:r w:rsidR="00F11F1E">
        <w:rPr>
          <w:rFonts w:ascii="Arial" w:hAnsi="Arial" w:cs="Arial"/>
          <w:sz w:val="24"/>
          <w:szCs w:val="24"/>
        </w:rPr>
        <w:t xml:space="preserve"> the</w:t>
      </w:r>
      <w:r w:rsidR="00D158F5">
        <w:rPr>
          <w:rFonts w:ascii="Arial" w:hAnsi="Arial" w:cs="Arial"/>
          <w:sz w:val="24"/>
          <w:szCs w:val="24"/>
        </w:rPr>
        <w:t xml:space="preserve"> reference sequences to each other. This provides the best scoring alignment to </w:t>
      </w:r>
      <w:r w:rsidR="00DF27AF">
        <w:rPr>
          <w:rFonts w:ascii="Arial" w:hAnsi="Arial" w:cs="Arial"/>
          <w:sz w:val="24"/>
          <w:szCs w:val="24"/>
        </w:rPr>
        <w:t>the</w:t>
      </w:r>
      <w:r w:rsidR="00D158F5">
        <w:rPr>
          <w:rFonts w:ascii="Arial" w:hAnsi="Arial" w:cs="Arial"/>
          <w:sz w:val="24"/>
          <w:szCs w:val="24"/>
        </w:rPr>
        <w:t xml:space="preserve"> frame of </w:t>
      </w:r>
      <w:r w:rsidR="00DF27AF">
        <w:rPr>
          <w:rFonts w:ascii="Arial" w:hAnsi="Arial" w:cs="Arial"/>
          <w:sz w:val="24"/>
          <w:szCs w:val="24"/>
        </w:rPr>
        <w:t>the</w:t>
      </w:r>
      <w:r w:rsidR="001C5864">
        <w:rPr>
          <w:rFonts w:ascii="Arial" w:hAnsi="Arial" w:cs="Arial"/>
          <w:sz w:val="24"/>
          <w:szCs w:val="24"/>
        </w:rPr>
        <w:t xml:space="preserve"> </w:t>
      </w:r>
      <w:r w:rsidR="00D158F5">
        <w:rPr>
          <w:rFonts w:ascii="Arial" w:hAnsi="Arial" w:cs="Arial"/>
          <w:sz w:val="24"/>
          <w:szCs w:val="24"/>
        </w:rPr>
        <w:t xml:space="preserve">common coordinate system. </w:t>
      </w:r>
      <w:r>
        <w:rPr>
          <w:rFonts w:ascii="Arial" w:hAnsi="Arial" w:cs="Arial"/>
          <w:sz w:val="24"/>
          <w:szCs w:val="24"/>
        </w:rPr>
        <w:t>The algorithm proceeds in a step</w:t>
      </w:r>
      <w:r w:rsidR="00605D2C">
        <w:rPr>
          <w:rFonts w:ascii="Arial" w:hAnsi="Arial" w:cs="Arial"/>
          <w:sz w:val="24"/>
          <w:szCs w:val="24"/>
        </w:rPr>
        <w:t>-</w:t>
      </w:r>
      <w:r w:rsidRPr="00CC7CB3">
        <w:rPr>
          <w:rFonts w:ascii="Arial" w:hAnsi="Arial" w:cs="Arial"/>
          <w:sz w:val="24"/>
          <w:szCs w:val="24"/>
        </w:rPr>
        <w:t>wise manner following a 5’ to 3’ directionality of the references. In</w:t>
      </w:r>
      <w:r>
        <w:rPr>
          <w:rFonts w:ascii="Arial" w:hAnsi="Arial" w:cs="Arial"/>
          <w:sz w:val="24"/>
          <w:szCs w:val="24"/>
        </w:rPr>
        <w:t xml:space="preserve"> every step the </w:t>
      </w:r>
      <w:r w:rsidR="00D158F5">
        <w:rPr>
          <w:rFonts w:ascii="Arial" w:hAnsi="Arial" w:cs="Arial"/>
          <w:sz w:val="24"/>
          <w:szCs w:val="24"/>
        </w:rPr>
        <w:t xml:space="preserve">variant calling </w:t>
      </w:r>
      <w:r>
        <w:rPr>
          <w:rFonts w:ascii="Arial" w:hAnsi="Arial" w:cs="Arial"/>
          <w:sz w:val="24"/>
          <w:szCs w:val="24"/>
        </w:rPr>
        <w:t xml:space="preserve">profile </w:t>
      </w:r>
      <w:r w:rsidR="00D158F5">
        <w:rPr>
          <w:rFonts w:ascii="Arial" w:hAnsi="Arial" w:cs="Arial"/>
          <w:sz w:val="24"/>
          <w:szCs w:val="24"/>
        </w:rPr>
        <w:t xml:space="preserve">along the reference frame </w:t>
      </w:r>
      <w:r>
        <w:rPr>
          <w:rFonts w:ascii="Arial" w:hAnsi="Arial" w:cs="Arial"/>
          <w:sz w:val="24"/>
          <w:szCs w:val="24"/>
        </w:rPr>
        <w:t xml:space="preserve">is constructed and </w:t>
      </w:r>
      <w:r w:rsidRPr="00CC7CB3">
        <w:rPr>
          <w:rFonts w:ascii="Arial" w:hAnsi="Arial" w:cs="Arial"/>
          <w:sz w:val="24"/>
          <w:szCs w:val="24"/>
        </w:rPr>
        <w:t>muta</w:t>
      </w:r>
      <w:r>
        <w:rPr>
          <w:rFonts w:ascii="Arial" w:hAnsi="Arial" w:cs="Arial"/>
          <w:sz w:val="24"/>
          <w:szCs w:val="24"/>
        </w:rPr>
        <w:t xml:space="preserve">tions trigger </w:t>
      </w:r>
      <w:r w:rsidR="00D158F5">
        <w:rPr>
          <w:rFonts w:ascii="Arial" w:hAnsi="Arial" w:cs="Arial"/>
          <w:sz w:val="24"/>
          <w:szCs w:val="24"/>
        </w:rPr>
        <w:t>br</w:t>
      </w:r>
      <w:r w:rsidR="00605D2C">
        <w:rPr>
          <w:rFonts w:ascii="Arial" w:hAnsi="Arial" w:cs="Arial"/>
          <w:sz w:val="24"/>
          <w:szCs w:val="24"/>
        </w:rPr>
        <w:t>a</w:t>
      </w:r>
      <w:r w:rsidR="00D158F5">
        <w:rPr>
          <w:rFonts w:ascii="Arial" w:hAnsi="Arial" w:cs="Arial"/>
          <w:sz w:val="24"/>
          <w:szCs w:val="24"/>
        </w:rPr>
        <w:t xml:space="preserve">nching </w:t>
      </w:r>
      <w:r>
        <w:rPr>
          <w:rFonts w:ascii="Arial" w:hAnsi="Arial" w:cs="Arial"/>
          <w:sz w:val="24"/>
          <w:szCs w:val="24"/>
        </w:rPr>
        <w:t xml:space="preserve">of the </w:t>
      </w:r>
      <w:r w:rsidR="00D158F5">
        <w:rPr>
          <w:rFonts w:ascii="Arial" w:hAnsi="Arial" w:cs="Arial"/>
          <w:sz w:val="24"/>
          <w:szCs w:val="24"/>
        </w:rPr>
        <w:t xml:space="preserve">variant calling </w:t>
      </w:r>
      <w:r w:rsidRPr="00CC7CB3">
        <w:rPr>
          <w:rFonts w:ascii="Arial" w:hAnsi="Arial" w:cs="Arial"/>
          <w:sz w:val="24"/>
          <w:szCs w:val="24"/>
        </w:rPr>
        <w:t xml:space="preserve">profile and </w:t>
      </w:r>
      <w:r w:rsidR="00D158F5" w:rsidRPr="00CC7CB3">
        <w:rPr>
          <w:rFonts w:ascii="Arial" w:hAnsi="Arial" w:cs="Arial"/>
          <w:sz w:val="24"/>
          <w:szCs w:val="24"/>
        </w:rPr>
        <w:t>re</w:t>
      </w:r>
      <w:r w:rsidR="00D158F5">
        <w:rPr>
          <w:rFonts w:ascii="Arial" w:hAnsi="Arial" w:cs="Arial"/>
          <w:sz w:val="24"/>
          <w:szCs w:val="24"/>
        </w:rPr>
        <w:t>-allocation</w:t>
      </w:r>
      <w:r w:rsidR="00D158F5" w:rsidRPr="00CC7CB3">
        <w:rPr>
          <w:rFonts w:ascii="Arial" w:hAnsi="Arial" w:cs="Arial"/>
          <w:sz w:val="24"/>
          <w:szCs w:val="24"/>
        </w:rPr>
        <w:t xml:space="preserve"> </w:t>
      </w:r>
      <w:r>
        <w:rPr>
          <w:rFonts w:ascii="Arial" w:hAnsi="Arial" w:cs="Arial"/>
          <w:sz w:val="24"/>
          <w:szCs w:val="24"/>
        </w:rPr>
        <w:t>of the alignments.</w:t>
      </w:r>
      <w:r w:rsidRPr="00CC7CB3">
        <w:rPr>
          <w:rFonts w:ascii="Arial" w:hAnsi="Arial" w:cs="Arial"/>
          <w:sz w:val="24"/>
          <w:szCs w:val="24"/>
        </w:rPr>
        <w:t xml:space="preserve"> </w:t>
      </w:r>
      <w:r w:rsidR="00F96743">
        <w:rPr>
          <w:rFonts w:ascii="Arial" w:hAnsi="Arial" w:cs="Arial"/>
          <w:sz w:val="24"/>
          <w:szCs w:val="24"/>
        </w:rPr>
        <w:t>Besides</w:t>
      </w:r>
      <w:r w:rsidR="00903C91">
        <w:rPr>
          <w:rFonts w:ascii="Arial" w:hAnsi="Arial" w:cs="Arial"/>
          <w:sz w:val="24"/>
          <w:szCs w:val="24"/>
        </w:rPr>
        <w:t xml:space="preserve"> requiring </w:t>
      </w:r>
      <w:r w:rsidR="00F96743">
        <w:rPr>
          <w:rFonts w:ascii="Arial" w:hAnsi="Arial" w:cs="Arial"/>
          <w:sz w:val="24"/>
          <w:szCs w:val="24"/>
        </w:rPr>
        <w:t xml:space="preserve">a </w:t>
      </w:r>
      <w:r w:rsidR="00903C91">
        <w:rPr>
          <w:rFonts w:ascii="Arial" w:hAnsi="Arial" w:cs="Arial"/>
          <w:sz w:val="24"/>
          <w:szCs w:val="24"/>
        </w:rPr>
        <w:t>collection of alignments</w:t>
      </w:r>
      <w:r w:rsidR="001C5864">
        <w:rPr>
          <w:rFonts w:ascii="Arial" w:hAnsi="Arial" w:cs="Arial"/>
          <w:sz w:val="24"/>
          <w:szCs w:val="24"/>
        </w:rPr>
        <w:t>,</w:t>
      </w:r>
      <w:r w:rsidR="00903C91">
        <w:rPr>
          <w:rFonts w:ascii="Arial" w:hAnsi="Arial" w:cs="Arial"/>
          <w:sz w:val="24"/>
          <w:szCs w:val="24"/>
        </w:rPr>
        <w:t xml:space="preserve"> there </w:t>
      </w:r>
      <w:r w:rsidR="00202301">
        <w:rPr>
          <w:rFonts w:ascii="Arial" w:hAnsi="Arial" w:cs="Arial"/>
          <w:sz w:val="24"/>
          <w:szCs w:val="24"/>
        </w:rPr>
        <w:t xml:space="preserve">are two </w:t>
      </w:r>
      <w:r w:rsidR="00903C91">
        <w:rPr>
          <w:rFonts w:ascii="Arial" w:hAnsi="Arial" w:cs="Arial"/>
          <w:sz w:val="24"/>
          <w:szCs w:val="24"/>
        </w:rPr>
        <w:t xml:space="preserve">additional </w:t>
      </w:r>
      <w:r w:rsidR="00915812">
        <w:rPr>
          <w:rFonts w:ascii="Arial" w:hAnsi="Arial" w:cs="Arial"/>
          <w:sz w:val="24"/>
          <w:szCs w:val="24"/>
        </w:rPr>
        <w:t xml:space="preserve">user defined </w:t>
      </w:r>
      <w:r w:rsidR="00202301">
        <w:rPr>
          <w:rFonts w:ascii="Arial" w:hAnsi="Arial" w:cs="Arial"/>
          <w:sz w:val="24"/>
          <w:szCs w:val="24"/>
        </w:rPr>
        <w:t>parameters</w:t>
      </w:r>
      <w:r w:rsidR="00903C91">
        <w:rPr>
          <w:rFonts w:ascii="Arial" w:hAnsi="Arial" w:cs="Arial"/>
          <w:sz w:val="24"/>
          <w:szCs w:val="24"/>
        </w:rPr>
        <w:t xml:space="preserve">: </w:t>
      </w:r>
      <w:r w:rsidRPr="00CC7CB3">
        <w:rPr>
          <w:rFonts w:ascii="Arial" w:hAnsi="Arial" w:cs="Arial"/>
          <w:sz w:val="24"/>
          <w:szCs w:val="24"/>
        </w:rPr>
        <w:t xml:space="preserve">the </w:t>
      </w:r>
      <w:r w:rsidR="00903C91">
        <w:rPr>
          <w:rFonts w:ascii="Arial" w:hAnsi="Arial" w:cs="Arial"/>
          <w:sz w:val="24"/>
          <w:szCs w:val="24"/>
        </w:rPr>
        <w:t xml:space="preserve">frequency of occurrence </w:t>
      </w:r>
      <w:r>
        <w:rPr>
          <w:rFonts w:ascii="Arial" w:hAnsi="Arial" w:cs="Arial"/>
          <w:sz w:val="24"/>
          <w:szCs w:val="24"/>
        </w:rPr>
        <w:t>threshold</w:t>
      </w:r>
      <w:r w:rsidR="00F96743">
        <w:rPr>
          <w:rFonts w:ascii="Arial" w:hAnsi="Arial" w:cs="Arial"/>
          <w:sz w:val="24"/>
          <w:szCs w:val="24"/>
        </w:rPr>
        <w:t>,</w:t>
      </w:r>
      <w:r>
        <w:rPr>
          <w:rFonts w:ascii="Arial" w:hAnsi="Arial" w:cs="Arial"/>
          <w:sz w:val="24"/>
          <w:szCs w:val="24"/>
        </w:rPr>
        <w:t xml:space="preserve"> above which a mutation is considered valid</w:t>
      </w:r>
      <w:r w:rsidR="001C5864">
        <w:rPr>
          <w:rFonts w:ascii="Arial" w:hAnsi="Arial" w:cs="Arial"/>
          <w:sz w:val="24"/>
          <w:szCs w:val="24"/>
        </w:rPr>
        <w:t>,</w:t>
      </w:r>
      <w:r>
        <w:rPr>
          <w:rFonts w:ascii="Arial" w:hAnsi="Arial" w:cs="Arial"/>
          <w:sz w:val="24"/>
          <w:szCs w:val="24"/>
        </w:rPr>
        <w:t xml:space="preserve"> and </w:t>
      </w:r>
      <w:r w:rsidR="00903C91">
        <w:rPr>
          <w:rFonts w:ascii="Arial" w:hAnsi="Arial" w:cs="Arial"/>
          <w:sz w:val="24"/>
          <w:szCs w:val="24"/>
        </w:rPr>
        <w:t xml:space="preserve">optionally </w:t>
      </w:r>
      <w:r>
        <w:rPr>
          <w:rFonts w:ascii="Arial" w:hAnsi="Arial" w:cs="Arial"/>
          <w:sz w:val="24"/>
          <w:szCs w:val="24"/>
        </w:rPr>
        <w:t xml:space="preserve">the mutual alignment </w:t>
      </w:r>
      <w:r w:rsidR="00903C91">
        <w:rPr>
          <w:rFonts w:ascii="Arial" w:hAnsi="Arial" w:cs="Arial"/>
          <w:sz w:val="24"/>
          <w:szCs w:val="24"/>
        </w:rPr>
        <w:t xml:space="preserve">of reference sequences </w:t>
      </w:r>
      <w:r>
        <w:rPr>
          <w:rFonts w:ascii="Arial" w:hAnsi="Arial" w:cs="Arial"/>
          <w:sz w:val="24"/>
          <w:szCs w:val="24"/>
        </w:rPr>
        <w:t xml:space="preserve">in case </w:t>
      </w:r>
      <w:r w:rsidRPr="00CC7CB3">
        <w:rPr>
          <w:rFonts w:ascii="Arial" w:hAnsi="Arial" w:cs="Arial"/>
          <w:sz w:val="24"/>
          <w:szCs w:val="24"/>
        </w:rPr>
        <w:t>of alignment against multiple references</w:t>
      </w:r>
      <w:r w:rsidR="006670BC">
        <w:rPr>
          <w:rFonts w:ascii="Arial" w:hAnsi="Arial" w:cs="Arial"/>
          <w:sz w:val="24"/>
          <w:szCs w:val="24"/>
        </w:rPr>
        <w:t xml:space="preserve"> (Fig. 1)</w:t>
      </w:r>
      <w:r w:rsidRPr="00CC7CB3">
        <w:rPr>
          <w:rFonts w:ascii="Arial" w:hAnsi="Arial" w:cs="Arial"/>
          <w:sz w:val="24"/>
          <w:szCs w:val="24"/>
        </w:rPr>
        <w:t>.</w:t>
      </w:r>
    </w:p>
    <w:p w14:paraId="20DCFF60" w14:textId="1613689F" w:rsidR="001676A4" w:rsidRPr="00F70C49" w:rsidRDefault="001676A4" w:rsidP="00CC7CB3">
      <w:pPr>
        <w:spacing w:line="480" w:lineRule="auto"/>
        <w:jc w:val="both"/>
        <w:rPr>
          <w:rFonts w:ascii="Arial" w:hAnsi="Arial" w:cs="Arial"/>
          <w:b/>
          <w:szCs w:val="24"/>
        </w:rPr>
      </w:pPr>
      <w:r w:rsidRPr="00F70C49">
        <w:rPr>
          <w:rFonts w:ascii="Arial" w:hAnsi="Arial" w:cs="Arial"/>
          <w:b/>
          <w:szCs w:val="24"/>
        </w:rPr>
        <w:t>Algorithm description</w:t>
      </w:r>
    </w:p>
    <w:p w14:paraId="3795B607" w14:textId="7FD79E93" w:rsidR="00CC7CB3" w:rsidRPr="00CC7CB3" w:rsidRDefault="00CC7CB3" w:rsidP="00CC7CB3">
      <w:pPr>
        <w:spacing w:line="480" w:lineRule="auto"/>
        <w:jc w:val="both"/>
        <w:rPr>
          <w:rFonts w:ascii="Arial" w:hAnsi="Arial" w:cs="Arial"/>
          <w:sz w:val="24"/>
          <w:szCs w:val="24"/>
        </w:rPr>
      </w:pPr>
      <w:r>
        <w:rPr>
          <w:rFonts w:ascii="Arial" w:hAnsi="Arial" w:cs="Arial"/>
          <w:sz w:val="24"/>
          <w:szCs w:val="24"/>
        </w:rPr>
        <w:t xml:space="preserve">The </w:t>
      </w:r>
      <w:r w:rsidRPr="00CC7CB3">
        <w:rPr>
          <w:rFonts w:ascii="Arial" w:hAnsi="Arial" w:cs="Arial"/>
          <w:sz w:val="24"/>
          <w:szCs w:val="24"/>
        </w:rPr>
        <w:t>al</w:t>
      </w:r>
      <w:r>
        <w:rPr>
          <w:rFonts w:ascii="Arial" w:hAnsi="Arial" w:cs="Arial"/>
          <w:sz w:val="24"/>
          <w:szCs w:val="24"/>
        </w:rPr>
        <w:t xml:space="preserve">gorithm starts by </w:t>
      </w:r>
      <w:r w:rsidRPr="00CC7CB3">
        <w:rPr>
          <w:rFonts w:ascii="Arial" w:hAnsi="Arial" w:cs="Arial"/>
          <w:sz w:val="24"/>
          <w:szCs w:val="24"/>
        </w:rPr>
        <w:t>cons</w:t>
      </w:r>
      <w:r>
        <w:rPr>
          <w:rFonts w:ascii="Arial" w:hAnsi="Arial" w:cs="Arial"/>
          <w:sz w:val="24"/>
          <w:szCs w:val="24"/>
        </w:rPr>
        <w:t xml:space="preserve">tructing a frame </w:t>
      </w:r>
      <w:r w:rsidR="00796FD9">
        <w:rPr>
          <w:rFonts w:ascii="Arial" w:hAnsi="Arial" w:cs="Arial"/>
          <w:sz w:val="24"/>
          <w:szCs w:val="24"/>
        </w:rPr>
        <w:t xml:space="preserve">(window) </w:t>
      </w:r>
      <w:r>
        <w:rPr>
          <w:rFonts w:ascii="Arial" w:hAnsi="Arial" w:cs="Arial"/>
          <w:sz w:val="24"/>
          <w:szCs w:val="24"/>
        </w:rPr>
        <w:t>with a dynamic size. The frame is place</w:t>
      </w:r>
      <w:r w:rsidR="00CC08C8">
        <w:rPr>
          <w:rFonts w:ascii="Arial" w:hAnsi="Arial" w:cs="Arial"/>
          <w:sz w:val="24"/>
          <w:szCs w:val="24"/>
        </w:rPr>
        <w:t>d</w:t>
      </w:r>
      <w:r>
        <w:rPr>
          <w:rFonts w:ascii="Arial" w:hAnsi="Arial" w:cs="Arial"/>
          <w:sz w:val="24"/>
          <w:szCs w:val="24"/>
        </w:rPr>
        <w:t xml:space="preserve"> in the </w:t>
      </w:r>
      <w:r w:rsidR="00903C91">
        <w:rPr>
          <w:rFonts w:ascii="Arial" w:hAnsi="Arial" w:cs="Arial"/>
          <w:sz w:val="24"/>
          <w:szCs w:val="24"/>
        </w:rPr>
        <w:t xml:space="preserve">“leftmost” </w:t>
      </w:r>
      <w:r w:rsidR="00AF1D38">
        <w:rPr>
          <w:rFonts w:ascii="Arial" w:hAnsi="Arial" w:cs="Arial"/>
          <w:sz w:val="24"/>
          <w:szCs w:val="24"/>
        </w:rPr>
        <w:t xml:space="preserve">position </w:t>
      </w:r>
      <w:r>
        <w:rPr>
          <w:rFonts w:ascii="Arial" w:hAnsi="Arial" w:cs="Arial"/>
          <w:sz w:val="24"/>
          <w:szCs w:val="24"/>
        </w:rPr>
        <w:t>of the reference</w:t>
      </w:r>
      <w:r w:rsidR="00AF1D38">
        <w:rPr>
          <w:rFonts w:ascii="Arial" w:hAnsi="Arial" w:cs="Arial"/>
          <w:sz w:val="24"/>
          <w:szCs w:val="24"/>
        </w:rPr>
        <w:t xml:space="preserve"> (5’-end)</w:t>
      </w:r>
      <w:r>
        <w:rPr>
          <w:rFonts w:ascii="Arial" w:hAnsi="Arial" w:cs="Arial"/>
          <w:sz w:val="24"/>
          <w:szCs w:val="24"/>
        </w:rPr>
        <w:t xml:space="preserve"> and</w:t>
      </w:r>
      <w:r w:rsidR="006670BC">
        <w:rPr>
          <w:rFonts w:ascii="Arial" w:hAnsi="Arial" w:cs="Arial"/>
          <w:sz w:val="24"/>
          <w:szCs w:val="24"/>
        </w:rPr>
        <w:t xml:space="preserve"> its size is </w:t>
      </w:r>
      <w:r w:rsidR="00796FD9">
        <w:rPr>
          <w:rFonts w:ascii="Arial" w:hAnsi="Arial" w:cs="Arial"/>
          <w:sz w:val="24"/>
          <w:szCs w:val="24"/>
        </w:rPr>
        <w:t>set at</w:t>
      </w:r>
      <w:r w:rsidR="006670BC">
        <w:rPr>
          <w:rFonts w:ascii="Arial" w:hAnsi="Arial" w:cs="Arial"/>
          <w:sz w:val="24"/>
          <w:szCs w:val="24"/>
        </w:rPr>
        <w:t xml:space="preserve"> twice the length of the </w:t>
      </w:r>
      <w:r w:rsidR="001C0832">
        <w:rPr>
          <w:rFonts w:ascii="Arial" w:hAnsi="Arial" w:cs="Arial"/>
          <w:sz w:val="24"/>
          <w:szCs w:val="24"/>
        </w:rPr>
        <w:t xml:space="preserve">first </w:t>
      </w:r>
      <w:r w:rsidR="006670BC">
        <w:rPr>
          <w:rFonts w:ascii="Arial" w:hAnsi="Arial" w:cs="Arial"/>
          <w:sz w:val="24"/>
          <w:szCs w:val="24"/>
        </w:rPr>
        <w:t>alignment</w:t>
      </w:r>
      <w:r>
        <w:rPr>
          <w:rFonts w:ascii="Arial" w:hAnsi="Arial" w:cs="Arial"/>
          <w:sz w:val="24"/>
          <w:szCs w:val="24"/>
        </w:rPr>
        <w:t>. Then</w:t>
      </w:r>
      <w:r w:rsidR="001C5864">
        <w:rPr>
          <w:rFonts w:ascii="Arial" w:hAnsi="Arial" w:cs="Arial"/>
          <w:sz w:val="24"/>
          <w:szCs w:val="24"/>
        </w:rPr>
        <w:t>,</w:t>
      </w:r>
      <w:r>
        <w:rPr>
          <w:rFonts w:ascii="Arial" w:hAnsi="Arial" w:cs="Arial"/>
          <w:sz w:val="24"/>
          <w:szCs w:val="24"/>
        </w:rPr>
        <w:t xml:space="preserve"> all the alignments starting within </w:t>
      </w:r>
      <w:r w:rsidR="00A6103F">
        <w:rPr>
          <w:rFonts w:ascii="Arial" w:hAnsi="Arial" w:cs="Arial"/>
          <w:sz w:val="24"/>
          <w:szCs w:val="24"/>
        </w:rPr>
        <w:t>this</w:t>
      </w:r>
      <w:r>
        <w:rPr>
          <w:rFonts w:ascii="Arial" w:hAnsi="Arial" w:cs="Arial"/>
          <w:sz w:val="24"/>
          <w:szCs w:val="24"/>
        </w:rPr>
        <w:t xml:space="preserve"> frame are scanned and a </w:t>
      </w:r>
      <w:r w:rsidR="00904975">
        <w:rPr>
          <w:rFonts w:ascii="Arial" w:hAnsi="Arial" w:cs="Arial"/>
          <w:sz w:val="24"/>
          <w:szCs w:val="24"/>
        </w:rPr>
        <w:t>SNV</w:t>
      </w:r>
      <w:r w:rsidR="00903C91">
        <w:rPr>
          <w:rFonts w:ascii="Arial" w:hAnsi="Arial" w:cs="Arial"/>
          <w:sz w:val="24"/>
          <w:szCs w:val="24"/>
        </w:rPr>
        <w:t xml:space="preserve"> </w:t>
      </w:r>
      <w:r>
        <w:rPr>
          <w:rFonts w:ascii="Arial" w:hAnsi="Arial" w:cs="Arial"/>
          <w:sz w:val="24"/>
          <w:szCs w:val="24"/>
        </w:rPr>
        <w:t xml:space="preserve">profile </w:t>
      </w:r>
      <w:r w:rsidRPr="00CC7CB3">
        <w:rPr>
          <w:rFonts w:ascii="Arial" w:hAnsi="Arial" w:cs="Arial"/>
          <w:sz w:val="24"/>
          <w:szCs w:val="24"/>
        </w:rPr>
        <w:t xml:space="preserve">is </w:t>
      </w:r>
      <w:r>
        <w:rPr>
          <w:rFonts w:ascii="Arial" w:hAnsi="Arial" w:cs="Arial"/>
          <w:sz w:val="24"/>
          <w:szCs w:val="24"/>
        </w:rPr>
        <w:t xml:space="preserve">constructed. The profile extends beyond the </w:t>
      </w:r>
      <w:r w:rsidR="00796FD9">
        <w:rPr>
          <w:rFonts w:ascii="Arial" w:hAnsi="Arial" w:cs="Arial"/>
          <w:sz w:val="24"/>
          <w:szCs w:val="24"/>
        </w:rPr>
        <w:t xml:space="preserve">original </w:t>
      </w:r>
      <w:r>
        <w:rPr>
          <w:rFonts w:ascii="Arial" w:hAnsi="Arial" w:cs="Arial"/>
          <w:sz w:val="24"/>
          <w:szCs w:val="24"/>
        </w:rPr>
        <w:t>frame</w:t>
      </w:r>
      <w:r w:rsidR="00D56CF0">
        <w:rPr>
          <w:rFonts w:ascii="Arial" w:hAnsi="Arial" w:cs="Arial"/>
          <w:sz w:val="24"/>
          <w:szCs w:val="24"/>
        </w:rPr>
        <w:t xml:space="preserve"> and</w:t>
      </w:r>
      <w:r>
        <w:rPr>
          <w:rFonts w:ascii="Arial" w:hAnsi="Arial" w:cs="Arial"/>
          <w:sz w:val="24"/>
          <w:szCs w:val="24"/>
        </w:rPr>
        <w:t xml:space="preserve"> occupies twice the size of the longest alignment considered so far. </w:t>
      </w:r>
      <w:r w:rsidR="00CC08C8">
        <w:rPr>
          <w:rFonts w:ascii="Arial" w:hAnsi="Arial" w:cs="Arial"/>
          <w:sz w:val="24"/>
          <w:szCs w:val="24"/>
        </w:rPr>
        <w:t>At</w:t>
      </w:r>
      <w:r>
        <w:rPr>
          <w:rFonts w:ascii="Arial" w:hAnsi="Arial" w:cs="Arial"/>
          <w:sz w:val="24"/>
          <w:szCs w:val="24"/>
        </w:rPr>
        <w:t xml:space="preserve"> the end of th</w:t>
      </w:r>
      <w:r w:rsidR="00522251">
        <w:rPr>
          <w:rFonts w:ascii="Arial" w:hAnsi="Arial" w:cs="Arial"/>
          <w:sz w:val="24"/>
          <w:szCs w:val="24"/>
        </w:rPr>
        <w:t>is step</w:t>
      </w:r>
      <w:r w:rsidR="00CC08C8">
        <w:rPr>
          <w:rFonts w:ascii="Arial" w:hAnsi="Arial" w:cs="Arial"/>
          <w:sz w:val="24"/>
          <w:szCs w:val="24"/>
        </w:rPr>
        <w:t>,</w:t>
      </w:r>
      <w:r>
        <w:rPr>
          <w:rFonts w:ascii="Arial" w:hAnsi="Arial" w:cs="Arial"/>
          <w:sz w:val="24"/>
          <w:szCs w:val="24"/>
        </w:rPr>
        <w:t xml:space="preserve"> the frame is scanned </w:t>
      </w:r>
      <w:r w:rsidRPr="00CC7CB3">
        <w:rPr>
          <w:rFonts w:ascii="Arial" w:hAnsi="Arial" w:cs="Arial"/>
          <w:sz w:val="24"/>
          <w:szCs w:val="24"/>
        </w:rPr>
        <w:t>for mutat</w:t>
      </w:r>
      <w:r>
        <w:rPr>
          <w:rFonts w:ascii="Arial" w:hAnsi="Arial" w:cs="Arial"/>
          <w:sz w:val="24"/>
          <w:szCs w:val="24"/>
        </w:rPr>
        <w:t xml:space="preserve">ions </w:t>
      </w:r>
      <w:r w:rsidR="00522251">
        <w:rPr>
          <w:rFonts w:ascii="Arial" w:hAnsi="Arial" w:cs="Arial"/>
          <w:sz w:val="24"/>
          <w:szCs w:val="24"/>
        </w:rPr>
        <w:t>above the</w:t>
      </w:r>
      <w:r w:rsidR="00522251" w:rsidRPr="00CC7CB3">
        <w:rPr>
          <w:rFonts w:ascii="Arial" w:hAnsi="Arial" w:cs="Arial"/>
          <w:sz w:val="24"/>
          <w:szCs w:val="24"/>
        </w:rPr>
        <w:t xml:space="preserve"> </w:t>
      </w:r>
      <w:r w:rsidRPr="00CC7CB3">
        <w:rPr>
          <w:rFonts w:ascii="Arial" w:hAnsi="Arial" w:cs="Arial"/>
          <w:sz w:val="24"/>
          <w:szCs w:val="24"/>
        </w:rPr>
        <w:t>given</w:t>
      </w:r>
      <w:r>
        <w:rPr>
          <w:rFonts w:ascii="Arial" w:hAnsi="Arial" w:cs="Arial"/>
          <w:sz w:val="24"/>
          <w:szCs w:val="24"/>
        </w:rPr>
        <w:t xml:space="preserve"> threshold and </w:t>
      </w:r>
      <w:r w:rsidR="00D56CF0">
        <w:rPr>
          <w:rFonts w:ascii="Arial" w:hAnsi="Arial" w:cs="Arial"/>
          <w:sz w:val="24"/>
          <w:szCs w:val="24"/>
        </w:rPr>
        <w:t>a new</w:t>
      </w:r>
      <w:r>
        <w:rPr>
          <w:rFonts w:ascii="Arial" w:hAnsi="Arial" w:cs="Arial"/>
          <w:sz w:val="24"/>
          <w:szCs w:val="24"/>
        </w:rPr>
        <w:t xml:space="preserve"> </w:t>
      </w:r>
      <w:proofErr w:type="spellStart"/>
      <w:r w:rsidR="001A2B18">
        <w:rPr>
          <w:rFonts w:ascii="Arial" w:hAnsi="Arial" w:cs="Arial"/>
          <w:sz w:val="24"/>
          <w:szCs w:val="24"/>
        </w:rPr>
        <w:t>quasispecies</w:t>
      </w:r>
      <w:proofErr w:type="spellEnd"/>
      <w:r w:rsidR="00E46461">
        <w:rPr>
          <w:rFonts w:ascii="Arial" w:hAnsi="Arial" w:cs="Arial"/>
          <w:sz w:val="24"/>
          <w:szCs w:val="24"/>
        </w:rPr>
        <w:t xml:space="preserve"> genome </w:t>
      </w:r>
      <w:r w:rsidR="00522251">
        <w:rPr>
          <w:rFonts w:ascii="Arial" w:hAnsi="Arial" w:cs="Arial"/>
          <w:sz w:val="24"/>
          <w:szCs w:val="24"/>
        </w:rPr>
        <w:t xml:space="preserve">profile </w:t>
      </w:r>
      <w:r w:rsidR="00D56CF0">
        <w:rPr>
          <w:rFonts w:ascii="Arial" w:hAnsi="Arial" w:cs="Arial"/>
          <w:sz w:val="24"/>
          <w:szCs w:val="24"/>
        </w:rPr>
        <w:t>is</w:t>
      </w:r>
      <w:r w:rsidR="00522251">
        <w:rPr>
          <w:rFonts w:ascii="Arial" w:hAnsi="Arial" w:cs="Arial"/>
          <w:sz w:val="24"/>
          <w:szCs w:val="24"/>
        </w:rPr>
        <w:t xml:space="preserve"> bifurcated based on the </w:t>
      </w:r>
      <w:r w:rsidR="00D56CF0">
        <w:rPr>
          <w:rFonts w:ascii="Arial" w:hAnsi="Arial" w:cs="Arial"/>
          <w:sz w:val="24"/>
          <w:szCs w:val="24"/>
        </w:rPr>
        <w:t xml:space="preserve">first </w:t>
      </w:r>
      <w:r w:rsidR="00522251">
        <w:rPr>
          <w:rFonts w:ascii="Arial" w:hAnsi="Arial" w:cs="Arial"/>
          <w:sz w:val="24"/>
          <w:szCs w:val="24"/>
        </w:rPr>
        <w:t xml:space="preserve">mutation. The </w:t>
      </w:r>
      <w:r>
        <w:rPr>
          <w:rFonts w:ascii="Arial" w:hAnsi="Arial" w:cs="Arial"/>
          <w:sz w:val="24"/>
          <w:szCs w:val="24"/>
        </w:rPr>
        <w:t xml:space="preserve">alignments are </w:t>
      </w:r>
      <w:r w:rsidR="00A6103F">
        <w:rPr>
          <w:rFonts w:ascii="Arial" w:hAnsi="Arial" w:cs="Arial"/>
          <w:sz w:val="24"/>
          <w:szCs w:val="24"/>
        </w:rPr>
        <w:t>then</w:t>
      </w:r>
      <w:r w:rsidR="00522251">
        <w:rPr>
          <w:rFonts w:ascii="Arial" w:hAnsi="Arial" w:cs="Arial"/>
          <w:sz w:val="24"/>
          <w:szCs w:val="24"/>
        </w:rPr>
        <w:t xml:space="preserve"> </w:t>
      </w:r>
      <w:r w:rsidR="00903C91">
        <w:rPr>
          <w:rFonts w:ascii="Arial" w:hAnsi="Arial" w:cs="Arial"/>
          <w:sz w:val="24"/>
          <w:szCs w:val="24"/>
        </w:rPr>
        <w:t>re-</w:t>
      </w:r>
      <w:r w:rsidR="00522251">
        <w:rPr>
          <w:rFonts w:ascii="Arial" w:hAnsi="Arial" w:cs="Arial"/>
          <w:sz w:val="24"/>
          <w:szCs w:val="24"/>
        </w:rPr>
        <w:t xml:space="preserve">assigned to </w:t>
      </w:r>
      <w:r w:rsidR="00D56CF0">
        <w:rPr>
          <w:rFonts w:ascii="Arial" w:hAnsi="Arial" w:cs="Arial"/>
          <w:sz w:val="24"/>
          <w:szCs w:val="24"/>
        </w:rPr>
        <w:t xml:space="preserve">the </w:t>
      </w:r>
      <w:r w:rsidR="00522251">
        <w:rPr>
          <w:rFonts w:ascii="Arial" w:hAnsi="Arial" w:cs="Arial"/>
          <w:sz w:val="24"/>
          <w:szCs w:val="24"/>
        </w:rPr>
        <w:t xml:space="preserve">appropriate branches </w:t>
      </w:r>
      <w:r w:rsidRPr="00CC7CB3">
        <w:rPr>
          <w:rFonts w:ascii="Arial" w:hAnsi="Arial" w:cs="Arial"/>
          <w:sz w:val="24"/>
          <w:szCs w:val="24"/>
        </w:rPr>
        <w:t xml:space="preserve">based on the </w:t>
      </w:r>
      <w:r w:rsidR="00D56CF0">
        <w:rPr>
          <w:rFonts w:ascii="Arial" w:hAnsi="Arial" w:cs="Arial"/>
          <w:sz w:val="24"/>
          <w:szCs w:val="24"/>
        </w:rPr>
        <w:t>mutation</w:t>
      </w:r>
      <w:r w:rsidRPr="00CC7CB3">
        <w:rPr>
          <w:rFonts w:ascii="Arial" w:hAnsi="Arial" w:cs="Arial"/>
          <w:sz w:val="24"/>
          <w:szCs w:val="24"/>
        </w:rPr>
        <w:t xml:space="preserve"> that tri</w:t>
      </w:r>
      <w:r>
        <w:rPr>
          <w:rFonts w:ascii="Arial" w:hAnsi="Arial" w:cs="Arial"/>
          <w:sz w:val="24"/>
          <w:szCs w:val="24"/>
        </w:rPr>
        <w:t>ggered this bifurcation event. This process continues recursively until all frames are clean of mutations</w:t>
      </w:r>
      <w:r w:rsidR="00D56CF0">
        <w:rPr>
          <w:rFonts w:ascii="Arial" w:hAnsi="Arial" w:cs="Arial"/>
          <w:sz w:val="24"/>
          <w:szCs w:val="24"/>
        </w:rPr>
        <w:t xml:space="preserve"> exceeding the threshold</w:t>
      </w:r>
      <w:r>
        <w:rPr>
          <w:rFonts w:ascii="Arial" w:hAnsi="Arial" w:cs="Arial"/>
          <w:sz w:val="24"/>
          <w:szCs w:val="24"/>
        </w:rPr>
        <w:t xml:space="preserve">. In the next </w:t>
      </w:r>
      <w:r w:rsidRPr="00CC7CB3">
        <w:rPr>
          <w:rFonts w:ascii="Arial" w:hAnsi="Arial" w:cs="Arial"/>
          <w:sz w:val="24"/>
          <w:szCs w:val="24"/>
        </w:rPr>
        <w:t>step</w:t>
      </w:r>
      <w:r w:rsidR="001C5864">
        <w:rPr>
          <w:rFonts w:ascii="Arial" w:hAnsi="Arial" w:cs="Arial"/>
          <w:sz w:val="24"/>
          <w:szCs w:val="24"/>
        </w:rPr>
        <w:t>,</w:t>
      </w:r>
      <w:r w:rsidRPr="00CC7CB3">
        <w:rPr>
          <w:rFonts w:ascii="Arial" w:hAnsi="Arial" w:cs="Arial"/>
          <w:sz w:val="24"/>
          <w:szCs w:val="24"/>
        </w:rPr>
        <w:t xml:space="preserve"> </w:t>
      </w:r>
      <w:r>
        <w:rPr>
          <w:rFonts w:ascii="Arial" w:hAnsi="Arial" w:cs="Arial"/>
          <w:sz w:val="24"/>
          <w:szCs w:val="24"/>
        </w:rPr>
        <w:t xml:space="preserve">the </w:t>
      </w:r>
      <w:r w:rsidRPr="00CC7CB3">
        <w:rPr>
          <w:rFonts w:ascii="Arial" w:hAnsi="Arial" w:cs="Arial"/>
          <w:sz w:val="24"/>
          <w:szCs w:val="24"/>
        </w:rPr>
        <w:t>extend</w:t>
      </w:r>
      <w:r>
        <w:rPr>
          <w:rFonts w:ascii="Arial" w:hAnsi="Arial" w:cs="Arial"/>
          <w:sz w:val="24"/>
          <w:szCs w:val="24"/>
        </w:rPr>
        <w:t xml:space="preserve">ed profile of the </w:t>
      </w:r>
      <w:r w:rsidR="00D56CF0">
        <w:rPr>
          <w:rFonts w:ascii="Arial" w:hAnsi="Arial" w:cs="Arial"/>
          <w:sz w:val="24"/>
          <w:szCs w:val="24"/>
        </w:rPr>
        <w:t>frame</w:t>
      </w:r>
      <w:r>
        <w:rPr>
          <w:rFonts w:ascii="Arial" w:hAnsi="Arial" w:cs="Arial"/>
          <w:sz w:val="24"/>
          <w:szCs w:val="24"/>
        </w:rPr>
        <w:t xml:space="preserve"> serves as an overlap region</w:t>
      </w:r>
      <w:r w:rsidR="00F079BB">
        <w:rPr>
          <w:rFonts w:ascii="Arial" w:hAnsi="Arial" w:cs="Arial"/>
          <w:sz w:val="24"/>
          <w:szCs w:val="24"/>
        </w:rPr>
        <w:t xml:space="preserve"> with the next </w:t>
      </w:r>
      <w:r w:rsidR="00C06882">
        <w:rPr>
          <w:rFonts w:ascii="Arial" w:hAnsi="Arial" w:cs="Arial"/>
          <w:sz w:val="24"/>
          <w:szCs w:val="24"/>
        </w:rPr>
        <w:t>step, which</w:t>
      </w:r>
      <w:r>
        <w:rPr>
          <w:rFonts w:ascii="Arial" w:hAnsi="Arial" w:cs="Arial"/>
          <w:sz w:val="24"/>
          <w:szCs w:val="24"/>
        </w:rPr>
        <w:t xml:space="preserve"> </w:t>
      </w:r>
      <w:r w:rsidRPr="00CC7CB3">
        <w:rPr>
          <w:rFonts w:ascii="Arial" w:hAnsi="Arial" w:cs="Arial"/>
          <w:sz w:val="24"/>
          <w:szCs w:val="24"/>
        </w:rPr>
        <w:t xml:space="preserve">is </w:t>
      </w:r>
      <w:r>
        <w:rPr>
          <w:rFonts w:ascii="Arial" w:hAnsi="Arial" w:cs="Arial"/>
          <w:sz w:val="24"/>
          <w:szCs w:val="24"/>
        </w:rPr>
        <w:t xml:space="preserve">used to </w:t>
      </w:r>
      <w:r w:rsidR="00CC038B">
        <w:rPr>
          <w:rFonts w:ascii="Arial" w:hAnsi="Arial" w:cs="Arial"/>
          <w:sz w:val="24"/>
          <w:szCs w:val="24"/>
        </w:rPr>
        <w:t>determine</w:t>
      </w:r>
      <w:r w:rsidRPr="00CC7CB3">
        <w:rPr>
          <w:rFonts w:ascii="Arial" w:hAnsi="Arial" w:cs="Arial"/>
          <w:sz w:val="24"/>
          <w:szCs w:val="24"/>
        </w:rPr>
        <w:t xml:space="preserve"> </w:t>
      </w:r>
      <w:r w:rsidR="00C06882">
        <w:rPr>
          <w:rFonts w:ascii="Arial" w:hAnsi="Arial" w:cs="Arial"/>
          <w:sz w:val="24"/>
          <w:szCs w:val="24"/>
        </w:rPr>
        <w:t xml:space="preserve">to </w:t>
      </w:r>
      <w:r>
        <w:rPr>
          <w:rFonts w:ascii="Arial" w:hAnsi="Arial" w:cs="Arial"/>
          <w:sz w:val="24"/>
          <w:szCs w:val="24"/>
        </w:rPr>
        <w:t xml:space="preserve">which frame each alignment belongs. </w:t>
      </w:r>
      <w:r w:rsidR="00CC038B">
        <w:rPr>
          <w:rFonts w:ascii="Arial" w:hAnsi="Arial" w:cs="Arial"/>
          <w:sz w:val="24"/>
          <w:szCs w:val="24"/>
        </w:rPr>
        <w:t xml:space="preserve">During the </w:t>
      </w:r>
      <w:r w:rsidRPr="00CC7CB3">
        <w:rPr>
          <w:rFonts w:ascii="Arial" w:hAnsi="Arial" w:cs="Arial"/>
          <w:sz w:val="24"/>
          <w:szCs w:val="24"/>
        </w:rPr>
        <w:t>recon</w:t>
      </w:r>
      <w:r w:rsidR="00CC038B">
        <w:rPr>
          <w:rFonts w:ascii="Arial" w:hAnsi="Arial" w:cs="Arial"/>
          <w:sz w:val="24"/>
          <w:szCs w:val="24"/>
        </w:rPr>
        <w:t>struction</w:t>
      </w:r>
      <w:r w:rsidR="001C5864">
        <w:rPr>
          <w:rFonts w:ascii="Arial" w:hAnsi="Arial" w:cs="Arial"/>
          <w:sz w:val="24"/>
          <w:szCs w:val="24"/>
        </w:rPr>
        <w:t>,</w:t>
      </w:r>
      <w:r w:rsidR="00CC038B">
        <w:rPr>
          <w:rFonts w:ascii="Arial" w:hAnsi="Arial" w:cs="Arial"/>
          <w:sz w:val="24"/>
          <w:szCs w:val="24"/>
        </w:rPr>
        <w:t xml:space="preserve"> the information </w:t>
      </w:r>
      <w:r w:rsidR="00A6103F">
        <w:rPr>
          <w:rFonts w:ascii="Arial" w:hAnsi="Arial" w:cs="Arial"/>
          <w:sz w:val="24"/>
          <w:szCs w:val="24"/>
        </w:rPr>
        <w:t>about</w:t>
      </w:r>
      <w:r w:rsidR="00CC038B">
        <w:rPr>
          <w:rFonts w:ascii="Arial" w:hAnsi="Arial" w:cs="Arial"/>
          <w:sz w:val="24"/>
          <w:szCs w:val="24"/>
        </w:rPr>
        <w:t xml:space="preserve"> the </w:t>
      </w:r>
      <w:r w:rsidRPr="00CC7CB3">
        <w:rPr>
          <w:rFonts w:ascii="Arial" w:hAnsi="Arial" w:cs="Arial"/>
          <w:sz w:val="24"/>
          <w:szCs w:val="24"/>
        </w:rPr>
        <w:t>align</w:t>
      </w:r>
      <w:r w:rsidR="00CC038B">
        <w:rPr>
          <w:rFonts w:ascii="Arial" w:hAnsi="Arial" w:cs="Arial"/>
          <w:sz w:val="24"/>
          <w:szCs w:val="24"/>
        </w:rPr>
        <w:t xml:space="preserve">ments and contribution of each </w:t>
      </w:r>
      <w:r w:rsidRPr="00CC7CB3">
        <w:rPr>
          <w:rFonts w:ascii="Arial" w:hAnsi="Arial" w:cs="Arial"/>
          <w:sz w:val="24"/>
          <w:szCs w:val="24"/>
        </w:rPr>
        <w:t>reference</w:t>
      </w:r>
      <w:r w:rsidR="00CC038B">
        <w:rPr>
          <w:rFonts w:ascii="Arial" w:hAnsi="Arial" w:cs="Arial"/>
          <w:sz w:val="24"/>
          <w:szCs w:val="24"/>
        </w:rPr>
        <w:t xml:space="preserve"> in any given position for any given frame</w:t>
      </w:r>
      <w:r w:rsidR="00A6103F">
        <w:rPr>
          <w:rFonts w:ascii="Arial" w:hAnsi="Arial" w:cs="Arial"/>
          <w:sz w:val="24"/>
          <w:szCs w:val="24"/>
        </w:rPr>
        <w:t xml:space="preserve"> is maintained</w:t>
      </w:r>
      <w:r w:rsidR="00CC038B">
        <w:rPr>
          <w:rFonts w:ascii="Arial" w:hAnsi="Arial" w:cs="Arial"/>
          <w:sz w:val="24"/>
          <w:szCs w:val="24"/>
        </w:rPr>
        <w:t xml:space="preserve">. This leads to resolved </w:t>
      </w:r>
      <w:r w:rsidR="00580BEB">
        <w:rPr>
          <w:rFonts w:ascii="Arial" w:hAnsi="Arial" w:cs="Arial"/>
          <w:sz w:val="24"/>
          <w:szCs w:val="24"/>
        </w:rPr>
        <w:t>profiles</w:t>
      </w:r>
      <w:r w:rsidR="00CC08C8">
        <w:rPr>
          <w:rFonts w:ascii="Arial" w:hAnsi="Arial" w:cs="Arial"/>
          <w:sz w:val="24"/>
          <w:szCs w:val="24"/>
        </w:rPr>
        <w:t>,</w:t>
      </w:r>
      <w:r w:rsidR="00CC038B">
        <w:rPr>
          <w:rFonts w:ascii="Arial" w:hAnsi="Arial" w:cs="Arial"/>
          <w:sz w:val="24"/>
          <w:szCs w:val="24"/>
        </w:rPr>
        <w:t xml:space="preserve"> where each one </w:t>
      </w:r>
      <w:r w:rsidRPr="00CC7CB3">
        <w:rPr>
          <w:rFonts w:ascii="Arial" w:hAnsi="Arial" w:cs="Arial"/>
          <w:sz w:val="24"/>
          <w:szCs w:val="24"/>
        </w:rPr>
        <w:t xml:space="preserve">also </w:t>
      </w:r>
      <w:r w:rsidR="00CC038B">
        <w:rPr>
          <w:rFonts w:ascii="Arial" w:hAnsi="Arial" w:cs="Arial"/>
          <w:sz w:val="24"/>
          <w:szCs w:val="24"/>
        </w:rPr>
        <w:t xml:space="preserve">represents a similarity plot based on the reference selected during the alignment step. The complexity of the </w:t>
      </w:r>
      <w:r w:rsidRPr="00CC7CB3">
        <w:rPr>
          <w:rFonts w:ascii="Arial" w:hAnsi="Arial" w:cs="Arial"/>
          <w:sz w:val="24"/>
          <w:szCs w:val="24"/>
        </w:rPr>
        <w:t>algorithm</w:t>
      </w:r>
      <w:r w:rsidR="00CC038B">
        <w:rPr>
          <w:rFonts w:ascii="Arial" w:hAnsi="Arial" w:cs="Arial"/>
          <w:sz w:val="24"/>
          <w:szCs w:val="24"/>
        </w:rPr>
        <w:t xml:space="preserve"> is </w:t>
      </w:r>
      <m:oMath>
        <m:r>
          <w:rPr>
            <w:rFonts w:ascii="Cambria Math" w:hAnsi="Cambria Math" w:cs="Arial"/>
            <w:sz w:val="24"/>
            <w:szCs w:val="24"/>
          </w:rPr>
          <m:t>O</m:t>
        </m:r>
        <m:d>
          <m:dPr>
            <m:ctrlPr>
              <w:rPr>
                <w:rFonts w:ascii="Cambria Math" w:hAnsi="Cambria Math" w:cs="Arial"/>
                <w:i/>
                <w:sz w:val="24"/>
                <w:szCs w:val="24"/>
              </w:rPr>
            </m:ctrlPr>
          </m:dPr>
          <m:e>
            <m:r>
              <w:rPr>
                <w:rFonts w:ascii="Cambria Math" w:hAnsi="Cambria Math" w:cs="Arial"/>
                <w:sz w:val="24"/>
                <w:szCs w:val="24"/>
              </w:rPr>
              <m:t>nk</m:t>
            </m:r>
          </m:e>
        </m:d>
        <m:r>
          <w:rPr>
            <w:rFonts w:ascii="Cambria Math" w:hAnsi="Cambria Math" w:cs="Arial"/>
            <w:sz w:val="24"/>
            <w:szCs w:val="24"/>
          </w:rPr>
          <m:t>,</m:t>
        </m:r>
      </m:oMath>
      <w:r w:rsidRPr="00CC7CB3">
        <w:rPr>
          <w:rFonts w:ascii="Arial" w:hAnsi="Arial" w:cs="Arial"/>
          <w:sz w:val="24"/>
          <w:szCs w:val="24"/>
        </w:rPr>
        <w:t xml:space="preserve"> where</w:t>
      </w:r>
      <w:r w:rsidR="00CC038B">
        <w:rPr>
          <w:rFonts w:ascii="Arial" w:hAnsi="Arial" w:cs="Arial"/>
          <w:sz w:val="24"/>
          <w:szCs w:val="24"/>
        </w:rPr>
        <w:t xml:space="preserve"> </w:t>
      </w:r>
      <m:oMath>
        <m:r>
          <w:rPr>
            <w:rFonts w:ascii="Cambria Math" w:hAnsi="Cambria Math" w:cs="Arial"/>
            <w:sz w:val="24"/>
            <w:szCs w:val="24"/>
          </w:rPr>
          <m:t>n</m:t>
        </m:r>
      </m:oMath>
      <w:r w:rsidR="00CC038B">
        <w:rPr>
          <w:rFonts w:ascii="Arial" w:hAnsi="Arial" w:cs="Arial"/>
          <w:sz w:val="24"/>
          <w:szCs w:val="24"/>
        </w:rPr>
        <w:t xml:space="preserve"> is the number of </w:t>
      </w:r>
      <w:r w:rsidR="005A5BAE">
        <w:rPr>
          <w:rFonts w:ascii="Arial" w:hAnsi="Arial" w:cs="Arial"/>
          <w:sz w:val="24"/>
          <w:szCs w:val="24"/>
        </w:rPr>
        <w:t xml:space="preserve">short </w:t>
      </w:r>
      <w:r w:rsidR="00CC038B">
        <w:rPr>
          <w:rFonts w:ascii="Arial" w:hAnsi="Arial" w:cs="Arial"/>
          <w:sz w:val="24"/>
          <w:szCs w:val="24"/>
        </w:rPr>
        <w:t xml:space="preserve">reads and </w:t>
      </w:r>
      <m:oMath>
        <m:r>
          <w:rPr>
            <w:rFonts w:ascii="Cambria Math" w:hAnsi="Cambria Math" w:cs="Arial"/>
            <w:sz w:val="24"/>
            <w:szCs w:val="24"/>
          </w:rPr>
          <m:t>k</m:t>
        </m:r>
      </m:oMath>
      <w:r w:rsidR="00CC038B">
        <w:rPr>
          <w:rFonts w:ascii="Arial" w:hAnsi="Arial" w:cs="Arial"/>
          <w:sz w:val="24"/>
          <w:szCs w:val="24"/>
        </w:rPr>
        <w:t xml:space="preserve"> the </w:t>
      </w:r>
      <w:r w:rsidRPr="00CC7CB3">
        <w:rPr>
          <w:rFonts w:ascii="Arial" w:hAnsi="Arial" w:cs="Arial"/>
          <w:sz w:val="24"/>
          <w:szCs w:val="24"/>
        </w:rPr>
        <w:t>number</w:t>
      </w:r>
      <w:r w:rsidR="00CC038B">
        <w:rPr>
          <w:rFonts w:ascii="Arial" w:hAnsi="Arial" w:cs="Arial"/>
          <w:sz w:val="24"/>
          <w:szCs w:val="24"/>
        </w:rPr>
        <w:t xml:space="preserve"> of mutations that trigger </w:t>
      </w:r>
      <w:r w:rsidR="00CC038B" w:rsidRPr="00CC038B">
        <w:rPr>
          <w:rFonts w:ascii="Arial" w:hAnsi="Arial" w:cs="Arial"/>
          <w:sz w:val="24"/>
          <w:szCs w:val="24"/>
        </w:rPr>
        <w:t>bifurcations.</w:t>
      </w:r>
    </w:p>
    <w:p w14:paraId="27E6A4DC" w14:textId="3EE01CEF" w:rsidR="001A2B18" w:rsidRPr="00F70C49" w:rsidRDefault="001A2B18" w:rsidP="00CC038B">
      <w:pPr>
        <w:spacing w:line="480" w:lineRule="auto"/>
        <w:jc w:val="both"/>
        <w:rPr>
          <w:rFonts w:ascii="Arial" w:hAnsi="Arial" w:cs="Arial"/>
          <w:b/>
          <w:szCs w:val="24"/>
        </w:rPr>
      </w:pPr>
      <w:r w:rsidRPr="00F70C49">
        <w:rPr>
          <w:rFonts w:ascii="Arial" w:hAnsi="Arial" w:cs="Arial"/>
          <w:b/>
          <w:szCs w:val="24"/>
        </w:rPr>
        <w:t xml:space="preserve">Validation using </w:t>
      </w:r>
      <w:r w:rsidRPr="00F70C49">
        <w:rPr>
          <w:rFonts w:ascii="Arial" w:hAnsi="Arial" w:cs="Arial"/>
          <w:b/>
          <w:i/>
          <w:szCs w:val="24"/>
        </w:rPr>
        <w:t>in silico</w:t>
      </w:r>
      <w:r w:rsidRPr="00F70C49">
        <w:rPr>
          <w:rFonts w:ascii="Arial" w:hAnsi="Arial" w:cs="Arial"/>
          <w:b/>
          <w:szCs w:val="24"/>
        </w:rPr>
        <w:t xml:space="preserve"> reads</w:t>
      </w:r>
    </w:p>
    <w:p w14:paraId="74869D29" w14:textId="7EC13041" w:rsidR="00CC7CB3" w:rsidRPr="00F70C49" w:rsidRDefault="00E46461" w:rsidP="00CC038B">
      <w:pPr>
        <w:spacing w:line="480" w:lineRule="auto"/>
        <w:jc w:val="both"/>
        <w:rPr>
          <w:rFonts w:ascii="Arial" w:eastAsiaTheme="minorEastAsia" w:hAnsi="Arial" w:cs="Arial"/>
          <w:sz w:val="24"/>
          <w:szCs w:val="24"/>
        </w:rPr>
      </w:pPr>
      <w:r>
        <w:rPr>
          <w:rFonts w:ascii="Arial" w:hAnsi="Arial" w:cs="Arial"/>
          <w:sz w:val="24"/>
          <w:szCs w:val="24"/>
        </w:rPr>
        <w:t>T</w:t>
      </w:r>
      <w:r w:rsidR="00D074DC">
        <w:rPr>
          <w:rFonts w:ascii="Arial" w:hAnsi="Arial" w:cs="Arial"/>
          <w:sz w:val="24"/>
          <w:szCs w:val="24"/>
        </w:rPr>
        <w:t xml:space="preserve">he </w:t>
      </w:r>
      <w:r w:rsidR="00CC038B">
        <w:rPr>
          <w:rFonts w:ascii="Arial" w:hAnsi="Arial" w:cs="Arial"/>
          <w:sz w:val="24"/>
          <w:szCs w:val="24"/>
        </w:rPr>
        <w:t xml:space="preserve">algorithm’s performance </w:t>
      </w:r>
      <w:r w:rsidR="00A6103F">
        <w:rPr>
          <w:rFonts w:ascii="Arial" w:hAnsi="Arial" w:cs="Arial"/>
          <w:sz w:val="24"/>
          <w:szCs w:val="24"/>
        </w:rPr>
        <w:t xml:space="preserve">was validated </w:t>
      </w:r>
      <w:r w:rsidR="00CC038B">
        <w:rPr>
          <w:rFonts w:ascii="Arial" w:hAnsi="Arial" w:cs="Arial"/>
          <w:sz w:val="24"/>
          <w:szCs w:val="24"/>
        </w:rPr>
        <w:t xml:space="preserve">using </w:t>
      </w:r>
      <w:r w:rsidR="00CC038B" w:rsidRPr="00CC038B">
        <w:rPr>
          <w:rFonts w:ascii="Arial" w:hAnsi="Arial" w:cs="Arial"/>
          <w:sz w:val="24"/>
          <w:szCs w:val="24"/>
        </w:rPr>
        <w:t>s</w:t>
      </w:r>
      <w:r w:rsidR="00CC038B">
        <w:rPr>
          <w:rFonts w:ascii="Arial" w:hAnsi="Arial" w:cs="Arial"/>
          <w:sz w:val="24"/>
          <w:szCs w:val="24"/>
        </w:rPr>
        <w:t xml:space="preserve">imulated </w:t>
      </w:r>
      <w:r w:rsidR="00E8133D" w:rsidRPr="00E800B8">
        <w:rPr>
          <w:rFonts w:ascii="Arial" w:hAnsi="Arial"/>
          <w:i/>
          <w:sz w:val="24"/>
        </w:rPr>
        <w:t>in-silico</w:t>
      </w:r>
      <w:r w:rsidR="00E8133D">
        <w:rPr>
          <w:rFonts w:ascii="Arial" w:hAnsi="Arial" w:cs="Arial"/>
          <w:sz w:val="24"/>
          <w:szCs w:val="24"/>
        </w:rPr>
        <w:t xml:space="preserve"> </w:t>
      </w:r>
      <w:r w:rsidR="00CC038B">
        <w:rPr>
          <w:rFonts w:ascii="Arial" w:hAnsi="Arial" w:cs="Arial"/>
          <w:sz w:val="24"/>
          <w:szCs w:val="24"/>
        </w:rPr>
        <w:t xml:space="preserve">data and </w:t>
      </w:r>
      <w:r w:rsidR="00ED0996">
        <w:rPr>
          <w:rFonts w:ascii="Arial" w:hAnsi="Arial" w:cs="Arial"/>
          <w:sz w:val="24"/>
          <w:szCs w:val="24"/>
        </w:rPr>
        <w:t xml:space="preserve">determined </w:t>
      </w:r>
      <w:r w:rsidR="00CC038B">
        <w:rPr>
          <w:rFonts w:ascii="Arial" w:hAnsi="Arial" w:cs="Arial"/>
          <w:sz w:val="24"/>
          <w:szCs w:val="24"/>
        </w:rPr>
        <w:t xml:space="preserve">the sensitivity and specificity boundaries. </w:t>
      </w:r>
      <w:r w:rsidR="00523E86">
        <w:rPr>
          <w:rFonts w:ascii="Arial" w:hAnsi="Arial" w:cs="Arial"/>
          <w:sz w:val="24"/>
          <w:szCs w:val="24"/>
        </w:rPr>
        <w:t>In addition,</w:t>
      </w:r>
      <w:r w:rsidR="00CC038B">
        <w:rPr>
          <w:rFonts w:ascii="Arial" w:hAnsi="Arial" w:cs="Arial"/>
          <w:sz w:val="24"/>
          <w:szCs w:val="24"/>
        </w:rPr>
        <w:t xml:space="preserve"> </w:t>
      </w:r>
      <w:r w:rsidR="00CC038B" w:rsidRPr="00CC038B">
        <w:rPr>
          <w:rFonts w:ascii="Arial" w:hAnsi="Arial" w:cs="Arial"/>
          <w:sz w:val="24"/>
          <w:szCs w:val="24"/>
        </w:rPr>
        <w:t>we</w:t>
      </w:r>
      <w:r w:rsidR="00461D90">
        <w:rPr>
          <w:rFonts w:ascii="Arial" w:hAnsi="Arial" w:cs="Arial"/>
          <w:sz w:val="24"/>
          <w:szCs w:val="24"/>
        </w:rPr>
        <w:t xml:space="preserve"> hav</w:t>
      </w:r>
      <w:r w:rsidR="00ED0996">
        <w:rPr>
          <w:rFonts w:ascii="Arial" w:hAnsi="Arial" w:cs="Arial"/>
          <w:sz w:val="24"/>
          <w:szCs w:val="24"/>
        </w:rPr>
        <w:t>e</w:t>
      </w:r>
      <w:r w:rsidR="00CC038B" w:rsidRPr="00CC038B">
        <w:rPr>
          <w:rFonts w:ascii="Arial" w:hAnsi="Arial" w:cs="Arial"/>
          <w:sz w:val="24"/>
          <w:szCs w:val="24"/>
        </w:rPr>
        <w:t xml:space="preserve"> applied</w:t>
      </w:r>
      <w:r w:rsidR="00CC038B">
        <w:rPr>
          <w:rFonts w:ascii="Arial" w:hAnsi="Arial" w:cs="Arial"/>
          <w:sz w:val="24"/>
          <w:szCs w:val="24"/>
        </w:rPr>
        <w:t xml:space="preserve"> the algorithm to real samples and analyzed the results using the novel interactive visualization</w:t>
      </w:r>
      <w:r w:rsidR="00E95F42">
        <w:rPr>
          <w:rFonts w:ascii="Arial" w:hAnsi="Arial" w:cs="Arial"/>
          <w:sz w:val="24"/>
          <w:szCs w:val="24"/>
        </w:rPr>
        <w:t>, similar to Sankey diagrams but</w:t>
      </w:r>
      <w:r w:rsidR="00CC038B">
        <w:rPr>
          <w:rFonts w:ascii="Arial" w:hAnsi="Arial" w:cs="Arial"/>
          <w:sz w:val="24"/>
          <w:szCs w:val="24"/>
        </w:rPr>
        <w:t xml:space="preserve"> developed</w:t>
      </w:r>
      <w:r w:rsidR="00E8133D">
        <w:rPr>
          <w:rFonts w:ascii="Arial" w:hAnsi="Arial" w:cs="Arial"/>
          <w:sz w:val="24"/>
          <w:szCs w:val="24"/>
        </w:rPr>
        <w:t xml:space="preserve"> specifically for this purpose</w:t>
      </w:r>
      <w:r w:rsidR="00E95F42">
        <w:rPr>
          <w:rFonts w:ascii="Arial" w:eastAsiaTheme="minorEastAsia" w:hAnsi="Arial" w:cs="Arial"/>
          <w:sz w:val="24"/>
          <w:szCs w:val="24"/>
        </w:rPr>
        <w:t xml:space="preserve">. Each </w:t>
      </w:r>
      <w:r w:rsidR="00A379DD">
        <w:rPr>
          <w:rFonts w:ascii="Arial" w:eastAsiaTheme="minorEastAsia" w:hAnsi="Arial" w:cs="Arial"/>
          <w:sz w:val="24"/>
          <w:szCs w:val="24"/>
        </w:rPr>
        <w:t>band</w:t>
      </w:r>
      <w:r w:rsidR="00E95F42">
        <w:rPr>
          <w:rFonts w:ascii="Arial" w:eastAsiaTheme="minorEastAsia" w:hAnsi="Arial" w:cs="Arial"/>
          <w:sz w:val="24"/>
          <w:szCs w:val="24"/>
        </w:rPr>
        <w:t xml:space="preserve"> represents a separate reconstructed sequence and the width of the flow </w:t>
      </w:r>
      <w:proofErr w:type="gramStart"/>
      <w:r w:rsidR="00E95F42">
        <w:rPr>
          <w:rFonts w:ascii="Arial" w:eastAsiaTheme="minorEastAsia" w:hAnsi="Arial" w:cs="Arial"/>
          <w:sz w:val="24"/>
          <w:szCs w:val="24"/>
        </w:rPr>
        <w:t>is</w:t>
      </w:r>
      <w:proofErr w:type="gramEnd"/>
      <w:r w:rsidR="00E95F42">
        <w:rPr>
          <w:rFonts w:ascii="Arial" w:eastAsiaTheme="minorEastAsia" w:hAnsi="Arial" w:cs="Arial"/>
          <w:sz w:val="24"/>
          <w:szCs w:val="24"/>
        </w:rPr>
        <w:t xml:space="preserve"> represents the depth of the coverage for each position along the x-axis</w:t>
      </w:r>
      <w:r w:rsidR="00E95F42" w:rsidRPr="009D4E04">
        <w:rPr>
          <w:rFonts w:ascii="Arial" w:eastAsiaTheme="minorEastAsia" w:hAnsi="Arial" w:cs="Arial"/>
          <w:sz w:val="24"/>
          <w:szCs w:val="24"/>
        </w:rPr>
        <w:t xml:space="preserve">. It comprehensively represents where a </w:t>
      </w:r>
      <w:proofErr w:type="spellStart"/>
      <w:r w:rsidR="00E95F42">
        <w:rPr>
          <w:rFonts w:ascii="Arial" w:eastAsiaTheme="minorEastAsia" w:hAnsi="Arial" w:cs="Arial"/>
          <w:sz w:val="24"/>
          <w:szCs w:val="24"/>
        </w:rPr>
        <w:t>contig</w:t>
      </w:r>
      <w:proofErr w:type="spellEnd"/>
      <w:r w:rsidR="00E95F42" w:rsidRPr="009D4E04">
        <w:rPr>
          <w:rFonts w:ascii="Arial" w:eastAsiaTheme="minorEastAsia" w:hAnsi="Arial" w:cs="Arial"/>
          <w:sz w:val="24"/>
          <w:szCs w:val="24"/>
        </w:rPr>
        <w:t xml:space="preserve"> is detected relative to the </w:t>
      </w:r>
      <w:r w:rsidR="00E95F42">
        <w:rPr>
          <w:rFonts w:ascii="Arial" w:eastAsiaTheme="minorEastAsia" w:hAnsi="Arial" w:cs="Arial"/>
          <w:sz w:val="24"/>
          <w:szCs w:val="24"/>
        </w:rPr>
        <w:t>common coordinate system</w:t>
      </w:r>
      <w:r w:rsidR="00E95F42" w:rsidRPr="009D4E04">
        <w:rPr>
          <w:rFonts w:ascii="Arial" w:eastAsiaTheme="minorEastAsia" w:hAnsi="Arial" w:cs="Arial"/>
          <w:sz w:val="24"/>
          <w:szCs w:val="24"/>
        </w:rPr>
        <w:t xml:space="preserve">, the coverage of that </w:t>
      </w:r>
      <w:proofErr w:type="spellStart"/>
      <w:r w:rsidR="00E95F42">
        <w:rPr>
          <w:rFonts w:ascii="Arial" w:eastAsiaTheme="minorEastAsia" w:hAnsi="Arial" w:cs="Arial"/>
          <w:sz w:val="24"/>
          <w:szCs w:val="24"/>
        </w:rPr>
        <w:t>contig</w:t>
      </w:r>
      <w:proofErr w:type="spellEnd"/>
      <w:r w:rsidR="00E95F42" w:rsidRPr="009D4E04">
        <w:rPr>
          <w:rFonts w:ascii="Arial" w:eastAsiaTheme="minorEastAsia" w:hAnsi="Arial" w:cs="Arial"/>
          <w:sz w:val="24"/>
          <w:szCs w:val="24"/>
        </w:rPr>
        <w:t xml:space="preserve"> and finally where and how </w:t>
      </w:r>
      <w:r w:rsidR="00E95F42">
        <w:rPr>
          <w:rFonts w:ascii="Arial" w:eastAsiaTheme="minorEastAsia" w:hAnsi="Arial" w:cs="Arial"/>
          <w:sz w:val="24"/>
          <w:szCs w:val="24"/>
        </w:rPr>
        <w:t xml:space="preserve">the </w:t>
      </w:r>
      <w:proofErr w:type="spellStart"/>
      <w:r w:rsidR="00E95F42">
        <w:rPr>
          <w:rFonts w:ascii="Arial" w:eastAsiaTheme="minorEastAsia" w:hAnsi="Arial" w:cs="Arial"/>
          <w:sz w:val="24"/>
          <w:szCs w:val="24"/>
        </w:rPr>
        <w:t>contig</w:t>
      </w:r>
      <w:proofErr w:type="spellEnd"/>
      <w:r w:rsidR="00E95F42" w:rsidRPr="009D4E04">
        <w:rPr>
          <w:rFonts w:ascii="Arial" w:eastAsiaTheme="minorEastAsia" w:hAnsi="Arial" w:cs="Arial"/>
          <w:sz w:val="24"/>
          <w:szCs w:val="24"/>
        </w:rPr>
        <w:t xml:space="preserve"> ends. Bifurcation and mer</w:t>
      </w:r>
      <w:r w:rsidR="00E95F42">
        <w:rPr>
          <w:rFonts w:ascii="Arial" w:eastAsiaTheme="minorEastAsia" w:hAnsi="Arial" w:cs="Arial"/>
          <w:sz w:val="24"/>
          <w:szCs w:val="24"/>
        </w:rPr>
        <w:t>ging events are represented by</w:t>
      </w:r>
      <w:r w:rsidR="00E95F42" w:rsidRPr="009D4E04">
        <w:rPr>
          <w:rFonts w:ascii="Arial" w:eastAsiaTheme="minorEastAsia" w:hAnsi="Arial" w:cs="Arial"/>
          <w:sz w:val="24"/>
          <w:szCs w:val="24"/>
        </w:rPr>
        <w:t xml:space="preserve"> grey line. Additionally, </w:t>
      </w:r>
      <w:r w:rsidR="00E95F42">
        <w:rPr>
          <w:rFonts w:ascii="Arial" w:eastAsiaTheme="minorEastAsia" w:hAnsi="Arial" w:cs="Arial"/>
          <w:sz w:val="24"/>
          <w:szCs w:val="24"/>
        </w:rPr>
        <w:t xml:space="preserve">different </w:t>
      </w:r>
      <w:r w:rsidR="00E95F42" w:rsidRPr="009D4E04">
        <w:rPr>
          <w:rFonts w:ascii="Arial" w:eastAsiaTheme="minorEastAsia" w:hAnsi="Arial" w:cs="Arial"/>
          <w:sz w:val="24"/>
          <w:szCs w:val="24"/>
        </w:rPr>
        <w:t>color</w:t>
      </w:r>
      <w:r w:rsidR="00E95F42">
        <w:rPr>
          <w:rFonts w:ascii="Arial" w:eastAsiaTheme="minorEastAsia" w:hAnsi="Arial" w:cs="Arial"/>
          <w:sz w:val="24"/>
          <w:szCs w:val="24"/>
        </w:rPr>
        <w:t xml:space="preserve">s inside each </w:t>
      </w:r>
      <w:proofErr w:type="spellStart"/>
      <w:r w:rsidR="00E95F42">
        <w:rPr>
          <w:rFonts w:ascii="Arial" w:eastAsiaTheme="minorEastAsia" w:hAnsi="Arial" w:cs="Arial"/>
          <w:sz w:val="24"/>
          <w:szCs w:val="24"/>
        </w:rPr>
        <w:t>contig</w:t>
      </w:r>
      <w:proofErr w:type="spellEnd"/>
      <w:r w:rsidR="00E95F42">
        <w:rPr>
          <w:rFonts w:ascii="Arial" w:eastAsiaTheme="minorEastAsia" w:hAnsi="Arial" w:cs="Arial"/>
          <w:sz w:val="24"/>
          <w:szCs w:val="24"/>
        </w:rPr>
        <w:t xml:space="preserve"> describe the similarity </w:t>
      </w:r>
      <w:r w:rsidR="00E95F42" w:rsidRPr="009D4E04">
        <w:rPr>
          <w:rFonts w:ascii="Arial" w:eastAsiaTheme="minorEastAsia" w:hAnsi="Arial" w:cs="Arial"/>
          <w:sz w:val="24"/>
          <w:szCs w:val="24"/>
        </w:rPr>
        <w:t xml:space="preserve">at a </w:t>
      </w:r>
      <w:r w:rsidR="00E95F42">
        <w:rPr>
          <w:rFonts w:ascii="Arial" w:eastAsiaTheme="minorEastAsia" w:hAnsi="Arial" w:cs="Arial"/>
          <w:sz w:val="24"/>
          <w:szCs w:val="24"/>
        </w:rPr>
        <w:t>given</w:t>
      </w:r>
      <w:r w:rsidR="00E95F42" w:rsidRPr="009D4E04">
        <w:rPr>
          <w:rFonts w:ascii="Arial" w:eastAsiaTheme="minorEastAsia" w:hAnsi="Arial" w:cs="Arial"/>
          <w:sz w:val="24"/>
          <w:szCs w:val="24"/>
        </w:rPr>
        <w:t xml:space="preserve"> position</w:t>
      </w:r>
      <w:r w:rsidR="00E95F42">
        <w:rPr>
          <w:rFonts w:ascii="Arial" w:eastAsiaTheme="minorEastAsia" w:hAnsi="Arial" w:cs="Arial"/>
          <w:sz w:val="24"/>
          <w:szCs w:val="24"/>
        </w:rPr>
        <w:t xml:space="preserve"> based on the references to which the reads, considered for the position, have been aligned</w:t>
      </w:r>
      <w:r w:rsidR="00E95F42" w:rsidRPr="009D4E04">
        <w:rPr>
          <w:rFonts w:ascii="Arial" w:eastAsiaTheme="minorEastAsia" w:hAnsi="Arial" w:cs="Arial"/>
          <w:sz w:val="24"/>
          <w:szCs w:val="24"/>
        </w:rPr>
        <w:t>.</w:t>
      </w:r>
      <w:r w:rsidR="00E95F42">
        <w:rPr>
          <w:rFonts w:ascii="Arial" w:eastAsiaTheme="minorEastAsia" w:hAnsi="Arial" w:cs="Arial"/>
          <w:sz w:val="24"/>
          <w:szCs w:val="24"/>
        </w:rPr>
        <w:t xml:space="preserve"> In the Sankey diagram, all trajectories following the bifurcation and merging events are possible assemblies in the variant spectrum.</w:t>
      </w:r>
    </w:p>
    <w:p w14:paraId="4879C525" w14:textId="4904FA38" w:rsidR="00CC038B" w:rsidRDefault="00ED0996" w:rsidP="00CC038B">
      <w:pPr>
        <w:spacing w:line="480" w:lineRule="auto"/>
        <w:jc w:val="both"/>
        <w:rPr>
          <w:rFonts w:ascii="Arial" w:hAnsi="Arial" w:cs="Arial"/>
          <w:sz w:val="24"/>
          <w:szCs w:val="24"/>
        </w:rPr>
      </w:pPr>
      <w:r>
        <w:rPr>
          <w:rFonts w:ascii="Arial" w:hAnsi="Arial" w:cs="Arial"/>
          <w:sz w:val="24"/>
          <w:szCs w:val="24"/>
        </w:rPr>
        <w:t>First</w:t>
      </w:r>
      <w:r w:rsidR="00523E86">
        <w:rPr>
          <w:rFonts w:ascii="Arial" w:hAnsi="Arial" w:cs="Arial"/>
          <w:sz w:val="24"/>
          <w:szCs w:val="24"/>
        </w:rPr>
        <w:t>,</w:t>
      </w:r>
      <w:r w:rsidR="00CC038B">
        <w:rPr>
          <w:rFonts w:ascii="Arial" w:hAnsi="Arial" w:cs="Arial"/>
          <w:sz w:val="24"/>
          <w:szCs w:val="24"/>
        </w:rPr>
        <w:t xml:space="preserve"> the</w:t>
      </w:r>
      <w:r w:rsidR="00CC038B" w:rsidRPr="00CC038B">
        <w:rPr>
          <w:rFonts w:ascii="Arial" w:hAnsi="Arial" w:cs="Arial"/>
          <w:sz w:val="24"/>
          <w:szCs w:val="24"/>
        </w:rPr>
        <w:t xml:space="preserve"> validity of th</w:t>
      </w:r>
      <w:r w:rsidR="00CC038B">
        <w:rPr>
          <w:rFonts w:ascii="Arial" w:hAnsi="Arial" w:cs="Arial"/>
          <w:sz w:val="24"/>
          <w:szCs w:val="24"/>
        </w:rPr>
        <w:t xml:space="preserve">e </w:t>
      </w:r>
      <w:r w:rsidR="00CC038B" w:rsidRPr="00CC038B">
        <w:rPr>
          <w:rFonts w:ascii="Arial" w:hAnsi="Arial" w:cs="Arial"/>
          <w:sz w:val="24"/>
          <w:szCs w:val="24"/>
        </w:rPr>
        <w:t xml:space="preserve">concept </w:t>
      </w:r>
      <w:r>
        <w:rPr>
          <w:rFonts w:ascii="Arial" w:hAnsi="Arial" w:cs="Arial"/>
          <w:sz w:val="24"/>
          <w:szCs w:val="24"/>
        </w:rPr>
        <w:t xml:space="preserve">was tested </w:t>
      </w:r>
      <w:r w:rsidR="00CC038B" w:rsidRPr="00CC038B">
        <w:rPr>
          <w:rFonts w:ascii="Arial" w:hAnsi="Arial" w:cs="Arial"/>
          <w:sz w:val="24"/>
          <w:szCs w:val="24"/>
        </w:rPr>
        <w:t>by</w:t>
      </w:r>
      <w:r w:rsidR="00CC038B">
        <w:rPr>
          <w:rFonts w:ascii="Arial" w:hAnsi="Arial" w:cs="Arial"/>
          <w:sz w:val="24"/>
          <w:szCs w:val="24"/>
        </w:rPr>
        <w:t xml:space="preserve"> generating a mixture of reads </w:t>
      </w:r>
      <w:r w:rsidR="00CC038B" w:rsidRPr="00CC038B">
        <w:rPr>
          <w:rFonts w:ascii="Arial" w:hAnsi="Arial" w:cs="Arial"/>
          <w:sz w:val="24"/>
          <w:szCs w:val="24"/>
        </w:rPr>
        <w:t>de</w:t>
      </w:r>
      <w:r w:rsidR="00CC038B">
        <w:rPr>
          <w:rFonts w:ascii="Arial" w:hAnsi="Arial" w:cs="Arial"/>
          <w:sz w:val="24"/>
          <w:szCs w:val="24"/>
        </w:rPr>
        <w:t>rived from ten sequences</w:t>
      </w:r>
      <w:r w:rsidR="00646D6C">
        <w:rPr>
          <w:rFonts w:ascii="Arial" w:hAnsi="Arial" w:cs="Arial"/>
          <w:sz w:val="24"/>
          <w:szCs w:val="24"/>
        </w:rPr>
        <w:t xml:space="preserve"> </w:t>
      </w:r>
      <w:r w:rsidR="00C37187">
        <w:rPr>
          <w:rFonts w:ascii="Arial" w:hAnsi="Arial" w:cs="Arial"/>
          <w:sz w:val="24"/>
          <w:szCs w:val="24"/>
        </w:rPr>
        <w:t>(</w:t>
      </w:r>
      <w:r w:rsidR="00A95B86">
        <w:rPr>
          <w:rFonts w:ascii="Arial" w:hAnsi="Arial" w:cs="Arial"/>
          <w:sz w:val="24"/>
          <w:szCs w:val="24"/>
        </w:rPr>
        <w:t>Table S</w:t>
      </w:r>
      <w:r w:rsidR="00C37187">
        <w:rPr>
          <w:rFonts w:ascii="Arial" w:hAnsi="Arial" w:cs="Arial"/>
          <w:sz w:val="24"/>
          <w:szCs w:val="24"/>
        </w:rPr>
        <w:t>1)</w:t>
      </w:r>
      <w:r w:rsidR="00CC038B">
        <w:rPr>
          <w:rFonts w:ascii="Arial" w:hAnsi="Arial" w:cs="Arial"/>
          <w:sz w:val="24"/>
          <w:szCs w:val="24"/>
        </w:rPr>
        <w:t xml:space="preserve">. </w:t>
      </w:r>
      <w:r w:rsidR="00C37187">
        <w:rPr>
          <w:rFonts w:ascii="Arial" w:hAnsi="Arial" w:cs="Arial"/>
          <w:sz w:val="24"/>
          <w:szCs w:val="24"/>
        </w:rPr>
        <w:t>Despite the fact that the sequences were detected as two groups of variants of the same frequency, the assembler identified all of them (</w:t>
      </w:r>
      <w:r w:rsidR="00A95B86">
        <w:rPr>
          <w:rFonts w:ascii="Arial" w:hAnsi="Arial" w:cs="Arial"/>
          <w:sz w:val="24"/>
          <w:szCs w:val="24"/>
        </w:rPr>
        <w:t>Fig S</w:t>
      </w:r>
      <w:r w:rsidR="00D4175B">
        <w:rPr>
          <w:rFonts w:ascii="Arial" w:hAnsi="Arial" w:cs="Arial"/>
          <w:sz w:val="24"/>
          <w:szCs w:val="24"/>
        </w:rPr>
        <w:t>10</w:t>
      </w:r>
      <w:r w:rsidR="00C37187">
        <w:rPr>
          <w:rFonts w:ascii="Arial" w:hAnsi="Arial" w:cs="Arial"/>
          <w:sz w:val="24"/>
          <w:szCs w:val="24"/>
        </w:rPr>
        <w:t xml:space="preserve">). </w:t>
      </w:r>
      <w:r w:rsidR="00CC038B" w:rsidRPr="00CC038B">
        <w:rPr>
          <w:rFonts w:ascii="Arial" w:hAnsi="Arial" w:cs="Arial"/>
          <w:sz w:val="24"/>
          <w:szCs w:val="24"/>
        </w:rPr>
        <w:t>In all exper</w:t>
      </w:r>
      <w:r w:rsidR="00CC038B">
        <w:rPr>
          <w:rFonts w:ascii="Arial" w:hAnsi="Arial" w:cs="Arial"/>
          <w:sz w:val="24"/>
          <w:szCs w:val="24"/>
        </w:rPr>
        <w:t>iments</w:t>
      </w:r>
      <w:r w:rsidR="00523E86">
        <w:rPr>
          <w:rFonts w:ascii="Arial" w:hAnsi="Arial" w:cs="Arial"/>
          <w:sz w:val="24"/>
          <w:szCs w:val="24"/>
        </w:rPr>
        <w:t>,</w:t>
      </w:r>
      <w:r w:rsidR="00CC038B">
        <w:rPr>
          <w:rFonts w:ascii="Arial" w:hAnsi="Arial" w:cs="Arial"/>
          <w:sz w:val="24"/>
          <w:szCs w:val="24"/>
        </w:rPr>
        <w:t xml:space="preserve"> reads were</w:t>
      </w:r>
      <w:r w:rsidR="004C1D7F">
        <w:rPr>
          <w:rFonts w:ascii="Arial" w:hAnsi="Arial" w:cs="Arial"/>
          <w:sz w:val="24"/>
          <w:szCs w:val="24"/>
        </w:rPr>
        <w:t xml:space="preserve"> aligned using </w:t>
      </w:r>
      <w:r w:rsidR="00CC08C8">
        <w:rPr>
          <w:rFonts w:ascii="Arial" w:hAnsi="Arial" w:cs="Arial"/>
          <w:sz w:val="24"/>
          <w:szCs w:val="24"/>
        </w:rPr>
        <w:t>the H</w:t>
      </w:r>
      <w:r w:rsidR="004C1D7F">
        <w:rPr>
          <w:rFonts w:ascii="Arial" w:hAnsi="Arial" w:cs="Arial"/>
          <w:sz w:val="24"/>
          <w:szCs w:val="24"/>
        </w:rPr>
        <w:t>exagon aligner</w:t>
      </w:r>
      <w:r w:rsidR="004C1D7F">
        <w:rPr>
          <w:rFonts w:ascii="Arial" w:hAnsi="Arial" w:cs="Arial"/>
          <w:sz w:val="24"/>
          <w:szCs w:val="24"/>
        </w:rPr>
        <w:fldChar w:fldCharType="begin"/>
      </w:r>
      <w:r w:rsidR="00B91C18">
        <w:rPr>
          <w:rFonts w:ascii="Arial" w:hAnsi="Arial" w:cs="Arial"/>
          <w:sz w:val="24"/>
          <w:szCs w:val="24"/>
        </w:rPr>
        <w:instrText xml:space="preserve"> ADDIN EN.CITE &lt;EndNote&gt;&lt;Cite&gt;&lt;Author&gt;Santana-Quintero&lt;/Author&gt;&lt;Year&gt;2014&lt;/Year&gt;&lt;RecNum&gt;23&lt;/RecNum&gt;&lt;DisplayText&gt;[23]&lt;/DisplayText&gt;&lt;record&gt;&lt;rec-number&gt;23&lt;/rec-number&gt;&lt;foreign-keys&gt;&lt;key app="EN" db-id="5p0vrza2ovez5peedrppzr2pazfddvrz59az"&gt;23&lt;/key&gt;&lt;/foreign-keys&gt;&lt;ref-type name="Journal Article"&gt;17&lt;/ref-type&gt;&lt;contributors&gt;&lt;authors&gt;&lt;author&gt;Santana-Quintero, L.&lt;/author&gt;&lt;author&gt;Dingerdissen, H.&lt;/author&gt;&lt;author&gt;Thierry-Mieg, J.&lt;/author&gt;&lt;author&gt;Mazumder, R.&lt;/author&gt;&lt;author&gt;Simonyan, V.&lt;/author&gt;&lt;/authors&gt;&lt;/contributors&gt;&lt;auth-address&gt;Center for Biologics Evaluation and Research, US Food and Drug Administration, Rockville, Maryland, United States of America.&amp;#xD;Center for Biologics Evaluation and Research, US Food and Drug Administration, Rockville, Maryland, United States of America; Department of Biochemistry and Molecular Biology, George Washington University Medical Center, Washington, DC, United States of America.&amp;#xD;National Center for Biotechnology Information, U.S. National Library of Medicine, National Institutes of Health, Bethesda, Maryland, United States of America.&amp;#xD;Department of Biochemistry and Molecular Biology, George Washington University Medical Center, Washington, DC, United States of America.&lt;/auth-address&gt;&lt;titles&gt;&lt;title&gt;HIVE-hexagon: high-performance, parallelized sequence alignment for next-generation sequencing data analysis&lt;/title&gt;&lt;secondary-title&gt;PLoS ONE&lt;/secondary-title&gt;&lt;/titles&gt;&lt;periodical&gt;&lt;full-title&gt;PLoS ONE&lt;/full-title&gt;&lt;/periodical&gt;&lt;pages&gt;e99033&lt;/pages&gt;&lt;volume&gt;9&lt;/volume&gt;&lt;number&gt;6&lt;/number&gt;&lt;keywords&gt;&lt;keyword&gt;Genome&lt;/keyword&gt;&lt;keyword&gt;*Sequence Alignment&lt;/keyword&gt;&lt;keyword&gt;Sequence Analysis, DNA/*methods&lt;/keyword&gt;&lt;/keywords&gt;&lt;dates&gt;&lt;year&gt;2014&lt;/year&gt;&lt;/dates&gt;&lt;isbn&gt;1932-6203 (Electronic)&amp;#xD;1932-6203 (Linking)&lt;/isbn&gt;&lt;accession-num&gt;24918764&lt;/accession-num&gt;&lt;urls&gt;&lt;related-urls&gt;&lt;url&gt;http://www.ncbi.nlm.nih.gov/pubmed/24918764&lt;/url&gt;&lt;/related-urls&gt;&lt;/urls&gt;&lt;custom2&gt;4053384&lt;/custom2&gt;&lt;electronic-resource-num&gt;10.1371/journal.pone.0099033&lt;/electronic-resource-num&gt;&lt;/record&gt;&lt;/Cite&gt;&lt;/EndNote&gt;</w:instrText>
      </w:r>
      <w:r w:rsidR="004C1D7F">
        <w:rPr>
          <w:rFonts w:ascii="Arial" w:hAnsi="Arial" w:cs="Arial"/>
          <w:sz w:val="24"/>
          <w:szCs w:val="24"/>
        </w:rPr>
        <w:fldChar w:fldCharType="separate"/>
      </w:r>
      <w:r w:rsidR="00E418DF">
        <w:rPr>
          <w:rFonts w:ascii="Arial" w:hAnsi="Arial" w:cs="Arial"/>
          <w:noProof/>
          <w:sz w:val="24"/>
          <w:szCs w:val="24"/>
        </w:rPr>
        <w:t>[23]</w:t>
      </w:r>
      <w:r w:rsidR="004C1D7F">
        <w:rPr>
          <w:rFonts w:ascii="Arial" w:hAnsi="Arial" w:cs="Arial"/>
          <w:sz w:val="24"/>
          <w:szCs w:val="24"/>
        </w:rPr>
        <w:fldChar w:fldCharType="end"/>
      </w:r>
      <w:r w:rsidR="00CC038B">
        <w:rPr>
          <w:rFonts w:ascii="Arial" w:hAnsi="Arial" w:cs="Arial"/>
          <w:sz w:val="24"/>
          <w:szCs w:val="24"/>
        </w:rPr>
        <w:t>. The quality</w:t>
      </w:r>
      <w:r w:rsidR="00CC08C8">
        <w:rPr>
          <w:rFonts w:ascii="Arial" w:hAnsi="Arial" w:cs="Arial"/>
          <w:sz w:val="24"/>
          <w:szCs w:val="24"/>
        </w:rPr>
        <w:t xml:space="preserve"> of the results wa</w:t>
      </w:r>
      <w:r w:rsidR="00CC038B">
        <w:rPr>
          <w:rFonts w:ascii="Arial" w:hAnsi="Arial" w:cs="Arial"/>
          <w:sz w:val="24"/>
          <w:szCs w:val="24"/>
        </w:rPr>
        <w:t xml:space="preserve">s measured based </w:t>
      </w:r>
      <w:r w:rsidR="00CC038B" w:rsidRPr="00CC038B">
        <w:rPr>
          <w:rFonts w:ascii="Arial" w:hAnsi="Arial" w:cs="Arial"/>
          <w:sz w:val="24"/>
          <w:szCs w:val="24"/>
        </w:rPr>
        <w:t xml:space="preserve">on precision, </w:t>
      </w:r>
      <w:r w:rsidR="00CC08C8">
        <w:rPr>
          <w:rFonts w:ascii="Arial" w:hAnsi="Arial" w:cs="Arial"/>
          <w:sz w:val="24"/>
          <w:szCs w:val="24"/>
        </w:rPr>
        <w:t xml:space="preserve">recall </w:t>
      </w:r>
      <w:r w:rsidR="00CC038B">
        <w:rPr>
          <w:rFonts w:ascii="Arial" w:hAnsi="Arial" w:cs="Arial"/>
          <w:sz w:val="24"/>
          <w:szCs w:val="24"/>
        </w:rPr>
        <w:t xml:space="preserve">and </w:t>
      </w:r>
      <w:proofErr w:type="spellStart"/>
      <w:r w:rsidR="00CC08C8">
        <w:rPr>
          <w:rFonts w:ascii="Arial" w:hAnsi="Arial" w:cs="Arial"/>
          <w:sz w:val="24"/>
          <w:szCs w:val="24"/>
        </w:rPr>
        <w:t>Kullback-Leibler</w:t>
      </w:r>
      <w:proofErr w:type="spellEnd"/>
      <w:r w:rsidR="00582F27">
        <w:rPr>
          <w:rFonts w:ascii="Arial" w:hAnsi="Arial" w:cs="Arial"/>
          <w:sz w:val="24"/>
          <w:szCs w:val="24"/>
        </w:rPr>
        <w:fldChar w:fldCharType="begin"/>
      </w:r>
      <w:r w:rsidR="00B91C18">
        <w:rPr>
          <w:rFonts w:ascii="Arial" w:hAnsi="Arial" w:cs="Arial"/>
          <w:sz w:val="24"/>
          <w:szCs w:val="24"/>
        </w:rPr>
        <w:instrText xml:space="preserve"> ADDIN EN.CITE &lt;EndNote&gt;&lt;Cite&gt;&lt;Author&gt;Kullback&lt;/Author&gt;&lt;Year&gt;1987&lt;/Year&gt;&lt;RecNum&gt;24&lt;/RecNum&gt;&lt;DisplayText&gt;[24]&lt;/DisplayText&gt;&lt;record&gt;&lt;rec-number&gt;24&lt;/rec-number&gt;&lt;foreign-keys&gt;&lt;key app="EN" db-id="5p0vrza2ovez5peedrppzr2pazfddvrz59az"&gt;24&lt;/key&gt;&lt;/foreign-keys&gt;&lt;ref-type name="Journal Article"&gt;17&lt;/ref-type&gt;&lt;contributors&gt;&lt;authors&gt;&lt;author&gt;Kullback, S.&lt;/author&gt;&lt;/authors&gt;&lt;/contributors&gt;&lt;auth-address&gt;George Washington Univ,Stat,Washington,Dc 20052&lt;/auth-address&gt;&lt;titles&gt;&lt;title&gt;The Kullback-Leibler Distance&lt;/title&gt;&lt;secondary-title&gt;American Statistician&lt;/secondary-title&gt;&lt;alt-title&gt;Am Stat&lt;/alt-title&gt;&lt;/titles&gt;&lt;periodical&gt;&lt;full-title&gt;American Statistician&lt;/full-title&gt;&lt;abbr-1&gt;Am Stat&lt;/abbr-1&gt;&lt;/periodical&gt;&lt;alt-periodical&gt;&lt;full-title&gt;American Statistician&lt;/full-title&gt;&lt;abbr-1&gt;Am Stat&lt;/abbr-1&gt;&lt;/alt-periodical&gt;&lt;pages&gt;340-340&lt;/pages&gt;&lt;volume&gt;41&lt;/volume&gt;&lt;number&gt;4&lt;/number&gt;&lt;dates&gt;&lt;year&gt;1987&lt;/year&gt;&lt;pub-dates&gt;&lt;date&gt;Nov&lt;/date&gt;&lt;/pub-dates&gt;&lt;/dates&gt;&lt;isbn&gt;0003-1305&lt;/isbn&gt;&lt;accession-num&gt;WOS:A1987L300600025&lt;/accession-num&gt;&lt;urls&gt;&lt;related-urls&gt;&lt;url&gt;&amp;lt;Go to ISI&amp;gt;://WOS:A1987L300600025&lt;/url&gt;&lt;/related-urls&gt;&lt;/urls&gt;&lt;language&gt;English&lt;/language&gt;&lt;/record&gt;&lt;/Cite&gt;&lt;/EndNote&gt;</w:instrText>
      </w:r>
      <w:r w:rsidR="00582F27">
        <w:rPr>
          <w:rFonts w:ascii="Arial" w:hAnsi="Arial" w:cs="Arial"/>
          <w:sz w:val="24"/>
          <w:szCs w:val="24"/>
        </w:rPr>
        <w:fldChar w:fldCharType="separate"/>
      </w:r>
      <w:r w:rsidR="00E418DF">
        <w:rPr>
          <w:rFonts w:ascii="Arial" w:hAnsi="Arial" w:cs="Arial"/>
          <w:noProof/>
          <w:sz w:val="24"/>
          <w:szCs w:val="24"/>
        </w:rPr>
        <w:t>[24]</w:t>
      </w:r>
      <w:r w:rsidR="00582F27">
        <w:rPr>
          <w:rFonts w:ascii="Arial" w:hAnsi="Arial" w:cs="Arial"/>
          <w:sz w:val="24"/>
          <w:szCs w:val="24"/>
        </w:rPr>
        <w:fldChar w:fldCharType="end"/>
      </w:r>
      <w:r w:rsidR="00CC08C8">
        <w:rPr>
          <w:rFonts w:ascii="Arial" w:hAnsi="Arial" w:cs="Arial"/>
          <w:sz w:val="24"/>
          <w:szCs w:val="24"/>
        </w:rPr>
        <w:t xml:space="preserve"> divergence.</w:t>
      </w:r>
    </w:p>
    <w:p w14:paraId="028CFF47" w14:textId="212D92F1" w:rsidR="006E715E" w:rsidRPr="006E715E" w:rsidRDefault="007A40D1" w:rsidP="006E715E">
      <w:pPr>
        <w:spacing w:line="480" w:lineRule="auto"/>
        <w:jc w:val="both"/>
        <w:rPr>
          <w:rFonts w:ascii="Arial" w:hAnsi="Arial" w:cs="Arial"/>
          <w:sz w:val="24"/>
          <w:szCs w:val="24"/>
        </w:rPr>
      </w:pPr>
      <w:r w:rsidRPr="00F70C49">
        <w:rPr>
          <w:rFonts w:ascii="Arial" w:hAnsi="Arial" w:cs="Arial"/>
          <w:sz w:val="24"/>
          <w:szCs w:val="24"/>
          <w:u w:val="single"/>
        </w:rPr>
        <w:t>Sensitivity:</w:t>
      </w:r>
      <w:r>
        <w:rPr>
          <w:rFonts w:ascii="Arial" w:hAnsi="Arial" w:cs="Arial"/>
          <w:sz w:val="24"/>
          <w:szCs w:val="24"/>
        </w:rPr>
        <w:t xml:space="preserve"> </w:t>
      </w:r>
      <w:r w:rsidR="006E715E" w:rsidRPr="006E715E">
        <w:rPr>
          <w:rFonts w:ascii="Arial" w:hAnsi="Arial" w:cs="Arial"/>
          <w:sz w:val="24"/>
          <w:szCs w:val="24"/>
        </w:rPr>
        <w:t>To determine the sensitivity of the algori</w:t>
      </w:r>
      <w:r w:rsidR="006E715E">
        <w:rPr>
          <w:rFonts w:ascii="Arial" w:hAnsi="Arial" w:cs="Arial"/>
          <w:sz w:val="24"/>
          <w:szCs w:val="24"/>
        </w:rPr>
        <w:t>thm</w:t>
      </w:r>
      <w:r w:rsidR="00523E86">
        <w:rPr>
          <w:rFonts w:ascii="Arial" w:hAnsi="Arial" w:cs="Arial"/>
          <w:sz w:val="24"/>
          <w:szCs w:val="24"/>
        </w:rPr>
        <w:t>,</w:t>
      </w:r>
      <w:r w:rsidR="006E715E">
        <w:rPr>
          <w:rFonts w:ascii="Arial" w:hAnsi="Arial" w:cs="Arial"/>
          <w:sz w:val="24"/>
          <w:szCs w:val="24"/>
        </w:rPr>
        <w:t xml:space="preserve"> two sequences 20% </w:t>
      </w:r>
      <w:r w:rsidR="007B0982">
        <w:rPr>
          <w:rFonts w:ascii="Arial" w:hAnsi="Arial" w:cs="Arial"/>
          <w:sz w:val="24"/>
          <w:szCs w:val="24"/>
        </w:rPr>
        <w:t>different</w:t>
      </w:r>
      <w:r w:rsidR="006E715E">
        <w:rPr>
          <w:rFonts w:ascii="Arial" w:hAnsi="Arial" w:cs="Arial"/>
          <w:sz w:val="24"/>
          <w:szCs w:val="24"/>
        </w:rPr>
        <w:t xml:space="preserve"> from each other</w:t>
      </w:r>
      <w:r w:rsidR="00ED0996" w:rsidRPr="00ED0996">
        <w:rPr>
          <w:rFonts w:ascii="Arial" w:hAnsi="Arial" w:cs="Arial"/>
          <w:sz w:val="24"/>
          <w:szCs w:val="24"/>
        </w:rPr>
        <w:t xml:space="preserve"> </w:t>
      </w:r>
      <w:r w:rsidR="00ED0996">
        <w:rPr>
          <w:rFonts w:ascii="Arial" w:hAnsi="Arial" w:cs="Arial"/>
          <w:sz w:val="24"/>
          <w:szCs w:val="24"/>
        </w:rPr>
        <w:t>were produced, split into</w:t>
      </w:r>
      <w:r w:rsidR="006E715E">
        <w:rPr>
          <w:rFonts w:ascii="Arial" w:hAnsi="Arial" w:cs="Arial"/>
          <w:sz w:val="24"/>
          <w:szCs w:val="24"/>
        </w:rPr>
        <w:t xml:space="preserve"> short </w:t>
      </w:r>
      <w:r w:rsidR="006E715E" w:rsidRPr="006E715E">
        <w:rPr>
          <w:rFonts w:ascii="Arial" w:hAnsi="Arial" w:cs="Arial"/>
          <w:sz w:val="24"/>
          <w:szCs w:val="24"/>
        </w:rPr>
        <w:t>re</w:t>
      </w:r>
      <w:r w:rsidR="006E715E">
        <w:rPr>
          <w:rFonts w:ascii="Arial" w:hAnsi="Arial" w:cs="Arial"/>
          <w:sz w:val="24"/>
          <w:szCs w:val="24"/>
        </w:rPr>
        <w:t xml:space="preserve">ads of 250bp and combined </w:t>
      </w:r>
      <w:r w:rsidR="00ED0996">
        <w:rPr>
          <w:rFonts w:ascii="Arial" w:hAnsi="Arial" w:cs="Arial"/>
          <w:sz w:val="24"/>
          <w:szCs w:val="24"/>
        </w:rPr>
        <w:t xml:space="preserve">together </w:t>
      </w:r>
      <w:r w:rsidR="006E715E" w:rsidRPr="006E715E">
        <w:rPr>
          <w:rFonts w:ascii="Arial" w:hAnsi="Arial" w:cs="Arial"/>
          <w:sz w:val="24"/>
          <w:szCs w:val="24"/>
        </w:rPr>
        <w:t>in</w:t>
      </w:r>
      <w:r w:rsidR="006E715E">
        <w:rPr>
          <w:rFonts w:ascii="Arial" w:hAnsi="Arial" w:cs="Arial"/>
          <w:sz w:val="24"/>
          <w:szCs w:val="24"/>
        </w:rPr>
        <w:t xml:space="preserve"> </w:t>
      </w:r>
      <w:r w:rsidR="008B5A07">
        <w:rPr>
          <w:rFonts w:ascii="Arial" w:hAnsi="Arial" w:cs="Arial"/>
          <w:sz w:val="24"/>
          <w:szCs w:val="24"/>
        </w:rPr>
        <w:t xml:space="preserve">6 </w:t>
      </w:r>
      <w:r w:rsidR="006E715E">
        <w:rPr>
          <w:rFonts w:ascii="Arial" w:hAnsi="Arial" w:cs="Arial"/>
          <w:sz w:val="24"/>
          <w:szCs w:val="24"/>
        </w:rPr>
        <w:t>different proportions</w:t>
      </w:r>
      <w:r w:rsidR="005272EB">
        <w:rPr>
          <w:rFonts w:ascii="Arial" w:hAnsi="Arial" w:cs="Arial"/>
          <w:sz w:val="24"/>
          <w:szCs w:val="24"/>
        </w:rPr>
        <w:t xml:space="preserve"> (</w:t>
      </w:r>
      <w:r w:rsidR="00A95B86">
        <w:rPr>
          <w:rFonts w:ascii="Arial" w:hAnsi="Arial" w:cs="Arial"/>
          <w:sz w:val="24"/>
          <w:szCs w:val="24"/>
        </w:rPr>
        <w:t>Table S</w:t>
      </w:r>
      <w:r w:rsidR="00C37187">
        <w:rPr>
          <w:rFonts w:ascii="Arial" w:hAnsi="Arial" w:cs="Arial"/>
          <w:sz w:val="24"/>
          <w:szCs w:val="24"/>
        </w:rPr>
        <w:t>2</w:t>
      </w:r>
      <w:r w:rsidR="00F84A20">
        <w:rPr>
          <w:rFonts w:ascii="Arial" w:hAnsi="Arial" w:cs="Arial"/>
          <w:sz w:val="24"/>
          <w:szCs w:val="24"/>
        </w:rPr>
        <w:t>, S3</w:t>
      </w:r>
      <w:r w:rsidR="008B5A07">
        <w:rPr>
          <w:rFonts w:ascii="Arial" w:hAnsi="Arial" w:cs="Arial"/>
          <w:sz w:val="24"/>
          <w:szCs w:val="24"/>
        </w:rPr>
        <w:t>)</w:t>
      </w:r>
      <w:r w:rsidR="006E715E">
        <w:rPr>
          <w:rFonts w:ascii="Arial" w:hAnsi="Arial" w:cs="Arial"/>
          <w:sz w:val="24"/>
          <w:szCs w:val="24"/>
        </w:rPr>
        <w:t xml:space="preserve">. </w:t>
      </w:r>
      <w:r w:rsidR="00ED0996">
        <w:rPr>
          <w:rFonts w:ascii="Arial" w:hAnsi="Arial" w:cs="Arial"/>
          <w:sz w:val="24"/>
          <w:szCs w:val="24"/>
        </w:rPr>
        <w:t xml:space="preserve">The reads were </w:t>
      </w:r>
      <w:r w:rsidR="006E715E" w:rsidRPr="006E715E">
        <w:rPr>
          <w:rFonts w:ascii="Arial" w:hAnsi="Arial" w:cs="Arial"/>
          <w:sz w:val="24"/>
          <w:szCs w:val="24"/>
        </w:rPr>
        <w:t>alig</w:t>
      </w:r>
      <w:r w:rsidR="006E715E">
        <w:rPr>
          <w:rFonts w:ascii="Arial" w:hAnsi="Arial" w:cs="Arial"/>
          <w:sz w:val="24"/>
          <w:szCs w:val="24"/>
        </w:rPr>
        <w:t xml:space="preserve">ned against </w:t>
      </w:r>
      <w:r w:rsidR="007B0982">
        <w:rPr>
          <w:rFonts w:ascii="Arial" w:hAnsi="Arial" w:cs="Arial"/>
          <w:sz w:val="24"/>
          <w:szCs w:val="24"/>
        </w:rPr>
        <w:t>the reference sequence</w:t>
      </w:r>
      <w:r w:rsidR="00ED0996">
        <w:rPr>
          <w:rFonts w:ascii="Arial" w:hAnsi="Arial" w:cs="Arial"/>
          <w:sz w:val="24"/>
          <w:szCs w:val="24"/>
        </w:rPr>
        <w:t>s</w:t>
      </w:r>
      <w:r w:rsidR="006E715E">
        <w:rPr>
          <w:rFonts w:ascii="Arial" w:hAnsi="Arial" w:cs="Arial"/>
          <w:sz w:val="24"/>
          <w:szCs w:val="24"/>
        </w:rPr>
        <w:t xml:space="preserve"> </w:t>
      </w:r>
      <w:r w:rsidR="006E715E" w:rsidRPr="006E715E">
        <w:rPr>
          <w:rFonts w:ascii="Arial" w:hAnsi="Arial" w:cs="Arial"/>
          <w:sz w:val="24"/>
          <w:szCs w:val="24"/>
        </w:rPr>
        <w:t xml:space="preserve">used </w:t>
      </w:r>
      <w:r w:rsidR="006E715E">
        <w:rPr>
          <w:rFonts w:ascii="Arial" w:hAnsi="Arial" w:cs="Arial"/>
          <w:sz w:val="24"/>
          <w:szCs w:val="24"/>
        </w:rPr>
        <w:t>to generate the two original sequences</w:t>
      </w:r>
      <w:r w:rsidR="00ED0996">
        <w:rPr>
          <w:rFonts w:ascii="Arial" w:hAnsi="Arial" w:cs="Arial"/>
          <w:sz w:val="24"/>
          <w:szCs w:val="24"/>
        </w:rPr>
        <w:t>,</w:t>
      </w:r>
      <w:r w:rsidR="006E715E">
        <w:rPr>
          <w:rFonts w:ascii="Arial" w:hAnsi="Arial" w:cs="Arial"/>
          <w:sz w:val="24"/>
          <w:szCs w:val="24"/>
        </w:rPr>
        <w:t xml:space="preserve"> </w:t>
      </w:r>
      <w:r w:rsidR="008B5A07">
        <w:rPr>
          <w:rFonts w:ascii="Arial" w:hAnsi="Arial" w:cs="Arial"/>
          <w:sz w:val="24"/>
          <w:szCs w:val="24"/>
        </w:rPr>
        <w:t>and</w:t>
      </w:r>
      <w:r w:rsidR="006E715E">
        <w:rPr>
          <w:rFonts w:ascii="Arial" w:hAnsi="Arial" w:cs="Arial"/>
          <w:sz w:val="24"/>
          <w:szCs w:val="24"/>
        </w:rPr>
        <w:t xml:space="preserve"> </w:t>
      </w:r>
      <w:r w:rsidR="00ED0996">
        <w:rPr>
          <w:rFonts w:ascii="Arial" w:hAnsi="Arial" w:cs="Arial"/>
          <w:sz w:val="24"/>
          <w:szCs w:val="24"/>
        </w:rPr>
        <w:t xml:space="preserve">processed by </w:t>
      </w:r>
      <w:r w:rsidR="006E715E">
        <w:rPr>
          <w:rFonts w:ascii="Arial" w:hAnsi="Arial" w:cs="Arial"/>
          <w:sz w:val="24"/>
          <w:szCs w:val="24"/>
        </w:rPr>
        <w:t>the algorithm</w:t>
      </w:r>
      <w:r w:rsidR="005F2A21">
        <w:rPr>
          <w:rFonts w:ascii="Arial" w:hAnsi="Arial" w:cs="Arial"/>
          <w:sz w:val="24"/>
          <w:szCs w:val="24"/>
        </w:rPr>
        <w:t xml:space="preserve">. </w:t>
      </w:r>
      <w:r w:rsidR="00C06882">
        <w:rPr>
          <w:rFonts w:ascii="Arial" w:hAnsi="Arial" w:cs="Arial"/>
          <w:sz w:val="24"/>
          <w:szCs w:val="24"/>
        </w:rPr>
        <w:t>One percent</w:t>
      </w:r>
      <w:r w:rsidR="006E715E" w:rsidRPr="005F2A21">
        <w:rPr>
          <w:rFonts w:ascii="Arial" w:hAnsi="Arial" w:cs="Arial"/>
          <w:sz w:val="24"/>
          <w:szCs w:val="24"/>
        </w:rPr>
        <w:t xml:space="preserve"> mutation threshold </w:t>
      </w:r>
      <w:r w:rsidR="00ED0996">
        <w:rPr>
          <w:rFonts w:ascii="Arial" w:hAnsi="Arial" w:cs="Arial"/>
          <w:sz w:val="24"/>
          <w:szCs w:val="24"/>
        </w:rPr>
        <w:t xml:space="preserve">was selected </w:t>
      </w:r>
      <w:r w:rsidR="006E715E" w:rsidRPr="005F2A21">
        <w:rPr>
          <w:rFonts w:ascii="Arial" w:hAnsi="Arial" w:cs="Arial"/>
          <w:sz w:val="24"/>
          <w:szCs w:val="24"/>
        </w:rPr>
        <w:t xml:space="preserve">for the first </w:t>
      </w:r>
      <w:r w:rsidR="00C06882" w:rsidRPr="005F2A21">
        <w:rPr>
          <w:rFonts w:ascii="Arial" w:hAnsi="Arial" w:cs="Arial"/>
          <w:sz w:val="24"/>
          <w:szCs w:val="24"/>
        </w:rPr>
        <w:t>3</w:t>
      </w:r>
      <w:r w:rsidR="006E715E" w:rsidRPr="005F2A21">
        <w:rPr>
          <w:rFonts w:ascii="Arial" w:hAnsi="Arial" w:cs="Arial"/>
          <w:sz w:val="24"/>
          <w:szCs w:val="24"/>
        </w:rPr>
        <w:t xml:space="preserve"> samples</w:t>
      </w:r>
      <w:r w:rsidR="00523E86">
        <w:rPr>
          <w:rFonts w:ascii="Arial" w:hAnsi="Arial" w:cs="Arial"/>
          <w:sz w:val="24"/>
          <w:szCs w:val="24"/>
        </w:rPr>
        <w:t>,</w:t>
      </w:r>
      <w:r w:rsidR="006E715E" w:rsidRPr="005F2A21">
        <w:rPr>
          <w:rFonts w:ascii="Arial" w:hAnsi="Arial" w:cs="Arial"/>
          <w:sz w:val="24"/>
          <w:szCs w:val="24"/>
        </w:rPr>
        <w:t xml:space="preserve"> 0.3% for </w:t>
      </w:r>
      <w:r w:rsidR="00ED0996">
        <w:rPr>
          <w:rFonts w:ascii="Arial" w:hAnsi="Arial" w:cs="Arial"/>
          <w:sz w:val="24"/>
          <w:szCs w:val="24"/>
        </w:rPr>
        <w:t xml:space="preserve">the </w:t>
      </w:r>
      <w:r w:rsidR="006E715E" w:rsidRPr="005F2A21">
        <w:rPr>
          <w:rFonts w:ascii="Arial" w:hAnsi="Arial" w:cs="Arial"/>
          <w:sz w:val="24"/>
          <w:szCs w:val="24"/>
        </w:rPr>
        <w:t xml:space="preserve">next </w:t>
      </w:r>
      <w:r w:rsidR="00C06882" w:rsidRPr="005F2A21">
        <w:rPr>
          <w:rFonts w:ascii="Arial" w:hAnsi="Arial" w:cs="Arial"/>
          <w:sz w:val="24"/>
          <w:szCs w:val="24"/>
        </w:rPr>
        <w:t>2</w:t>
      </w:r>
      <w:r w:rsidR="006E715E" w:rsidRPr="005F2A21">
        <w:rPr>
          <w:rFonts w:ascii="Arial" w:hAnsi="Arial" w:cs="Arial"/>
          <w:sz w:val="24"/>
          <w:szCs w:val="24"/>
        </w:rPr>
        <w:t xml:space="preserve"> and 0.07% for the last. Threshold was set so</w:t>
      </w:r>
      <w:r w:rsidR="00CC08C8" w:rsidRPr="005F2A21">
        <w:rPr>
          <w:rFonts w:ascii="Arial" w:hAnsi="Arial" w:cs="Arial"/>
          <w:sz w:val="24"/>
          <w:szCs w:val="24"/>
        </w:rPr>
        <w:t xml:space="preserve"> that</w:t>
      </w:r>
      <w:r w:rsidR="006E715E" w:rsidRPr="005F2A21">
        <w:rPr>
          <w:rFonts w:ascii="Arial" w:hAnsi="Arial" w:cs="Arial"/>
          <w:sz w:val="24"/>
          <w:szCs w:val="24"/>
        </w:rPr>
        <w:t xml:space="preserve"> it lies above the expected 0.3% noise level, unless we specifically want</w:t>
      </w:r>
      <w:r w:rsidR="00CC08C8" w:rsidRPr="005F2A21">
        <w:rPr>
          <w:rFonts w:ascii="Arial" w:hAnsi="Arial" w:cs="Arial"/>
          <w:sz w:val="24"/>
          <w:szCs w:val="24"/>
        </w:rPr>
        <w:t>ed</w:t>
      </w:r>
      <w:r w:rsidR="006E715E" w:rsidRPr="005F2A21">
        <w:rPr>
          <w:rFonts w:ascii="Arial" w:hAnsi="Arial" w:cs="Arial"/>
          <w:sz w:val="24"/>
          <w:szCs w:val="24"/>
        </w:rPr>
        <w:t xml:space="preserve"> to detect </w:t>
      </w:r>
      <w:r w:rsidR="00845964">
        <w:rPr>
          <w:rFonts w:ascii="Arial" w:hAnsi="Arial" w:cs="Arial"/>
          <w:sz w:val="24"/>
          <w:szCs w:val="24"/>
        </w:rPr>
        <w:t>populations b</w:t>
      </w:r>
      <w:r w:rsidR="00091EF3">
        <w:rPr>
          <w:rFonts w:ascii="Arial" w:hAnsi="Arial" w:cs="Arial"/>
          <w:sz w:val="24"/>
          <w:szCs w:val="24"/>
        </w:rPr>
        <w:t xml:space="preserve">elow </w:t>
      </w:r>
      <w:r w:rsidR="00DF27AF">
        <w:rPr>
          <w:rFonts w:ascii="Arial" w:hAnsi="Arial" w:cs="Arial"/>
          <w:sz w:val="24"/>
          <w:szCs w:val="24"/>
        </w:rPr>
        <w:t xml:space="preserve">the </w:t>
      </w:r>
      <w:r w:rsidR="00523E86">
        <w:rPr>
          <w:rFonts w:ascii="Arial" w:hAnsi="Arial" w:cs="Arial"/>
          <w:sz w:val="24"/>
          <w:szCs w:val="24"/>
        </w:rPr>
        <w:t xml:space="preserve">noise </w:t>
      </w:r>
      <w:r w:rsidR="00091EF3">
        <w:rPr>
          <w:rFonts w:ascii="Arial" w:hAnsi="Arial" w:cs="Arial"/>
          <w:sz w:val="24"/>
          <w:szCs w:val="24"/>
        </w:rPr>
        <w:t>level</w:t>
      </w:r>
      <w:r w:rsidR="006E715E" w:rsidRPr="005F2A21">
        <w:rPr>
          <w:rFonts w:ascii="Arial" w:hAnsi="Arial" w:cs="Arial"/>
          <w:sz w:val="24"/>
          <w:szCs w:val="24"/>
        </w:rPr>
        <w:t>.</w:t>
      </w:r>
      <w:r w:rsidR="006E715E">
        <w:rPr>
          <w:rFonts w:ascii="Arial" w:hAnsi="Arial" w:cs="Arial"/>
          <w:sz w:val="24"/>
          <w:szCs w:val="24"/>
        </w:rPr>
        <w:t xml:space="preserve"> The </w:t>
      </w:r>
      <w:r w:rsidR="005F2A21">
        <w:rPr>
          <w:rFonts w:ascii="Arial" w:hAnsi="Arial" w:cs="Arial"/>
          <w:sz w:val="24"/>
          <w:szCs w:val="24"/>
        </w:rPr>
        <w:t>assembled</w:t>
      </w:r>
      <w:r w:rsidR="006E715E">
        <w:rPr>
          <w:rFonts w:ascii="Arial" w:hAnsi="Arial" w:cs="Arial"/>
          <w:sz w:val="24"/>
          <w:szCs w:val="24"/>
        </w:rPr>
        <w:t xml:space="preserve"> sequences were then aligned back </w:t>
      </w:r>
      <w:r w:rsidR="006E715E" w:rsidRPr="006E715E">
        <w:rPr>
          <w:rFonts w:ascii="Arial" w:hAnsi="Arial" w:cs="Arial"/>
          <w:sz w:val="24"/>
          <w:szCs w:val="24"/>
        </w:rPr>
        <w:t xml:space="preserve">to the </w:t>
      </w:r>
      <w:r w:rsidR="006E715E">
        <w:rPr>
          <w:rFonts w:ascii="Arial" w:hAnsi="Arial" w:cs="Arial"/>
          <w:sz w:val="24"/>
          <w:szCs w:val="24"/>
        </w:rPr>
        <w:t xml:space="preserve">original </w:t>
      </w:r>
      <w:r w:rsidR="00181333">
        <w:rPr>
          <w:rFonts w:ascii="Arial" w:hAnsi="Arial" w:cs="Arial"/>
          <w:sz w:val="24"/>
          <w:szCs w:val="24"/>
        </w:rPr>
        <w:t xml:space="preserve">references </w:t>
      </w:r>
      <w:r w:rsidR="006E715E">
        <w:rPr>
          <w:rFonts w:ascii="Arial" w:hAnsi="Arial" w:cs="Arial"/>
          <w:sz w:val="24"/>
          <w:szCs w:val="24"/>
        </w:rPr>
        <w:t xml:space="preserve">and </w:t>
      </w:r>
      <w:r w:rsidR="0031540C">
        <w:rPr>
          <w:rFonts w:ascii="Arial" w:hAnsi="Arial" w:cs="Arial"/>
          <w:sz w:val="24"/>
          <w:szCs w:val="24"/>
        </w:rPr>
        <w:t xml:space="preserve">those </w:t>
      </w:r>
      <w:r w:rsidR="006E715E" w:rsidRPr="006E715E">
        <w:rPr>
          <w:rFonts w:ascii="Arial" w:hAnsi="Arial" w:cs="Arial"/>
          <w:sz w:val="24"/>
          <w:szCs w:val="24"/>
        </w:rPr>
        <w:t>that w</w:t>
      </w:r>
      <w:r w:rsidR="006E715E">
        <w:rPr>
          <w:rFonts w:ascii="Arial" w:hAnsi="Arial" w:cs="Arial"/>
          <w:sz w:val="24"/>
          <w:szCs w:val="24"/>
        </w:rPr>
        <w:t xml:space="preserve">ere aligned only against their original </w:t>
      </w:r>
      <w:r w:rsidR="006E715E" w:rsidRPr="006E715E">
        <w:rPr>
          <w:rFonts w:ascii="Arial" w:hAnsi="Arial" w:cs="Arial"/>
          <w:sz w:val="24"/>
          <w:szCs w:val="24"/>
        </w:rPr>
        <w:t>sequence</w:t>
      </w:r>
      <w:r w:rsidR="0031540C">
        <w:rPr>
          <w:rFonts w:ascii="Arial" w:hAnsi="Arial" w:cs="Arial"/>
          <w:sz w:val="24"/>
          <w:szCs w:val="24"/>
        </w:rPr>
        <w:t xml:space="preserve"> were reported as true positives</w:t>
      </w:r>
      <w:r w:rsidR="005F2A21">
        <w:rPr>
          <w:rFonts w:ascii="Arial" w:hAnsi="Arial" w:cs="Arial"/>
          <w:sz w:val="24"/>
          <w:szCs w:val="24"/>
        </w:rPr>
        <w:t xml:space="preserve"> (TP)</w:t>
      </w:r>
      <w:r w:rsidR="006E715E" w:rsidRPr="006E715E">
        <w:rPr>
          <w:rFonts w:ascii="Arial" w:hAnsi="Arial" w:cs="Arial"/>
          <w:sz w:val="24"/>
          <w:szCs w:val="24"/>
        </w:rPr>
        <w:t>.</w:t>
      </w:r>
    </w:p>
    <w:p w14:paraId="7629EA4E" w14:textId="6EFC778B" w:rsidR="006E715E" w:rsidRPr="00E571F5" w:rsidRDefault="00E418DF" w:rsidP="006E715E">
      <w:pPr>
        <w:spacing w:line="480" w:lineRule="auto"/>
        <w:jc w:val="both"/>
        <w:rPr>
          <w:rFonts w:ascii="Arial" w:hAnsi="Arial" w:cs="Arial"/>
          <w:sz w:val="24"/>
          <w:szCs w:val="24"/>
        </w:rPr>
      </w:pPr>
      <w:r w:rsidRPr="00F70C49">
        <w:rPr>
          <w:rFonts w:ascii="Arial" w:hAnsi="Arial" w:cs="Arial"/>
          <w:sz w:val="24"/>
          <w:szCs w:val="24"/>
          <w:highlight w:val="yellow"/>
        </w:rPr>
        <w:t xml:space="preserve">Filtering short </w:t>
      </w:r>
      <w:proofErr w:type="spellStart"/>
      <w:r w:rsidRPr="00F70C49">
        <w:rPr>
          <w:rFonts w:ascii="Arial" w:hAnsi="Arial" w:cs="Arial"/>
          <w:sz w:val="24"/>
          <w:szCs w:val="24"/>
          <w:highlight w:val="yellow"/>
        </w:rPr>
        <w:t>contigs</w:t>
      </w:r>
      <w:proofErr w:type="spellEnd"/>
      <w:r w:rsidRPr="00F70C49">
        <w:rPr>
          <w:rFonts w:ascii="Arial" w:hAnsi="Arial" w:cs="Arial"/>
          <w:sz w:val="24"/>
          <w:szCs w:val="24"/>
          <w:highlight w:val="yellow"/>
        </w:rPr>
        <w:t xml:space="preserve"> </w:t>
      </w:r>
      <w:r w:rsidR="001119E5" w:rsidRPr="00F70C49">
        <w:rPr>
          <w:rFonts w:ascii="Arial" w:hAnsi="Arial" w:cs="Arial"/>
          <w:sz w:val="24"/>
          <w:szCs w:val="24"/>
          <w:highlight w:val="yellow"/>
        </w:rPr>
        <w:t xml:space="preserve">also </w:t>
      </w:r>
      <w:r w:rsidRPr="00F70C49">
        <w:rPr>
          <w:rFonts w:ascii="Arial" w:hAnsi="Arial" w:cs="Arial"/>
          <w:sz w:val="24"/>
          <w:szCs w:val="24"/>
          <w:highlight w:val="yellow"/>
        </w:rPr>
        <w:t>decreased false positives generated by phased noise</w:t>
      </w:r>
      <w:r>
        <w:rPr>
          <w:rFonts w:ascii="Arial" w:hAnsi="Arial" w:cs="Arial"/>
          <w:sz w:val="24"/>
          <w:szCs w:val="24"/>
        </w:rPr>
        <w:t xml:space="preserve">. </w:t>
      </w:r>
      <w:r w:rsidR="006E715E" w:rsidRPr="006E715E">
        <w:rPr>
          <w:rFonts w:ascii="Arial" w:hAnsi="Arial" w:cs="Arial"/>
          <w:sz w:val="24"/>
          <w:szCs w:val="24"/>
        </w:rPr>
        <w:t>All dataset</w:t>
      </w:r>
      <w:r w:rsidR="0031540C">
        <w:rPr>
          <w:rFonts w:ascii="Arial" w:hAnsi="Arial" w:cs="Arial"/>
          <w:sz w:val="24"/>
          <w:szCs w:val="24"/>
        </w:rPr>
        <w:t>s</w:t>
      </w:r>
      <w:r w:rsidR="006E715E" w:rsidRPr="006E715E">
        <w:rPr>
          <w:rFonts w:ascii="Arial" w:hAnsi="Arial" w:cs="Arial"/>
          <w:sz w:val="24"/>
          <w:szCs w:val="24"/>
        </w:rPr>
        <w:t xml:space="preserve"> resulted in fully reconstructed </w:t>
      </w:r>
      <w:r w:rsidR="005A5BAE">
        <w:rPr>
          <w:rFonts w:ascii="Arial" w:hAnsi="Arial" w:cs="Arial"/>
          <w:sz w:val="24"/>
          <w:szCs w:val="24"/>
        </w:rPr>
        <w:t>sequences</w:t>
      </w:r>
      <w:r w:rsidR="006E715E" w:rsidRPr="006E715E">
        <w:rPr>
          <w:rFonts w:ascii="Arial" w:hAnsi="Arial" w:cs="Arial"/>
          <w:sz w:val="24"/>
          <w:szCs w:val="24"/>
        </w:rPr>
        <w:t xml:space="preserve"> with</w:t>
      </w:r>
      <w:r w:rsidR="006E715E">
        <w:rPr>
          <w:rFonts w:ascii="Arial" w:hAnsi="Arial" w:cs="Arial"/>
          <w:sz w:val="24"/>
          <w:szCs w:val="24"/>
        </w:rPr>
        <w:t xml:space="preserve"> 100% recall (</w:t>
      </w:r>
      <w:r w:rsidR="00A722A5">
        <w:rPr>
          <w:rFonts w:ascii="Arial" w:hAnsi="Arial" w:cs="Arial"/>
          <w:sz w:val="24"/>
          <w:szCs w:val="24"/>
        </w:rPr>
        <w:t>Table 2</w:t>
      </w:r>
      <w:r w:rsidR="00A657D7">
        <w:rPr>
          <w:rFonts w:ascii="Arial" w:hAnsi="Arial" w:cs="Arial"/>
          <w:sz w:val="24"/>
          <w:szCs w:val="24"/>
        </w:rPr>
        <w:t xml:space="preserve"> and </w:t>
      </w:r>
      <w:r w:rsidR="00A95B86">
        <w:rPr>
          <w:rFonts w:ascii="Arial" w:hAnsi="Arial" w:cs="Arial"/>
          <w:sz w:val="24"/>
          <w:szCs w:val="24"/>
        </w:rPr>
        <w:t>Fig S</w:t>
      </w:r>
      <w:r w:rsidR="00D4175B">
        <w:rPr>
          <w:rFonts w:ascii="Arial" w:hAnsi="Arial" w:cs="Arial"/>
          <w:sz w:val="24"/>
          <w:szCs w:val="24"/>
        </w:rPr>
        <w:t>11</w:t>
      </w:r>
      <w:r w:rsidR="006E715E">
        <w:rPr>
          <w:rFonts w:ascii="Arial" w:hAnsi="Arial" w:cs="Arial"/>
          <w:sz w:val="24"/>
          <w:szCs w:val="24"/>
        </w:rPr>
        <w:t xml:space="preserve">). After filtering all </w:t>
      </w:r>
      <w:proofErr w:type="spellStart"/>
      <w:r w:rsidR="006E715E">
        <w:rPr>
          <w:rFonts w:ascii="Arial" w:hAnsi="Arial" w:cs="Arial"/>
          <w:sz w:val="24"/>
          <w:szCs w:val="24"/>
        </w:rPr>
        <w:t>contigs</w:t>
      </w:r>
      <w:proofErr w:type="spellEnd"/>
      <w:r w:rsidR="006E715E">
        <w:rPr>
          <w:rFonts w:ascii="Arial" w:hAnsi="Arial" w:cs="Arial"/>
          <w:sz w:val="24"/>
          <w:szCs w:val="24"/>
        </w:rPr>
        <w:t xml:space="preserve"> shorter than 2000bp</w:t>
      </w:r>
      <w:r w:rsidR="0031540C">
        <w:rPr>
          <w:rFonts w:ascii="Arial" w:hAnsi="Arial" w:cs="Arial"/>
          <w:sz w:val="24"/>
          <w:szCs w:val="24"/>
        </w:rPr>
        <w:t>,</w:t>
      </w:r>
      <w:r w:rsidR="0031540C" w:rsidRPr="0031540C">
        <w:rPr>
          <w:rFonts w:ascii="Arial" w:hAnsi="Arial" w:cs="Arial"/>
          <w:sz w:val="24"/>
          <w:szCs w:val="24"/>
        </w:rPr>
        <w:t xml:space="preserve"> </w:t>
      </w:r>
      <w:r w:rsidR="006E715E">
        <w:rPr>
          <w:rFonts w:ascii="Arial" w:hAnsi="Arial" w:cs="Arial"/>
          <w:sz w:val="24"/>
          <w:szCs w:val="24"/>
        </w:rPr>
        <w:t xml:space="preserve">precision was </w:t>
      </w:r>
      <w:r w:rsidR="0031540C">
        <w:rPr>
          <w:rFonts w:ascii="Arial" w:hAnsi="Arial" w:cs="Arial"/>
          <w:sz w:val="24"/>
          <w:szCs w:val="24"/>
        </w:rPr>
        <w:t xml:space="preserve">also </w:t>
      </w:r>
      <w:r>
        <w:rPr>
          <w:rFonts w:ascii="Arial" w:hAnsi="Arial" w:cs="Arial"/>
          <w:sz w:val="24"/>
          <w:szCs w:val="24"/>
        </w:rPr>
        <w:t xml:space="preserve">100% </w:t>
      </w:r>
      <w:r w:rsidR="006E715E">
        <w:rPr>
          <w:rFonts w:ascii="Arial" w:hAnsi="Arial" w:cs="Arial"/>
          <w:sz w:val="24"/>
          <w:szCs w:val="24"/>
        </w:rPr>
        <w:t xml:space="preserve">for all samples. </w:t>
      </w:r>
      <w:r>
        <w:rPr>
          <w:rFonts w:ascii="Arial" w:hAnsi="Arial" w:cs="Arial"/>
          <w:sz w:val="24"/>
          <w:szCs w:val="24"/>
        </w:rPr>
        <w:t xml:space="preserve">It </w:t>
      </w:r>
      <w:r w:rsidR="006E715E">
        <w:rPr>
          <w:rFonts w:ascii="Arial" w:hAnsi="Arial" w:cs="Arial"/>
          <w:sz w:val="24"/>
          <w:szCs w:val="24"/>
        </w:rPr>
        <w:t xml:space="preserve">remained 100% even when </w:t>
      </w:r>
      <w:proofErr w:type="spellStart"/>
      <w:r w:rsidR="006E715E">
        <w:rPr>
          <w:rFonts w:ascii="Arial" w:hAnsi="Arial" w:cs="Arial"/>
          <w:sz w:val="24"/>
          <w:szCs w:val="24"/>
        </w:rPr>
        <w:t>contigs</w:t>
      </w:r>
      <w:proofErr w:type="spellEnd"/>
      <w:r w:rsidR="006E715E">
        <w:rPr>
          <w:rFonts w:ascii="Arial" w:hAnsi="Arial" w:cs="Arial"/>
          <w:sz w:val="24"/>
          <w:szCs w:val="24"/>
        </w:rPr>
        <w:t xml:space="preserve"> greater than 1000bp were allowed with the exception of the </w:t>
      </w:r>
      <w:r w:rsidR="006E715E" w:rsidRPr="006E715E">
        <w:rPr>
          <w:rFonts w:ascii="Arial" w:hAnsi="Arial" w:cs="Arial"/>
          <w:sz w:val="24"/>
          <w:szCs w:val="24"/>
        </w:rPr>
        <w:t>0.1% dataset</w:t>
      </w:r>
      <w:r w:rsidR="0031540C">
        <w:rPr>
          <w:rFonts w:ascii="Arial" w:hAnsi="Arial" w:cs="Arial"/>
          <w:sz w:val="24"/>
          <w:szCs w:val="24"/>
        </w:rPr>
        <w:t>,</w:t>
      </w:r>
      <w:r w:rsidR="006E715E" w:rsidRPr="006E715E">
        <w:rPr>
          <w:rFonts w:ascii="Arial" w:hAnsi="Arial" w:cs="Arial"/>
          <w:sz w:val="24"/>
          <w:szCs w:val="24"/>
        </w:rPr>
        <w:t xml:space="preserve"> w</w:t>
      </w:r>
      <w:r w:rsidR="006E715E">
        <w:rPr>
          <w:rFonts w:ascii="Arial" w:hAnsi="Arial" w:cs="Arial"/>
          <w:sz w:val="24"/>
          <w:szCs w:val="24"/>
        </w:rPr>
        <w:t>here 24</w:t>
      </w:r>
      <w:r w:rsidR="008B5A07">
        <w:rPr>
          <w:rFonts w:ascii="Arial" w:hAnsi="Arial" w:cs="Arial"/>
          <w:sz w:val="24"/>
          <w:szCs w:val="24"/>
        </w:rPr>
        <w:t xml:space="preserve"> false positives</w:t>
      </w:r>
      <w:r w:rsidR="006E715E">
        <w:rPr>
          <w:rFonts w:ascii="Arial" w:hAnsi="Arial" w:cs="Arial"/>
          <w:sz w:val="24"/>
          <w:szCs w:val="24"/>
        </w:rPr>
        <w:t xml:space="preserve"> </w:t>
      </w:r>
      <w:r w:rsidR="008B5A07">
        <w:rPr>
          <w:rFonts w:ascii="Arial" w:hAnsi="Arial" w:cs="Arial"/>
          <w:sz w:val="24"/>
          <w:szCs w:val="24"/>
        </w:rPr>
        <w:t>(</w:t>
      </w:r>
      <w:r w:rsidR="006E715E">
        <w:rPr>
          <w:rFonts w:ascii="Arial" w:hAnsi="Arial" w:cs="Arial"/>
          <w:sz w:val="24"/>
          <w:szCs w:val="24"/>
        </w:rPr>
        <w:t>FP</w:t>
      </w:r>
      <w:r w:rsidR="008B5A07">
        <w:rPr>
          <w:rFonts w:ascii="Arial" w:hAnsi="Arial" w:cs="Arial"/>
          <w:sz w:val="24"/>
          <w:szCs w:val="24"/>
        </w:rPr>
        <w:t>)</w:t>
      </w:r>
      <w:r w:rsidR="006E715E">
        <w:rPr>
          <w:rFonts w:ascii="Arial" w:hAnsi="Arial" w:cs="Arial"/>
          <w:sz w:val="24"/>
          <w:szCs w:val="24"/>
        </w:rPr>
        <w:t xml:space="preserve"> were report</w:t>
      </w:r>
      <w:r w:rsidR="00E800B8">
        <w:rPr>
          <w:rFonts w:ascii="Arial" w:hAnsi="Arial" w:cs="Arial"/>
          <w:sz w:val="24"/>
          <w:szCs w:val="24"/>
        </w:rPr>
        <w:t>ed</w:t>
      </w:r>
      <w:r w:rsidR="006E715E">
        <w:rPr>
          <w:rFonts w:ascii="Arial" w:hAnsi="Arial" w:cs="Arial"/>
          <w:sz w:val="24"/>
          <w:szCs w:val="24"/>
        </w:rPr>
        <w:t xml:space="preserve"> having a great </w:t>
      </w:r>
      <w:r w:rsidR="006E715E" w:rsidRPr="006E715E">
        <w:rPr>
          <w:rFonts w:ascii="Arial" w:hAnsi="Arial" w:cs="Arial"/>
          <w:sz w:val="24"/>
          <w:szCs w:val="24"/>
        </w:rPr>
        <w:t>im</w:t>
      </w:r>
      <w:r w:rsidR="006E715E">
        <w:rPr>
          <w:rFonts w:ascii="Arial" w:hAnsi="Arial" w:cs="Arial"/>
          <w:sz w:val="24"/>
          <w:szCs w:val="24"/>
        </w:rPr>
        <w:t>pact in the precision. It is understandable that the noise</w:t>
      </w:r>
      <w:r w:rsidR="0031540C">
        <w:rPr>
          <w:rFonts w:ascii="Arial" w:hAnsi="Arial" w:cs="Arial"/>
          <w:sz w:val="24"/>
          <w:szCs w:val="24"/>
        </w:rPr>
        <w:t>,</w:t>
      </w:r>
      <w:r w:rsidR="006E715E">
        <w:rPr>
          <w:rFonts w:ascii="Arial" w:hAnsi="Arial" w:cs="Arial"/>
          <w:sz w:val="24"/>
          <w:szCs w:val="24"/>
        </w:rPr>
        <w:t xml:space="preserve"> which in this case is three times higher than the </w:t>
      </w:r>
      <w:r w:rsidR="006E715E" w:rsidRPr="006E715E">
        <w:rPr>
          <w:rFonts w:ascii="Arial" w:hAnsi="Arial" w:cs="Arial"/>
          <w:sz w:val="24"/>
          <w:szCs w:val="24"/>
        </w:rPr>
        <w:t>bi</w:t>
      </w:r>
      <w:r w:rsidR="006E715E">
        <w:rPr>
          <w:rFonts w:ascii="Arial" w:hAnsi="Arial" w:cs="Arial"/>
          <w:sz w:val="24"/>
          <w:szCs w:val="24"/>
        </w:rPr>
        <w:t>furcation threshold</w:t>
      </w:r>
      <w:r w:rsidR="0031540C">
        <w:rPr>
          <w:rFonts w:ascii="Arial" w:hAnsi="Arial" w:cs="Arial"/>
          <w:sz w:val="24"/>
          <w:szCs w:val="24"/>
        </w:rPr>
        <w:t>,</w:t>
      </w:r>
      <w:r w:rsidR="006E715E">
        <w:rPr>
          <w:rFonts w:ascii="Arial" w:hAnsi="Arial" w:cs="Arial"/>
          <w:sz w:val="24"/>
          <w:szCs w:val="24"/>
        </w:rPr>
        <w:t xml:space="preserve"> was phased allow</w:t>
      </w:r>
      <w:r w:rsidR="00897B36">
        <w:rPr>
          <w:rFonts w:ascii="Arial" w:hAnsi="Arial" w:cs="Arial"/>
          <w:sz w:val="24"/>
          <w:szCs w:val="24"/>
        </w:rPr>
        <w:t>ing</w:t>
      </w:r>
      <w:r w:rsidR="006E715E">
        <w:rPr>
          <w:rFonts w:ascii="Arial" w:hAnsi="Arial" w:cs="Arial"/>
          <w:sz w:val="24"/>
          <w:szCs w:val="24"/>
        </w:rPr>
        <w:t xml:space="preserve"> </w:t>
      </w:r>
      <w:proofErr w:type="spellStart"/>
      <w:r w:rsidR="006E715E">
        <w:rPr>
          <w:rFonts w:ascii="Arial" w:hAnsi="Arial" w:cs="Arial"/>
          <w:sz w:val="24"/>
          <w:szCs w:val="24"/>
        </w:rPr>
        <w:t>contig</w:t>
      </w:r>
      <w:r w:rsidR="00897B36">
        <w:rPr>
          <w:rFonts w:ascii="Arial" w:hAnsi="Arial" w:cs="Arial"/>
          <w:sz w:val="24"/>
          <w:szCs w:val="24"/>
        </w:rPr>
        <w:t>s</w:t>
      </w:r>
      <w:proofErr w:type="spellEnd"/>
      <w:r w:rsidR="006E715E">
        <w:rPr>
          <w:rFonts w:ascii="Arial" w:hAnsi="Arial" w:cs="Arial"/>
          <w:sz w:val="24"/>
          <w:szCs w:val="24"/>
        </w:rPr>
        <w:t xml:space="preserve"> to extend </w:t>
      </w:r>
      <w:r w:rsidR="00897B36">
        <w:rPr>
          <w:rFonts w:ascii="Arial" w:hAnsi="Arial" w:cs="Arial"/>
          <w:sz w:val="24"/>
          <w:szCs w:val="24"/>
        </w:rPr>
        <w:t>up to</w:t>
      </w:r>
      <w:r w:rsidR="006E715E">
        <w:rPr>
          <w:rFonts w:ascii="Arial" w:hAnsi="Arial" w:cs="Arial"/>
          <w:sz w:val="24"/>
          <w:szCs w:val="24"/>
        </w:rPr>
        <w:t xml:space="preserve"> 1500bp. </w:t>
      </w:r>
      <w:r w:rsidR="00181333">
        <w:rPr>
          <w:rFonts w:ascii="Arial" w:hAnsi="Arial" w:cs="Arial"/>
          <w:sz w:val="24"/>
          <w:szCs w:val="24"/>
        </w:rPr>
        <w:t xml:space="preserve">No </w:t>
      </w:r>
      <w:r w:rsidR="006E715E" w:rsidRPr="006E715E">
        <w:rPr>
          <w:rFonts w:ascii="Arial" w:hAnsi="Arial" w:cs="Arial"/>
          <w:sz w:val="24"/>
          <w:szCs w:val="24"/>
        </w:rPr>
        <w:t>mismat</w:t>
      </w:r>
      <w:r w:rsidR="006E715E">
        <w:rPr>
          <w:rFonts w:ascii="Arial" w:hAnsi="Arial" w:cs="Arial"/>
          <w:sz w:val="24"/>
          <w:szCs w:val="24"/>
        </w:rPr>
        <w:t>ch</w:t>
      </w:r>
      <w:r w:rsidR="00897B36">
        <w:rPr>
          <w:rFonts w:ascii="Arial" w:hAnsi="Arial" w:cs="Arial"/>
          <w:sz w:val="24"/>
          <w:szCs w:val="24"/>
        </w:rPr>
        <w:t>es were</w:t>
      </w:r>
      <w:r w:rsidR="006E715E">
        <w:rPr>
          <w:rFonts w:ascii="Arial" w:hAnsi="Arial" w:cs="Arial"/>
          <w:sz w:val="24"/>
          <w:szCs w:val="24"/>
        </w:rPr>
        <w:t xml:space="preserve"> detected between the true positives and the original sequences</w:t>
      </w:r>
      <w:r w:rsidR="00181333">
        <w:rPr>
          <w:rFonts w:ascii="Arial" w:hAnsi="Arial" w:cs="Arial"/>
          <w:sz w:val="24"/>
          <w:szCs w:val="24"/>
        </w:rPr>
        <w:t xml:space="preserve"> confirming sequence reconstruction accuracy</w:t>
      </w:r>
      <w:r w:rsidR="006E715E">
        <w:rPr>
          <w:rFonts w:ascii="Arial" w:hAnsi="Arial" w:cs="Arial"/>
          <w:sz w:val="24"/>
          <w:szCs w:val="24"/>
        </w:rPr>
        <w:t xml:space="preserve">. </w:t>
      </w:r>
      <w:r w:rsidR="00E571F5">
        <w:rPr>
          <w:rFonts w:ascii="Arial" w:hAnsi="Arial" w:cs="Arial"/>
          <w:sz w:val="24"/>
          <w:szCs w:val="24"/>
        </w:rPr>
        <w:t>T</w:t>
      </w:r>
      <w:r w:rsidR="006E715E">
        <w:rPr>
          <w:rFonts w:ascii="Arial" w:hAnsi="Arial" w:cs="Arial"/>
          <w:sz w:val="24"/>
          <w:szCs w:val="24"/>
        </w:rPr>
        <w:t xml:space="preserve">he </w:t>
      </w:r>
      <w:r w:rsidR="006E715E" w:rsidRPr="006E715E">
        <w:rPr>
          <w:rFonts w:ascii="Arial" w:hAnsi="Arial" w:cs="Arial"/>
          <w:sz w:val="24"/>
          <w:szCs w:val="24"/>
        </w:rPr>
        <w:t>distribution</w:t>
      </w:r>
      <w:r w:rsidR="00461D90">
        <w:rPr>
          <w:rFonts w:ascii="Arial" w:hAnsi="Arial" w:cs="Arial"/>
          <w:sz w:val="24"/>
          <w:szCs w:val="24"/>
        </w:rPr>
        <w:t xml:space="preserve"> of the predicted sequences</w:t>
      </w:r>
      <w:r w:rsidR="00181333">
        <w:rPr>
          <w:rFonts w:ascii="Arial" w:hAnsi="Arial" w:cs="Arial"/>
          <w:sz w:val="24"/>
          <w:szCs w:val="24"/>
        </w:rPr>
        <w:t xml:space="preserve"> </w:t>
      </w:r>
      <w:r w:rsidR="00461D90">
        <w:rPr>
          <w:rFonts w:ascii="Arial" w:hAnsi="Arial" w:cs="Arial"/>
          <w:sz w:val="24"/>
          <w:szCs w:val="24"/>
        </w:rPr>
        <w:t>was</w:t>
      </w:r>
      <w:r w:rsidR="00461D90" w:rsidRPr="006E715E">
        <w:rPr>
          <w:rFonts w:ascii="Arial" w:hAnsi="Arial" w:cs="Arial"/>
          <w:sz w:val="24"/>
          <w:szCs w:val="24"/>
        </w:rPr>
        <w:t xml:space="preserve"> </w:t>
      </w:r>
      <w:r w:rsidR="006E715E">
        <w:rPr>
          <w:rFonts w:ascii="Arial" w:hAnsi="Arial" w:cs="Arial"/>
          <w:sz w:val="24"/>
          <w:szCs w:val="24"/>
        </w:rPr>
        <w:t xml:space="preserve">identical to the </w:t>
      </w:r>
      <w:r w:rsidR="00461D90">
        <w:rPr>
          <w:rFonts w:ascii="Arial" w:hAnsi="Arial" w:cs="Arial"/>
          <w:sz w:val="24"/>
          <w:szCs w:val="24"/>
        </w:rPr>
        <w:t xml:space="preserve">actual </w:t>
      </w:r>
      <w:r w:rsidR="006E715E" w:rsidRPr="006E715E">
        <w:rPr>
          <w:rFonts w:ascii="Arial" w:hAnsi="Arial" w:cs="Arial"/>
          <w:sz w:val="24"/>
          <w:szCs w:val="24"/>
        </w:rPr>
        <w:t>distribution with dive</w:t>
      </w:r>
      <w:r w:rsidR="006E715E">
        <w:rPr>
          <w:rFonts w:ascii="Arial" w:hAnsi="Arial" w:cs="Arial"/>
          <w:sz w:val="24"/>
          <w:szCs w:val="24"/>
        </w:rPr>
        <w:t>rgence at the level of 10</w:t>
      </w:r>
      <w:r w:rsidR="006E715E" w:rsidRPr="006E715E">
        <w:rPr>
          <w:rFonts w:ascii="Arial" w:hAnsi="Arial" w:cs="Arial"/>
          <w:sz w:val="24"/>
          <w:szCs w:val="24"/>
          <w:vertAlign w:val="superscript"/>
        </w:rPr>
        <w:t>-5</w:t>
      </w:r>
      <w:r w:rsidR="00E571F5">
        <w:rPr>
          <w:rFonts w:ascii="Arial" w:hAnsi="Arial" w:cs="Arial"/>
          <w:sz w:val="24"/>
          <w:szCs w:val="24"/>
          <w:vertAlign w:val="superscript"/>
        </w:rPr>
        <w:t xml:space="preserve"> </w:t>
      </w:r>
      <w:r w:rsidR="00E571F5">
        <w:rPr>
          <w:rFonts w:ascii="Arial" w:hAnsi="Arial" w:cs="Arial"/>
          <w:sz w:val="24"/>
          <w:szCs w:val="24"/>
        </w:rPr>
        <w:t>(</w:t>
      </w:r>
      <w:r w:rsidR="00A722A5">
        <w:rPr>
          <w:rFonts w:ascii="Arial" w:hAnsi="Arial" w:cs="Arial"/>
          <w:sz w:val="24"/>
          <w:szCs w:val="24"/>
        </w:rPr>
        <w:t>Table 2</w:t>
      </w:r>
      <w:r w:rsidR="00E571F5">
        <w:rPr>
          <w:rFonts w:ascii="Arial" w:hAnsi="Arial" w:cs="Arial"/>
          <w:sz w:val="24"/>
          <w:szCs w:val="24"/>
        </w:rPr>
        <w:t>)</w:t>
      </w:r>
      <w:r w:rsidR="00A657D7">
        <w:rPr>
          <w:rFonts w:ascii="Arial" w:hAnsi="Arial" w:cs="Arial"/>
          <w:sz w:val="24"/>
          <w:szCs w:val="24"/>
        </w:rPr>
        <w:t>.</w:t>
      </w:r>
    </w:p>
    <w:p w14:paraId="410EB64A" w14:textId="0F9DF126" w:rsidR="00897B36" w:rsidRPr="00897B36" w:rsidRDefault="007A40D1" w:rsidP="00897B36">
      <w:pPr>
        <w:spacing w:line="480" w:lineRule="auto"/>
        <w:jc w:val="both"/>
        <w:rPr>
          <w:rFonts w:ascii="Arial" w:hAnsi="Arial" w:cs="Arial"/>
          <w:sz w:val="24"/>
          <w:szCs w:val="24"/>
        </w:rPr>
      </w:pPr>
      <w:r w:rsidRPr="00F70C49">
        <w:rPr>
          <w:rFonts w:ascii="Arial" w:hAnsi="Arial" w:cs="Arial"/>
          <w:sz w:val="24"/>
          <w:szCs w:val="24"/>
          <w:u w:val="single"/>
        </w:rPr>
        <w:t>Specificity:</w:t>
      </w:r>
      <w:r>
        <w:rPr>
          <w:rFonts w:ascii="Arial" w:hAnsi="Arial" w:cs="Arial"/>
          <w:sz w:val="24"/>
          <w:szCs w:val="24"/>
        </w:rPr>
        <w:t xml:space="preserve"> </w:t>
      </w:r>
      <w:r w:rsidR="00181333">
        <w:rPr>
          <w:rFonts w:ascii="Arial" w:hAnsi="Arial" w:cs="Arial"/>
          <w:sz w:val="24"/>
          <w:szCs w:val="24"/>
        </w:rPr>
        <w:t>To determine the</w:t>
      </w:r>
      <w:r w:rsidR="00897B36">
        <w:rPr>
          <w:rFonts w:ascii="Arial" w:hAnsi="Arial" w:cs="Arial"/>
          <w:sz w:val="24"/>
          <w:szCs w:val="24"/>
        </w:rPr>
        <w:t xml:space="preserve"> specificity</w:t>
      </w:r>
      <w:r w:rsidR="001F1387">
        <w:rPr>
          <w:rFonts w:ascii="Arial" w:hAnsi="Arial" w:cs="Arial"/>
          <w:sz w:val="24"/>
          <w:szCs w:val="24"/>
        </w:rPr>
        <w:t>, the closest genetic distance the algorithm can separate sequences</w:t>
      </w:r>
      <w:r w:rsidR="00682007">
        <w:rPr>
          <w:rFonts w:ascii="Arial" w:hAnsi="Arial" w:cs="Arial"/>
          <w:sz w:val="24"/>
          <w:szCs w:val="24"/>
        </w:rPr>
        <w:t>,</w:t>
      </w:r>
      <w:r w:rsidR="00181333">
        <w:rPr>
          <w:rFonts w:ascii="Arial" w:hAnsi="Arial" w:cs="Arial"/>
          <w:sz w:val="24"/>
          <w:szCs w:val="24"/>
        </w:rPr>
        <w:t xml:space="preserve"> a </w:t>
      </w:r>
      <w:r w:rsidR="00897B36" w:rsidRPr="00897B36">
        <w:rPr>
          <w:rFonts w:ascii="Arial" w:hAnsi="Arial" w:cs="Arial"/>
          <w:sz w:val="24"/>
          <w:szCs w:val="24"/>
        </w:rPr>
        <w:t xml:space="preserve">number of </w:t>
      </w:r>
      <w:r w:rsidR="00181333">
        <w:rPr>
          <w:rFonts w:ascii="Arial" w:hAnsi="Arial" w:cs="Arial"/>
          <w:sz w:val="24"/>
          <w:szCs w:val="24"/>
        </w:rPr>
        <w:t xml:space="preserve">additional </w:t>
      </w:r>
      <w:r w:rsidR="00897B36" w:rsidRPr="00897B36">
        <w:rPr>
          <w:rFonts w:ascii="Arial" w:hAnsi="Arial" w:cs="Arial"/>
          <w:sz w:val="24"/>
          <w:szCs w:val="24"/>
        </w:rPr>
        <w:t>datasets</w:t>
      </w:r>
      <w:r w:rsidR="00181333">
        <w:rPr>
          <w:rFonts w:ascii="Arial" w:hAnsi="Arial" w:cs="Arial"/>
          <w:sz w:val="24"/>
          <w:szCs w:val="24"/>
        </w:rPr>
        <w:t xml:space="preserve"> </w:t>
      </w:r>
      <w:r w:rsidR="006117C7">
        <w:rPr>
          <w:rFonts w:ascii="Arial" w:hAnsi="Arial" w:cs="Arial"/>
          <w:sz w:val="24"/>
          <w:szCs w:val="24"/>
        </w:rPr>
        <w:t xml:space="preserve">were </w:t>
      </w:r>
      <w:r w:rsidR="00181333">
        <w:rPr>
          <w:rFonts w:ascii="Arial" w:hAnsi="Arial" w:cs="Arial"/>
          <w:sz w:val="24"/>
          <w:szCs w:val="24"/>
        </w:rPr>
        <w:t>generated</w:t>
      </w:r>
      <w:r w:rsidR="001B0F05">
        <w:rPr>
          <w:rFonts w:ascii="Arial" w:hAnsi="Arial" w:cs="Arial"/>
          <w:sz w:val="24"/>
          <w:szCs w:val="24"/>
        </w:rPr>
        <w:t xml:space="preserve"> (</w:t>
      </w:r>
      <w:r w:rsidR="00A95B86">
        <w:rPr>
          <w:rFonts w:ascii="Arial" w:hAnsi="Arial" w:cs="Arial"/>
          <w:sz w:val="24"/>
          <w:szCs w:val="24"/>
        </w:rPr>
        <w:t>Table S</w:t>
      </w:r>
      <w:r w:rsidR="00C06882">
        <w:rPr>
          <w:rFonts w:ascii="Arial" w:hAnsi="Arial" w:cs="Arial"/>
          <w:sz w:val="24"/>
          <w:szCs w:val="24"/>
        </w:rPr>
        <w:t>4</w:t>
      </w:r>
      <w:r w:rsidR="001B0F05">
        <w:rPr>
          <w:rFonts w:ascii="Arial" w:hAnsi="Arial" w:cs="Arial"/>
          <w:sz w:val="24"/>
          <w:szCs w:val="24"/>
        </w:rPr>
        <w:t>)</w:t>
      </w:r>
      <w:r w:rsidR="00897B36" w:rsidRPr="00897B36">
        <w:rPr>
          <w:rFonts w:ascii="Arial" w:hAnsi="Arial" w:cs="Arial"/>
          <w:sz w:val="24"/>
          <w:szCs w:val="24"/>
        </w:rPr>
        <w:t xml:space="preserve"> with</w:t>
      </w:r>
      <w:r w:rsidR="00897B36">
        <w:rPr>
          <w:rFonts w:ascii="Arial" w:hAnsi="Arial" w:cs="Arial"/>
          <w:sz w:val="24"/>
          <w:szCs w:val="24"/>
        </w:rPr>
        <w:t xml:space="preserve"> an </w:t>
      </w:r>
      <w:r w:rsidR="00897B36" w:rsidRPr="00897B36">
        <w:rPr>
          <w:rFonts w:ascii="Arial" w:hAnsi="Arial" w:cs="Arial"/>
          <w:sz w:val="24"/>
          <w:szCs w:val="24"/>
        </w:rPr>
        <w:t>increasing num</w:t>
      </w:r>
      <w:r w:rsidR="00897B36">
        <w:rPr>
          <w:rFonts w:ascii="Arial" w:hAnsi="Arial" w:cs="Arial"/>
          <w:sz w:val="24"/>
          <w:szCs w:val="24"/>
        </w:rPr>
        <w:t xml:space="preserve">ber of </w:t>
      </w:r>
      <w:r w:rsidR="00C77752">
        <w:rPr>
          <w:rFonts w:ascii="Arial" w:hAnsi="Arial" w:cs="Arial"/>
          <w:sz w:val="24"/>
          <w:szCs w:val="24"/>
        </w:rPr>
        <w:t xml:space="preserve">sequences </w:t>
      </w:r>
      <w:r w:rsidR="00897B36">
        <w:rPr>
          <w:rFonts w:ascii="Arial" w:hAnsi="Arial" w:cs="Arial"/>
          <w:sz w:val="24"/>
          <w:szCs w:val="24"/>
        </w:rPr>
        <w:t>(2, 4, 8, 16, 32 and 64) derived from Sabin</w:t>
      </w:r>
      <w:r w:rsidR="00605D2C">
        <w:rPr>
          <w:rFonts w:ascii="Arial" w:hAnsi="Arial" w:cs="Arial"/>
          <w:sz w:val="24"/>
          <w:szCs w:val="24"/>
        </w:rPr>
        <w:t xml:space="preserve"> </w:t>
      </w:r>
      <w:r w:rsidR="00897B36">
        <w:rPr>
          <w:rFonts w:ascii="Arial" w:hAnsi="Arial" w:cs="Arial"/>
          <w:sz w:val="24"/>
          <w:szCs w:val="24"/>
        </w:rPr>
        <w:t>2</w:t>
      </w:r>
      <w:r w:rsidR="00605D2C">
        <w:rPr>
          <w:rFonts w:ascii="Arial" w:hAnsi="Arial" w:cs="Arial"/>
          <w:sz w:val="24"/>
          <w:szCs w:val="24"/>
        </w:rPr>
        <w:t xml:space="preserve"> poliovirus</w:t>
      </w:r>
      <w:r w:rsidR="00916CE9">
        <w:rPr>
          <w:rFonts w:ascii="Arial" w:hAnsi="Arial" w:cs="Arial"/>
          <w:sz w:val="24"/>
          <w:szCs w:val="24"/>
        </w:rPr>
        <w:fldChar w:fldCharType="begin"/>
      </w:r>
      <w:r w:rsidR="00B91C18">
        <w:rPr>
          <w:rFonts w:ascii="Arial" w:hAnsi="Arial" w:cs="Arial"/>
          <w:sz w:val="24"/>
          <w:szCs w:val="24"/>
        </w:rPr>
        <w:instrText xml:space="preserve"> ADDIN EN.CITE &lt;EndNote&gt;&lt;Cite&gt;&lt;Author&gt;Rezapkin&lt;/Author&gt;&lt;Year&gt;1999&lt;/Year&gt;&lt;RecNum&gt;25&lt;/RecNum&gt;&lt;DisplayText&gt;[25]&lt;/DisplayText&gt;&lt;record&gt;&lt;rec-number&gt;25&lt;/rec-number&gt;&lt;foreign-keys&gt;&lt;key app="EN" db-id="5p0vrza2ovez5peedrppzr2pazfddvrz59az"&gt;25&lt;/key&gt;&lt;/foreign-keys&gt;&lt;ref-type name="Journal Article"&gt;17&lt;/ref-type&gt;&lt;contributors&gt;&lt;authors&gt;&lt;author&gt;Rezapkin, G. V.&lt;/author&gt;&lt;author&gt;Fan, L.&lt;/author&gt;&lt;author&gt;Asher, D. M.&lt;/author&gt;&lt;author&gt;Fibi, M. R.&lt;/author&gt;&lt;author&gt;Dragunsky, E. M.&lt;/author&gt;&lt;author&gt;Chumakov, K. M.&lt;/author&gt;&lt;/authors&gt;&lt;/contributors&gt;&lt;auth-address&gt;Center for Biologics Evaluation and Research, Food and Drug Administration, HFM-470 1401 Rockville Pike, Rockville, Maryland, 20852, USA.&lt;/auth-address&gt;&lt;titles&gt;&lt;title&gt;Mutations in Sabin 2 strain of poliovirus and stability of attenuation phenotype&lt;/title&gt;&lt;secondary-title&gt;Virology&lt;/secondary-title&gt;&lt;/titles&gt;&lt;periodical&gt;&lt;full-title&gt;Virology&lt;/full-title&gt;&lt;/periodical&gt;&lt;pages&gt;152-60&lt;/pages&gt;&lt;volume&gt;258&lt;/volume&gt;&lt;number&gt;1&lt;/number&gt;&lt;keywords&gt;&lt;keyword&gt;5&amp;apos; Untranslated Regions&lt;/keyword&gt;&lt;keyword&gt;Animals&lt;/keyword&gt;&lt;keyword&gt;Capsid/genetics&lt;/keyword&gt;&lt;keyword&gt;Capsid Proteins&lt;/keyword&gt;&lt;keyword&gt;Humans&lt;/keyword&gt;&lt;keyword&gt;Macaca mulatta&lt;/keyword&gt;&lt;keyword&gt;*Membrane Proteins&lt;/keyword&gt;&lt;keyword&gt;Mice&lt;/keyword&gt;&lt;keyword&gt;Mice, Transgenic&lt;/keyword&gt;&lt;keyword&gt;*Mutagenesis&lt;/keyword&gt;&lt;keyword&gt;Phenotype&lt;/keyword&gt;&lt;keyword&gt;Poliovirus/*genetics/pathogenicity&lt;/keyword&gt;&lt;keyword&gt;Poliovirus Vaccine, Oral/*genetics&lt;/keyword&gt;&lt;keyword&gt;Receptors, Virus/genetics/metabolism&lt;/keyword&gt;&lt;keyword&gt;Vaccines, Attenuated/genetics&lt;/keyword&gt;&lt;keyword&gt;Virulence&lt;/keyword&gt;&lt;/keywords&gt;&lt;dates&gt;&lt;year&gt;1999&lt;/year&gt;&lt;pub-dates&gt;&lt;date&gt;May 25&lt;/date&gt;&lt;/pub-dates&gt;&lt;/dates&gt;&lt;isbn&gt;0042-6822 (Print)&amp;#xD;0042-6822 (Linking)&lt;/isbn&gt;&lt;accession-num&gt;10329577&lt;/accession-num&gt;&lt;urls&gt;&lt;related-urls&gt;&lt;url&gt;http://www.ncbi.nlm.nih.gov/pubmed/10329577&lt;/url&gt;&lt;/related-urls&gt;&lt;/urls&gt;&lt;electronic-resource-num&gt;10.1006/viro.1999.9718&lt;/electronic-resource-num&gt;&lt;/record&gt;&lt;/Cite&gt;&lt;/EndNote&gt;</w:instrText>
      </w:r>
      <w:r w:rsidR="00916CE9">
        <w:rPr>
          <w:rFonts w:ascii="Arial" w:hAnsi="Arial" w:cs="Arial"/>
          <w:sz w:val="24"/>
          <w:szCs w:val="24"/>
        </w:rPr>
        <w:fldChar w:fldCharType="separate"/>
      </w:r>
      <w:r w:rsidR="00E418DF">
        <w:rPr>
          <w:rFonts w:ascii="Arial" w:hAnsi="Arial" w:cs="Arial"/>
          <w:noProof/>
          <w:sz w:val="24"/>
          <w:szCs w:val="24"/>
        </w:rPr>
        <w:t>[25]</w:t>
      </w:r>
      <w:r w:rsidR="00916CE9">
        <w:rPr>
          <w:rFonts w:ascii="Arial" w:hAnsi="Arial" w:cs="Arial"/>
          <w:sz w:val="24"/>
          <w:szCs w:val="24"/>
        </w:rPr>
        <w:fldChar w:fldCharType="end"/>
      </w:r>
      <w:r w:rsidR="00916CE9">
        <w:rPr>
          <w:rFonts w:ascii="Arial" w:hAnsi="Arial" w:cs="Arial"/>
          <w:sz w:val="24"/>
          <w:szCs w:val="24"/>
        </w:rPr>
        <w:t xml:space="preserve"> (</w:t>
      </w:r>
      <w:proofErr w:type="spellStart"/>
      <w:r w:rsidR="006670C7">
        <w:rPr>
          <w:rFonts w:ascii="Arial" w:hAnsi="Arial" w:cs="Arial"/>
          <w:sz w:val="24"/>
          <w:szCs w:val="24"/>
        </w:rPr>
        <w:t>GenBank</w:t>
      </w:r>
      <w:proofErr w:type="spellEnd"/>
      <w:r w:rsidR="006670C7">
        <w:rPr>
          <w:rFonts w:ascii="Arial" w:hAnsi="Arial" w:cs="Arial"/>
          <w:sz w:val="24"/>
          <w:szCs w:val="24"/>
        </w:rPr>
        <w:t xml:space="preserve"> accession</w:t>
      </w:r>
      <w:r w:rsidR="00916CE9">
        <w:rPr>
          <w:rFonts w:ascii="Arial" w:hAnsi="Arial" w:cs="Arial"/>
          <w:sz w:val="24"/>
          <w:szCs w:val="24"/>
        </w:rPr>
        <w:t>:</w:t>
      </w:r>
      <w:r w:rsidR="00916CE9" w:rsidRPr="00916CE9">
        <w:t xml:space="preserve"> </w:t>
      </w:r>
      <w:r w:rsidR="006670C7" w:rsidRPr="006670C7">
        <w:rPr>
          <w:rFonts w:ascii="Arial" w:hAnsi="Arial" w:cs="Arial"/>
          <w:sz w:val="24"/>
          <w:szCs w:val="24"/>
        </w:rPr>
        <w:t>AY184220.1</w:t>
      </w:r>
      <w:r w:rsidR="00916CE9">
        <w:rPr>
          <w:rFonts w:ascii="Arial" w:hAnsi="Arial" w:cs="Arial"/>
          <w:sz w:val="24"/>
          <w:szCs w:val="24"/>
        </w:rPr>
        <w:t>)</w:t>
      </w:r>
      <w:r w:rsidR="00897B36">
        <w:rPr>
          <w:rFonts w:ascii="Arial" w:hAnsi="Arial" w:cs="Arial"/>
          <w:sz w:val="24"/>
          <w:szCs w:val="24"/>
        </w:rPr>
        <w:t xml:space="preserve">. </w:t>
      </w:r>
      <w:r w:rsidR="00897B36" w:rsidRPr="006820A9">
        <w:rPr>
          <w:rFonts w:ascii="Arial" w:hAnsi="Arial" w:cs="Arial"/>
          <w:sz w:val="24"/>
          <w:szCs w:val="24"/>
        </w:rPr>
        <w:t>Each sample exhibit</w:t>
      </w:r>
      <w:r w:rsidR="0031540C" w:rsidRPr="006820A9">
        <w:rPr>
          <w:rFonts w:ascii="Arial" w:hAnsi="Arial" w:cs="Arial"/>
          <w:sz w:val="24"/>
          <w:szCs w:val="24"/>
        </w:rPr>
        <w:t>ed</w:t>
      </w:r>
      <w:r w:rsidR="00897B36" w:rsidRPr="006820A9">
        <w:rPr>
          <w:rFonts w:ascii="Arial" w:hAnsi="Arial" w:cs="Arial"/>
          <w:sz w:val="24"/>
          <w:szCs w:val="24"/>
        </w:rPr>
        <w:t xml:space="preserve"> the same diversity, such that the </w:t>
      </w:r>
      <w:r w:rsidR="006820A9" w:rsidRPr="006820A9">
        <w:rPr>
          <w:rFonts w:ascii="Arial" w:hAnsi="Arial" w:cs="Arial"/>
          <w:sz w:val="24"/>
          <w:szCs w:val="24"/>
        </w:rPr>
        <w:t>two m</w:t>
      </w:r>
      <w:r w:rsidR="001F1387">
        <w:rPr>
          <w:rFonts w:ascii="Arial" w:hAnsi="Arial" w:cs="Arial"/>
          <w:sz w:val="24"/>
          <w:szCs w:val="24"/>
        </w:rPr>
        <w:t>arginal</w:t>
      </w:r>
      <w:r w:rsidR="006820A9" w:rsidRPr="006820A9">
        <w:rPr>
          <w:rFonts w:ascii="Arial" w:hAnsi="Arial" w:cs="Arial"/>
          <w:sz w:val="24"/>
          <w:szCs w:val="24"/>
        </w:rPr>
        <w:t xml:space="preserve"> sequences</w:t>
      </w:r>
      <w:r w:rsidR="0031540C" w:rsidRPr="006820A9">
        <w:rPr>
          <w:rFonts w:ascii="Arial" w:hAnsi="Arial" w:cs="Arial"/>
          <w:sz w:val="24"/>
          <w:szCs w:val="24"/>
        </w:rPr>
        <w:t xml:space="preserve"> of each sample had</w:t>
      </w:r>
      <w:r w:rsidR="00897B36" w:rsidRPr="006820A9">
        <w:rPr>
          <w:rFonts w:ascii="Arial" w:hAnsi="Arial" w:cs="Arial"/>
          <w:sz w:val="24"/>
          <w:szCs w:val="24"/>
        </w:rPr>
        <w:t xml:space="preserve"> almost the same distance across datasets</w:t>
      </w:r>
      <w:r w:rsidR="00D4175B">
        <w:rPr>
          <w:rFonts w:ascii="Arial" w:hAnsi="Arial" w:cs="Arial"/>
          <w:sz w:val="24"/>
          <w:szCs w:val="24"/>
        </w:rPr>
        <w:t>, r</w:t>
      </w:r>
      <w:r w:rsidR="00651AEF">
        <w:rPr>
          <w:rFonts w:ascii="Arial" w:hAnsi="Arial" w:cs="Arial"/>
          <w:sz w:val="24"/>
          <w:szCs w:val="24"/>
        </w:rPr>
        <w:t>esulting i</w:t>
      </w:r>
      <w:r w:rsidR="002C791E" w:rsidRPr="006820A9">
        <w:rPr>
          <w:rFonts w:ascii="Arial" w:hAnsi="Arial" w:cs="Arial"/>
          <w:sz w:val="24"/>
          <w:szCs w:val="24"/>
        </w:rPr>
        <w:t>n</w:t>
      </w:r>
      <w:r w:rsidR="00897B36" w:rsidRPr="006820A9">
        <w:rPr>
          <w:rFonts w:ascii="Arial" w:hAnsi="Arial" w:cs="Arial"/>
          <w:sz w:val="24"/>
          <w:szCs w:val="24"/>
        </w:rPr>
        <w:t xml:space="preserve"> </w:t>
      </w:r>
      <w:r w:rsidR="00651AEF">
        <w:rPr>
          <w:rFonts w:ascii="Arial" w:hAnsi="Arial" w:cs="Arial"/>
          <w:sz w:val="24"/>
          <w:szCs w:val="24"/>
        </w:rPr>
        <w:t xml:space="preserve">sequences that were </w:t>
      </w:r>
      <w:r w:rsidR="00897B36" w:rsidRPr="006820A9">
        <w:rPr>
          <w:rFonts w:ascii="Arial" w:hAnsi="Arial" w:cs="Arial"/>
          <w:sz w:val="24"/>
          <w:szCs w:val="24"/>
        </w:rPr>
        <w:t>genetically very close</w:t>
      </w:r>
      <w:r w:rsidR="00067807" w:rsidRPr="006820A9">
        <w:rPr>
          <w:rFonts w:ascii="Arial" w:hAnsi="Arial" w:cs="Arial"/>
          <w:sz w:val="24"/>
          <w:szCs w:val="24"/>
        </w:rPr>
        <w:t xml:space="preserve"> to each other</w:t>
      </w:r>
      <w:r w:rsidR="00F84A20">
        <w:rPr>
          <w:rFonts w:ascii="Arial" w:hAnsi="Arial" w:cs="Arial"/>
          <w:sz w:val="24"/>
          <w:szCs w:val="24"/>
        </w:rPr>
        <w:t xml:space="preserve"> (Tables S5-S10)</w:t>
      </w:r>
      <w:r w:rsidR="00897B36" w:rsidRPr="006820A9">
        <w:rPr>
          <w:rFonts w:ascii="Arial" w:hAnsi="Arial" w:cs="Arial"/>
          <w:sz w:val="24"/>
          <w:szCs w:val="24"/>
        </w:rPr>
        <w:t>. Furthermore</w:t>
      </w:r>
      <w:r w:rsidR="00067807" w:rsidRPr="006820A9">
        <w:rPr>
          <w:rFonts w:ascii="Arial" w:hAnsi="Arial" w:cs="Arial"/>
          <w:sz w:val="24"/>
          <w:szCs w:val="24"/>
        </w:rPr>
        <w:t>,</w:t>
      </w:r>
      <w:r w:rsidR="00897B36">
        <w:rPr>
          <w:rFonts w:ascii="Arial" w:hAnsi="Arial" w:cs="Arial"/>
          <w:sz w:val="24"/>
          <w:szCs w:val="24"/>
        </w:rPr>
        <w:t xml:space="preserve"> the relative frequency of each </w:t>
      </w:r>
      <w:r w:rsidR="00013E18">
        <w:rPr>
          <w:rFonts w:ascii="Arial" w:hAnsi="Arial" w:cs="Arial"/>
          <w:sz w:val="24"/>
          <w:szCs w:val="24"/>
        </w:rPr>
        <w:t>sequence</w:t>
      </w:r>
      <w:r w:rsidR="00897B36">
        <w:rPr>
          <w:rFonts w:ascii="Arial" w:hAnsi="Arial" w:cs="Arial"/>
          <w:sz w:val="24"/>
          <w:szCs w:val="24"/>
        </w:rPr>
        <w:t xml:space="preserve"> was calculated based on the </w:t>
      </w:r>
      <w:r w:rsidR="00897B36" w:rsidRPr="00897B36">
        <w:rPr>
          <w:rFonts w:ascii="Arial" w:hAnsi="Arial" w:cs="Arial"/>
          <w:sz w:val="24"/>
          <w:szCs w:val="24"/>
        </w:rPr>
        <w:t>exponential d</w:t>
      </w:r>
      <w:r w:rsidR="00897B36">
        <w:rPr>
          <w:rFonts w:ascii="Arial" w:hAnsi="Arial" w:cs="Arial"/>
          <w:sz w:val="24"/>
          <w:szCs w:val="24"/>
        </w:rPr>
        <w:t xml:space="preserve">istribution resulting in </w:t>
      </w:r>
      <w:r w:rsidR="00013E18">
        <w:rPr>
          <w:rFonts w:ascii="Arial" w:hAnsi="Arial" w:cs="Arial"/>
          <w:sz w:val="24"/>
          <w:szCs w:val="24"/>
        </w:rPr>
        <w:t>sub-populations</w:t>
      </w:r>
      <w:r w:rsidR="004B6D24">
        <w:rPr>
          <w:rFonts w:ascii="Arial" w:hAnsi="Arial" w:cs="Arial"/>
          <w:sz w:val="24"/>
          <w:szCs w:val="24"/>
        </w:rPr>
        <w:t xml:space="preserve"> of frequency as low as 0.05% (see Methods)</w:t>
      </w:r>
      <w:r w:rsidR="006820A9">
        <w:rPr>
          <w:rFonts w:ascii="Arial" w:hAnsi="Arial" w:cs="Arial"/>
          <w:sz w:val="24"/>
          <w:szCs w:val="24"/>
        </w:rPr>
        <w:t>.</w:t>
      </w:r>
    </w:p>
    <w:p w14:paraId="3857C40E" w14:textId="3818387C" w:rsidR="006E715E" w:rsidRDefault="00897B36" w:rsidP="00897B36">
      <w:pPr>
        <w:spacing w:line="480" w:lineRule="auto"/>
        <w:jc w:val="both"/>
        <w:rPr>
          <w:rFonts w:ascii="Arial" w:hAnsi="Arial" w:cs="Arial"/>
          <w:sz w:val="24"/>
          <w:szCs w:val="24"/>
        </w:rPr>
      </w:pPr>
      <w:r>
        <w:rPr>
          <w:rFonts w:ascii="Arial" w:hAnsi="Arial" w:cs="Arial"/>
          <w:sz w:val="24"/>
          <w:szCs w:val="24"/>
        </w:rPr>
        <w:t xml:space="preserve">Analysis of the samples with 2, 4, 8 and 16 sequences (with frequencies as low as 0.25%) led to global reconstruction of all </w:t>
      </w:r>
      <w:r w:rsidR="00FD3B66">
        <w:rPr>
          <w:rFonts w:ascii="Arial" w:hAnsi="Arial" w:cs="Arial"/>
          <w:sz w:val="24"/>
          <w:szCs w:val="24"/>
        </w:rPr>
        <w:t>sequences</w:t>
      </w:r>
      <w:r>
        <w:rPr>
          <w:rFonts w:ascii="Arial" w:hAnsi="Arial" w:cs="Arial"/>
          <w:sz w:val="24"/>
          <w:szCs w:val="24"/>
        </w:rPr>
        <w:t xml:space="preserve"> (</w:t>
      </w:r>
      <w:r w:rsidR="00B85149">
        <w:rPr>
          <w:rFonts w:ascii="Arial" w:hAnsi="Arial" w:cs="Arial"/>
          <w:sz w:val="24"/>
          <w:szCs w:val="24"/>
        </w:rPr>
        <w:t>Table 2</w:t>
      </w:r>
      <w:r>
        <w:rPr>
          <w:rFonts w:ascii="Arial" w:hAnsi="Arial" w:cs="Arial"/>
          <w:sz w:val="24"/>
          <w:szCs w:val="24"/>
        </w:rPr>
        <w:t xml:space="preserve">). The recall and the precision for these samples was 100% with no FP </w:t>
      </w:r>
      <w:proofErr w:type="spellStart"/>
      <w:r>
        <w:rPr>
          <w:rFonts w:ascii="Arial" w:hAnsi="Arial" w:cs="Arial"/>
          <w:sz w:val="24"/>
          <w:szCs w:val="24"/>
        </w:rPr>
        <w:t>contigs</w:t>
      </w:r>
      <w:proofErr w:type="spellEnd"/>
      <w:r>
        <w:rPr>
          <w:rFonts w:ascii="Arial" w:hAnsi="Arial" w:cs="Arial"/>
          <w:sz w:val="24"/>
          <w:szCs w:val="24"/>
        </w:rPr>
        <w:t xml:space="preserve"> detected longer than 300bp</w:t>
      </w:r>
      <w:r w:rsidR="00646D6C">
        <w:rPr>
          <w:rFonts w:ascii="Arial" w:hAnsi="Arial" w:cs="Arial"/>
          <w:sz w:val="24"/>
          <w:szCs w:val="24"/>
        </w:rPr>
        <w:t xml:space="preserve"> (</w:t>
      </w:r>
      <w:r w:rsidR="00A95B86">
        <w:rPr>
          <w:rFonts w:ascii="Arial" w:hAnsi="Arial" w:cs="Arial"/>
          <w:sz w:val="24"/>
          <w:szCs w:val="24"/>
        </w:rPr>
        <w:t>Fig S</w:t>
      </w:r>
      <w:r w:rsidR="00D4175B">
        <w:rPr>
          <w:rFonts w:ascii="Arial" w:hAnsi="Arial" w:cs="Arial"/>
          <w:sz w:val="24"/>
          <w:szCs w:val="24"/>
        </w:rPr>
        <w:t>12</w:t>
      </w:r>
      <w:r w:rsidR="00A657D7">
        <w:rPr>
          <w:rFonts w:ascii="Arial" w:hAnsi="Arial" w:cs="Arial"/>
          <w:sz w:val="24"/>
          <w:szCs w:val="24"/>
        </w:rPr>
        <w:t>a-d</w:t>
      </w:r>
      <w:r w:rsidR="00646D6C">
        <w:rPr>
          <w:rFonts w:ascii="Arial" w:hAnsi="Arial" w:cs="Arial"/>
          <w:sz w:val="24"/>
          <w:szCs w:val="24"/>
        </w:rPr>
        <w:t xml:space="preserve"> and </w:t>
      </w:r>
      <w:r w:rsidR="00A95B86">
        <w:rPr>
          <w:rFonts w:ascii="Arial" w:hAnsi="Arial" w:cs="Arial"/>
          <w:sz w:val="24"/>
          <w:szCs w:val="24"/>
        </w:rPr>
        <w:t>Fig S</w:t>
      </w:r>
      <w:r w:rsidR="00D4175B">
        <w:rPr>
          <w:rFonts w:ascii="Arial" w:hAnsi="Arial" w:cs="Arial"/>
          <w:sz w:val="24"/>
          <w:szCs w:val="24"/>
        </w:rPr>
        <w:t>13</w:t>
      </w:r>
      <w:r w:rsidR="00A657D7">
        <w:rPr>
          <w:rFonts w:ascii="Arial" w:hAnsi="Arial" w:cs="Arial"/>
          <w:sz w:val="24"/>
          <w:szCs w:val="24"/>
        </w:rPr>
        <w:t>a-d)</w:t>
      </w:r>
      <w:r>
        <w:rPr>
          <w:rFonts w:ascii="Arial" w:hAnsi="Arial" w:cs="Arial"/>
          <w:sz w:val="24"/>
          <w:szCs w:val="24"/>
        </w:rPr>
        <w:t xml:space="preserve">. </w:t>
      </w:r>
      <w:r w:rsidRPr="00897B36">
        <w:rPr>
          <w:rFonts w:ascii="Arial" w:hAnsi="Arial" w:cs="Arial"/>
          <w:sz w:val="24"/>
          <w:szCs w:val="24"/>
        </w:rPr>
        <w:t>All gl</w:t>
      </w:r>
      <w:r>
        <w:rPr>
          <w:rFonts w:ascii="Arial" w:hAnsi="Arial" w:cs="Arial"/>
          <w:sz w:val="24"/>
          <w:szCs w:val="24"/>
        </w:rPr>
        <w:t xml:space="preserve">obally reconstructed sequences were aligned against the original sequence and found </w:t>
      </w:r>
      <w:r w:rsidR="00682007">
        <w:rPr>
          <w:rFonts w:ascii="Arial" w:hAnsi="Arial" w:cs="Arial"/>
          <w:sz w:val="24"/>
          <w:szCs w:val="24"/>
        </w:rPr>
        <w:t xml:space="preserve">to have </w:t>
      </w:r>
      <w:r w:rsidRPr="00897B36">
        <w:rPr>
          <w:rFonts w:ascii="Arial" w:hAnsi="Arial" w:cs="Arial"/>
          <w:sz w:val="24"/>
          <w:szCs w:val="24"/>
        </w:rPr>
        <w:t>less than</w:t>
      </w:r>
      <w:r>
        <w:rPr>
          <w:rFonts w:ascii="Arial" w:hAnsi="Arial" w:cs="Arial"/>
          <w:sz w:val="24"/>
          <w:szCs w:val="24"/>
        </w:rPr>
        <w:t xml:space="preserve"> 0.5% mismatches (</w:t>
      </w:r>
      <w:r w:rsidR="00DE58B3">
        <w:rPr>
          <w:rFonts w:ascii="Arial" w:hAnsi="Arial" w:cs="Arial"/>
          <w:sz w:val="24"/>
          <w:szCs w:val="24"/>
        </w:rPr>
        <w:t>Additional File 5</w:t>
      </w:r>
      <w:r>
        <w:rPr>
          <w:rFonts w:ascii="Arial" w:hAnsi="Arial" w:cs="Arial"/>
          <w:sz w:val="24"/>
          <w:szCs w:val="24"/>
        </w:rPr>
        <w:t xml:space="preserve">). This </w:t>
      </w:r>
      <w:r w:rsidRPr="00897B36">
        <w:rPr>
          <w:rFonts w:ascii="Arial" w:hAnsi="Arial" w:cs="Arial"/>
          <w:sz w:val="24"/>
          <w:szCs w:val="24"/>
        </w:rPr>
        <w:t>oc</w:t>
      </w:r>
      <w:r>
        <w:rPr>
          <w:rFonts w:ascii="Arial" w:hAnsi="Arial" w:cs="Arial"/>
          <w:sz w:val="24"/>
          <w:szCs w:val="24"/>
        </w:rPr>
        <w:t>curred in low</w:t>
      </w:r>
      <w:r w:rsidR="00682007">
        <w:rPr>
          <w:rFonts w:ascii="Arial" w:hAnsi="Arial" w:cs="Arial"/>
          <w:sz w:val="24"/>
          <w:szCs w:val="24"/>
        </w:rPr>
        <w:t>-coverage</w:t>
      </w:r>
      <w:r>
        <w:rPr>
          <w:rFonts w:ascii="Arial" w:hAnsi="Arial" w:cs="Arial"/>
          <w:sz w:val="24"/>
          <w:szCs w:val="24"/>
        </w:rPr>
        <w:t xml:space="preserve"> regions such as the </w:t>
      </w:r>
      <w:r w:rsidRPr="00897B36">
        <w:rPr>
          <w:rFonts w:ascii="Arial" w:hAnsi="Arial" w:cs="Arial"/>
          <w:sz w:val="24"/>
          <w:szCs w:val="24"/>
        </w:rPr>
        <w:t>5´</w:t>
      </w:r>
      <w:r>
        <w:rPr>
          <w:rFonts w:ascii="Arial" w:hAnsi="Arial" w:cs="Arial"/>
          <w:sz w:val="24"/>
          <w:szCs w:val="24"/>
        </w:rPr>
        <w:t xml:space="preserve"> and 3´ends. After trimming the</w:t>
      </w:r>
      <w:r w:rsidR="004A6039">
        <w:rPr>
          <w:rFonts w:ascii="Arial" w:hAnsi="Arial" w:cs="Arial"/>
          <w:sz w:val="24"/>
          <w:szCs w:val="24"/>
        </w:rPr>
        <w:t>se</w:t>
      </w:r>
      <w:r>
        <w:rPr>
          <w:rFonts w:ascii="Arial" w:hAnsi="Arial" w:cs="Arial"/>
          <w:sz w:val="24"/>
          <w:szCs w:val="24"/>
        </w:rPr>
        <w:t xml:space="preserve"> regions out </w:t>
      </w:r>
      <w:r w:rsidRPr="00897B36">
        <w:rPr>
          <w:rFonts w:ascii="Arial" w:hAnsi="Arial" w:cs="Arial"/>
          <w:sz w:val="24"/>
          <w:szCs w:val="24"/>
        </w:rPr>
        <w:t xml:space="preserve">of the predicted </w:t>
      </w:r>
      <w:r>
        <w:rPr>
          <w:rFonts w:ascii="Arial" w:hAnsi="Arial" w:cs="Arial"/>
          <w:sz w:val="24"/>
          <w:szCs w:val="24"/>
        </w:rPr>
        <w:t>sequences</w:t>
      </w:r>
      <w:r w:rsidR="0031540C">
        <w:rPr>
          <w:rFonts w:ascii="Arial" w:hAnsi="Arial" w:cs="Arial"/>
          <w:sz w:val="24"/>
          <w:szCs w:val="24"/>
        </w:rPr>
        <w:t>,</w:t>
      </w:r>
      <w:r>
        <w:rPr>
          <w:rFonts w:ascii="Arial" w:hAnsi="Arial" w:cs="Arial"/>
          <w:sz w:val="24"/>
          <w:szCs w:val="24"/>
        </w:rPr>
        <w:t xml:space="preserve"> </w:t>
      </w:r>
      <w:r w:rsidR="004A6039">
        <w:rPr>
          <w:rFonts w:ascii="Arial" w:hAnsi="Arial" w:cs="Arial"/>
          <w:sz w:val="24"/>
          <w:szCs w:val="24"/>
        </w:rPr>
        <w:t xml:space="preserve">the </w:t>
      </w:r>
      <w:r>
        <w:rPr>
          <w:rFonts w:ascii="Arial" w:hAnsi="Arial" w:cs="Arial"/>
          <w:sz w:val="24"/>
          <w:szCs w:val="24"/>
        </w:rPr>
        <w:t>number of mismatched position decrease</w:t>
      </w:r>
      <w:r w:rsidR="004A6039">
        <w:rPr>
          <w:rFonts w:ascii="Arial" w:hAnsi="Arial" w:cs="Arial"/>
          <w:sz w:val="24"/>
          <w:szCs w:val="24"/>
        </w:rPr>
        <w:t>d</w:t>
      </w:r>
      <w:r>
        <w:rPr>
          <w:rFonts w:ascii="Arial" w:hAnsi="Arial" w:cs="Arial"/>
          <w:sz w:val="24"/>
          <w:szCs w:val="24"/>
        </w:rPr>
        <w:t xml:space="preserve"> to </w:t>
      </w:r>
      <w:r w:rsidRPr="00897B36">
        <w:rPr>
          <w:rFonts w:ascii="Arial" w:hAnsi="Arial" w:cs="Arial"/>
          <w:sz w:val="24"/>
          <w:szCs w:val="24"/>
        </w:rPr>
        <w:t>les</w:t>
      </w:r>
      <w:r>
        <w:rPr>
          <w:rFonts w:ascii="Arial" w:hAnsi="Arial" w:cs="Arial"/>
          <w:sz w:val="24"/>
          <w:szCs w:val="24"/>
        </w:rPr>
        <w:t>s than 0.04% for these samples (data not shown). The distribution of frequencies</w:t>
      </w:r>
      <w:r w:rsidR="00682007">
        <w:rPr>
          <w:rFonts w:ascii="Arial" w:hAnsi="Arial" w:cs="Arial"/>
          <w:sz w:val="24"/>
          <w:szCs w:val="24"/>
        </w:rPr>
        <w:t xml:space="preserve"> </w:t>
      </w:r>
      <w:r w:rsidR="0048581C">
        <w:rPr>
          <w:rFonts w:ascii="Arial" w:hAnsi="Arial" w:cs="Arial"/>
          <w:sz w:val="24"/>
          <w:szCs w:val="24"/>
        </w:rPr>
        <w:t>of the predicted sequences</w:t>
      </w:r>
      <w:r>
        <w:rPr>
          <w:rFonts w:ascii="Arial" w:hAnsi="Arial" w:cs="Arial"/>
          <w:sz w:val="24"/>
          <w:szCs w:val="24"/>
        </w:rPr>
        <w:t xml:space="preserve"> for these samples </w:t>
      </w:r>
      <w:r w:rsidRPr="00897B36">
        <w:rPr>
          <w:rFonts w:ascii="Arial" w:hAnsi="Arial" w:cs="Arial"/>
          <w:sz w:val="24"/>
          <w:szCs w:val="24"/>
        </w:rPr>
        <w:t>was identical to the true</w:t>
      </w:r>
      <w:r>
        <w:rPr>
          <w:rFonts w:ascii="Arial" w:hAnsi="Arial" w:cs="Arial"/>
          <w:sz w:val="24"/>
          <w:szCs w:val="24"/>
        </w:rPr>
        <w:t xml:space="preserve"> distribution with </w:t>
      </w:r>
      <w:r w:rsidR="0048581C">
        <w:rPr>
          <w:rFonts w:ascii="Arial" w:hAnsi="Arial" w:cs="Arial"/>
          <w:sz w:val="24"/>
          <w:szCs w:val="24"/>
        </w:rPr>
        <w:t>KL divergence</w:t>
      </w:r>
      <w:r w:rsidRPr="00897B36">
        <w:rPr>
          <w:rFonts w:ascii="Arial" w:hAnsi="Arial" w:cs="Arial"/>
          <w:sz w:val="24"/>
          <w:szCs w:val="24"/>
        </w:rPr>
        <w:t xml:space="preserve"> 10</w:t>
      </w:r>
      <w:r w:rsidRPr="00897B36">
        <w:rPr>
          <w:rFonts w:ascii="Arial" w:hAnsi="Arial" w:cs="Arial"/>
          <w:sz w:val="24"/>
          <w:szCs w:val="24"/>
          <w:vertAlign w:val="superscript"/>
        </w:rPr>
        <w:t>−5</w:t>
      </w:r>
      <w:r w:rsidR="000146A4">
        <w:rPr>
          <w:rFonts w:ascii="Arial" w:hAnsi="Arial" w:cs="Arial"/>
          <w:sz w:val="24"/>
          <w:szCs w:val="24"/>
        </w:rPr>
        <w:t xml:space="preserve">. </w:t>
      </w:r>
      <w:r w:rsidR="006E715E" w:rsidRPr="006E715E">
        <w:rPr>
          <w:rFonts w:ascii="Arial" w:hAnsi="Arial" w:cs="Arial"/>
          <w:sz w:val="24"/>
          <w:szCs w:val="24"/>
        </w:rPr>
        <w:t>Recall and precision decreased for samples with 32 and 64 sequences (</w:t>
      </w:r>
      <w:r w:rsidR="000146A4">
        <w:rPr>
          <w:rFonts w:ascii="Arial" w:hAnsi="Arial" w:cs="Arial"/>
          <w:sz w:val="24"/>
          <w:szCs w:val="24"/>
        </w:rPr>
        <w:t>Table 2</w:t>
      </w:r>
      <w:r w:rsidR="006E715E" w:rsidRPr="006E715E">
        <w:rPr>
          <w:rFonts w:ascii="Arial" w:hAnsi="Arial" w:cs="Arial"/>
          <w:sz w:val="24"/>
          <w:szCs w:val="24"/>
        </w:rPr>
        <w:t xml:space="preserve">). </w:t>
      </w:r>
      <w:r w:rsidR="00F84A20">
        <w:rPr>
          <w:rFonts w:ascii="Arial" w:hAnsi="Arial" w:cs="Arial"/>
          <w:sz w:val="24"/>
          <w:szCs w:val="24"/>
        </w:rPr>
        <w:t>Twenty-seven</w:t>
      </w:r>
      <w:r w:rsidR="00C06882" w:rsidRPr="006E715E">
        <w:rPr>
          <w:rFonts w:ascii="Arial" w:hAnsi="Arial" w:cs="Arial"/>
          <w:sz w:val="24"/>
          <w:szCs w:val="24"/>
        </w:rPr>
        <w:t xml:space="preserve"> </w:t>
      </w:r>
      <w:r w:rsidR="006E715E" w:rsidRPr="006E715E">
        <w:rPr>
          <w:rFonts w:ascii="Arial" w:hAnsi="Arial" w:cs="Arial"/>
          <w:sz w:val="24"/>
          <w:szCs w:val="24"/>
        </w:rPr>
        <w:t>fully resolved s</w:t>
      </w:r>
      <w:r w:rsidR="006E715E">
        <w:rPr>
          <w:rFonts w:ascii="Arial" w:hAnsi="Arial" w:cs="Arial"/>
          <w:sz w:val="24"/>
          <w:szCs w:val="24"/>
        </w:rPr>
        <w:t xml:space="preserve">equences </w:t>
      </w:r>
      <w:r w:rsidR="00682007">
        <w:rPr>
          <w:rFonts w:ascii="Arial" w:hAnsi="Arial" w:cs="Arial"/>
          <w:sz w:val="24"/>
          <w:szCs w:val="24"/>
        </w:rPr>
        <w:t xml:space="preserve">were generated </w:t>
      </w:r>
      <w:r w:rsidR="006E715E">
        <w:rPr>
          <w:rFonts w:ascii="Arial" w:hAnsi="Arial" w:cs="Arial"/>
          <w:sz w:val="24"/>
          <w:szCs w:val="24"/>
        </w:rPr>
        <w:t xml:space="preserve">for the mixture of 27 </w:t>
      </w:r>
      <w:r w:rsidR="006E715E" w:rsidRPr="006E715E">
        <w:rPr>
          <w:rFonts w:ascii="Arial" w:hAnsi="Arial" w:cs="Arial"/>
          <w:sz w:val="24"/>
          <w:szCs w:val="24"/>
        </w:rPr>
        <w:t>sequences and 39 for the mixture of 64</w:t>
      </w:r>
      <w:r w:rsidR="00A657D7">
        <w:rPr>
          <w:rFonts w:ascii="Arial" w:hAnsi="Arial" w:cs="Arial"/>
          <w:sz w:val="24"/>
          <w:szCs w:val="24"/>
        </w:rPr>
        <w:t xml:space="preserve"> (</w:t>
      </w:r>
      <w:r w:rsidR="00A95B86">
        <w:rPr>
          <w:rFonts w:ascii="Arial" w:hAnsi="Arial" w:cs="Arial"/>
          <w:sz w:val="24"/>
          <w:szCs w:val="24"/>
        </w:rPr>
        <w:t>Fig S</w:t>
      </w:r>
      <w:r w:rsidR="00D4175B">
        <w:rPr>
          <w:rFonts w:ascii="Arial" w:hAnsi="Arial" w:cs="Arial"/>
          <w:sz w:val="24"/>
          <w:szCs w:val="24"/>
        </w:rPr>
        <w:t>12</w:t>
      </w:r>
      <w:r w:rsidR="00A657D7">
        <w:rPr>
          <w:rFonts w:ascii="Arial" w:hAnsi="Arial" w:cs="Arial"/>
          <w:sz w:val="24"/>
          <w:szCs w:val="24"/>
        </w:rPr>
        <w:t xml:space="preserve">e-f and </w:t>
      </w:r>
      <w:r w:rsidR="00A95B86">
        <w:rPr>
          <w:rFonts w:ascii="Arial" w:hAnsi="Arial" w:cs="Arial"/>
          <w:sz w:val="24"/>
          <w:szCs w:val="24"/>
        </w:rPr>
        <w:t>Fig S</w:t>
      </w:r>
      <w:r w:rsidR="00D4175B">
        <w:rPr>
          <w:rFonts w:ascii="Arial" w:hAnsi="Arial" w:cs="Arial"/>
          <w:sz w:val="24"/>
          <w:szCs w:val="24"/>
        </w:rPr>
        <w:t>13</w:t>
      </w:r>
      <w:r w:rsidR="00A657D7">
        <w:rPr>
          <w:rFonts w:ascii="Arial" w:hAnsi="Arial" w:cs="Arial"/>
          <w:sz w:val="24"/>
          <w:szCs w:val="24"/>
        </w:rPr>
        <w:t>e-f)</w:t>
      </w:r>
      <w:r w:rsidR="006E715E" w:rsidRPr="006E715E">
        <w:rPr>
          <w:rFonts w:ascii="Arial" w:hAnsi="Arial" w:cs="Arial"/>
          <w:sz w:val="24"/>
          <w:szCs w:val="24"/>
        </w:rPr>
        <w:t>.</w:t>
      </w:r>
      <w:r w:rsidR="006E715E">
        <w:rPr>
          <w:rFonts w:ascii="Arial" w:hAnsi="Arial" w:cs="Arial"/>
          <w:sz w:val="24"/>
          <w:szCs w:val="24"/>
        </w:rPr>
        <w:t xml:space="preserve"> </w:t>
      </w:r>
      <w:r w:rsidR="006E715E" w:rsidRPr="006E715E">
        <w:rPr>
          <w:rFonts w:ascii="Arial" w:hAnsi="Arial" w:cs="Arial"/>
          <w:sz w:val="24"/>
          <w:szCs w:val="24"/>
        </w:rPr>
        <w:t xml:space="preserve">Prediction of relative frequencies was also affected in these dense and highly heterogeneous samples. This was observed mainly </w:t>
      </w:r>
      <w:r w:rsidR="00E84440">
        <w:rPr>
          <w:rFonts w:ascii="Arial" w:hAnsi="Arial" w:cs="Arial"/>
          <w:sz w:val="24"/>
          <w:szCs w:val="24"/>
        </w:rPr>
        <w:t>for</w:t>
      </w:r>
      <w:r w:rsidR="00E84440" w:rsidRPr="006E715E">
        <w:rPr>
          <w:rFonts w:ascii="Arial" w:hAnsi="Arial" w:cs="Arial"/>
          <w:sz w:val="24"/>
          <w:szCs w:val="24"/>
        </w:rPr>
        <w:t xml:space="preserve"> </w:t>
      </w:r>
      <w:r w:rsidR="006E715E" w:rsidRPr="006E715E">
        <w:rPr>
          <w:rFonts w:ascii="Arial" w:hAnsi="Arial" w:cs="Arial"/>
          <w:sz w:val="24"/>
          <w:szCs w:val="24"/>
        </w:rPr>
        <w:t>the low frequency haplotypes</w:t>
      </w:r>
      <w:r w:rsidR="00C51C0E">
        <w:rPr>
          <w:rFonts w:ascii="Arial" w:hAnsi="Arial" w:cs="Arial"/>
          <w:sz w:val="24"/>
          <w:szCs w:val="24"/>
        </w:rPr>
        <w:t>,</w:t>
      </w:r>
      <w:r w:rsidR="006E715E" w:rsidRPr="006E715E">
        <w:rPr>
          <w:rFonts w:ascii="Arial" w:hAnsi="Arial" w:cs="Arial"/>
          <w:sz w:val="24"/>
          <w:szCs w:val="24"/>
        </w:rPr>
        <w:t xml:space="preserve"> while those with higher frequency </w:t>
      </w:r>
      <w:r w:rsidR="00E84440">
        <w:rPr>
          <w:rFonts w:ascii="Arial" w:hAnsi="Arial" w:cs="Arial"/>
          <w:sz w:val="24"/>
          <w:szCs w:val="24"/>
        </w:rPr>
        <w:t>resulted in</w:t>
      </w:r>
      <w:r w:rsidR="00E84440" w:rsidRPr="006E715E">
        <w:rPr>
          <w:rFonts w:ascii="Arial" w:hAnsi="Arial" w:cs="Arial"/>
          <w:sz w:val="24"/>
          <w:szCs w:val="24"/>
        </w:rPr>
        <w:t xml:space="preserve"> </w:t>
      </w:r>
      <w:r w:rsidR="006E715E" w:rsidRPr="006E715E">
        <w:rPr>
          <w:rFonts w:ascii="Arial" w:hAnsi="Arial" w:cs="Arial"/>
          <w:sz w:val="24"/>
          <w:szCs w:val="24"/>
        </w:rPr>
        <w:t>a more accurate prediction (</w:t>
      </w:r>
      <w:r w:rsidR="00DE58B3">
        <w:rPr>
          <w:rFonts w:ascii="Arial" w:hAnsi="Arial" w:cs="Arial"/>
          <w:sz w:val="24"/>
          <w:szCs w:val="24"/>
        </w:rPr>
        <w:t>Additional File 5</w:t>
      </w:r>
      <w:r w:rsidR="006E715E" w:rsidRPr="00A657D7">
        <w:rPr>
          <w:rFonts w:ascii="Arial" w:hAnsi="Arial" w:cs="Arial"/>
          <w:sz w:val="24"/>
          <w:szCs w:val="24"/>
        </w:rPr>
        <w:t>).</w:t>
      </w:r>
      <w:r w:rsidR="006E715E" w:rsidRPr="006E715E">
        <w:rPr>
          <w:rFonts w:ascii="Arial" w:hAnsi="Arial" w:cs="Arial"/>
          <w:sz w:val="24"/>
          <w:szCs w:val="24"/>
        </w:rPr>
        <w:t xml:space="preserve"> This </w:t>
      </w:r>
      <w:r w:rsidR="00E84440">
        <w:rPr>
          <w:rFonts w:ascii="Arial" w:hAnsi="Arial" w:cs="Arial"/>
          <w:sz w:val="24"/>
          <w:szCs w:val="24"/>
        </w:rPr>
        <w:t>may be</w:t>
      </w:r>
      <w:r w:rsidR="006E715E" w:rsidRPr="006E715E">
        <w:rPr>
          <w:rFonts w:ascii="Arial" w:hAnsi="Arial" w:cs="Arial"/>
          <w:sz w:val="24"/>
          <w:szCs w:val="24"/>
        </w:rPr>
        <w:t xml:space="preserve"> because a large number of the generated sequences </w:t>
      </w:r>
      <w:r w:rsidR="00E84440">
        <w:rPr>
          <w:rFonts w:ascii="Arial" w:hAnsi="Arial" w:cs="Arial"/>
          <w:sz w:val="24"/>
          <w:szCs w:val="24"/>
        </w:rPr>
        <w:t>were present</w:t>
      </w:r>
      <w:r w:rsidR="006E715E" w:rsidRPr="006E715E">
        <w:rPr>
          <w:rFonts w:ascii="Arial" w:hAnsi="Arial" w:cs="Arial"/>
          <w:sz w:val="24"/>
          <w:szCs w:val="24"/>
        </w:rPr>
        <w:t xml:space="preserve"> below the noise level.</w:t>
      </w:r>
    </w:p>
    <w:p w14:paraId="1A092EDF" w14:textId="71010FF3" w:rsidR="006E715E" w:rsidRDefault="005F1C87" w:rsidP="006E715E">
      <w:pPr>
        <w:spacing w:line="480" w:lineRule="auto"/>
        <w:jc w:val="both"/>
        <w:rPr>
          <w:rFonts w:ascii="Arial" w:hAnsi="Arial" w:cs="Arial"/>
          <w:sz w:val="24"/>
          <w:szCs w:val="24"/>
        </w:rPr>
      </w:pPr>
      <w:r w:rsidRPr="00F70C49">
        <w:rPr>
          <w:rFonts w:ascii="Arial" w:hAnsi="Arial" w:cs="Arial"/>
          <w:sz w:val="24"/>
          <w:szCs w:val="24"/>
          <w:u w:val="single"/>
        </w:rPr>
        <w:t>Speed performance:</w:t>
      </w:r>
      <w:r>
        <w:rPr>
          <w:rFonts w:ascii="Arial" w:hAnsi="Arial" w:cs="Arial"/>
          <w:sz w:val="24"/>
          <w:szCs w:val="24"/>
        </w:rPr>
        <w:t xml:space="preserve"> </w:t>
      </w:r>
      <w:r w:rsidR="006E715E">
        <w:rPr>
          <w:rFonts w:ascii="Arial" w:hAnsi="Arial" w:cs="Arial"/>
          <w:sz w:val="24"/>
          <w:szCs w:val="24"/>
        </w:rPr>
        <w:t xml:space="preserve">To measure the </w:t>
      </w:r>
      <w:r w:rsidR="00B85149">
        <w:rPr>
          <w:rFonts w:ascii="Arial" w:hAnsi="Arial" w:cs="Arial"/>
          <w:sz w:val="24"/>
          <w:szCs w:val="24"/>
        </w:rPr>
        <w:t xml:space="preserve">speed </w:t>
      </w:r>
      <w:r w:rsidR="006E715E">
        <w:rPr>
          <w:rFonts w:ascii="Arial" w:hAnsi="Arial" w:cs="Arial"/>
          <w:sz w:val="24"/>
          <w:szCs w:val="24"/>
        </w:rPr>
        <w:t xml:space="preserve">performance </w:t>
      </w:r>
      <w:r w:rsidR="006E715E" w:rsidRPr="006E715E">
        <w:rPr>
          <w:rFonts w:ascii="Arial" w:hAnsi="Arial" w:cs="Arial"/>
          <w:sz w:val="24"/>
          <w:szCs w:val="24"/>
        </w:rPr>
        <w:t>of the algorithm</w:t>
      </w:r>
      <w:r w:rsidR="00483FDC">
        <w:rPr>
          <w:rFonts w:ascii="Arial" w:hAnsi="Arial" w:cs="Arial"/>
          <w:sz w:val="24"/>
          <w:szCs w:val="24"/>
        </w:rPr>
        <w:t xml:space="preserve"> (see Additional File </w:t>
      </w:r>
      <w:r w:rsidR="000F1B10">
        <w:rPr>
          <w:rFonts w:ascii="Arial" w:hAnsi="Arial" w:cs="Arial"/>
          <w:sz w:val="24"/>
          <w:szCs w:val="24"/>
        </w:rPr>
        <w:t>1, Fig S14</w:t>
      </w:r>
      <w:r w:rsidR="00483FDC">
        <w:rPr>
          <w:rFonts w:ascii="Arial" w:hAnsi="Arial" w:cs="Arial"/>
          <w:sz w:val="24"/>
          <w:szCs w:val="24"/>
        </w:rPr>
        <w:t>)</w:t>
      </w:r>
      <w:r w:rsidR="006F44DA">
        <w:rPr>
          <w:rFonts w:ascii="Arial" w:hAnsi="Arial" w:cs="Arial"/>
          <w:sz w:val="24"/>
          <w:szCs w:val="24"/>
        </w:rPr>
        <w:t>,</w:t>
      </w:r>
      <w:r w:rsidR="006E715E" w:rsidRPr="006E715E">
        <w:rPr>
          <w:rFonts w:ascii="Arial" w:hAnsi="Arial" w:cs="Arial"/>
          <w:sz w:val="24"/>
          <w:szCs w:val="24"/>
        </w:rPr>
        <w:t xml:space="preserve"> we</w:t>
      </w:r>
      <w:r w:rsidR="006E715E">
        <w:rPr>
          <w:rFonts w:ascii="Arial" w:hAnsi="Arial" w:cs="Arial"/>
          <w:sz w:val="24"/>
          <w:szCs w:val="24"/>
        </w:rPr>
        <w:t xml:space="preserve"> constructed different set</w:t>
      </w:r>
      <w:r w:rsidR="006F44DA">
        <w:rPr>
          <w:rFonts w:ascii="Arial" w:hAnsi="Arial" w:cs="Arial"/>
          <w:sz w:val="24"/>
          <w:szCs w:val="24"/>
        </w:rPr>
        <w:t>s</w:t>
      </w:r>
      <w:r w:rsidR="006E715E">
        <w:rPr>
          <w:rFonts w:ascii="Arial" w:hAnsi="Arial" w:cs="Arial"/>
          <w:sz w:val="24"/>
          <w:szCs w:val="24"/>
        </w:rPr>
        <w:t xml:space="preserve"> of </w:t>
      </w:r>
      <w:r w:rsidR="006E715E" w:rsidRPr="006E715E">
        <w:rPr>
          <w:rFonts w:ascii="Arial" w:hAnsi="Arial" w:cs="Arial"/>
          <w:sz w:val="24"/>
          <w:szCs w:val="24"/>
        </w:rPr>
        <w:t xml:space="preserve">samples changing </w:t>
      </w:r>
      <w:r w:rsidR="00A657D7">
        <w:rPr>
          <w:rFonts w:ascii="Arial" w:hAnsi="Arial" w:cs="Arial"/>
          <w:sz w:val="24"/>
          <w:szCs w:val="24"/>
        </w:rPr>
        <w:t>all pairs</w:t>
      </w:r>
      <w:r w:rsidR="006E715E" w:rsidRPr="006E715E">
        <w:rPr>
          <w:rFonts w:ascii="Arial" w:hAnsi="Arial" w:cs="Arial"/>
          <w:sz w:val="24"/>
          <w:szCs w:val="24"/>
        </w:rPr>
        <w:t xml:space="preserve"> of the following characteristics</w:t>
      </w:r>
      <w:r w:rsidR="00C51C0E">
        <w:rPr>
          <w:rFonts w:ascii="Arial" w:hAnsi="Arial" w:cs="Arial"/>
          <w:sz w:val="24"/>
          <w:szCs w:val="24"/>
        </w:rPr>
        <w:t>:</w:t>
      </w:r>
      <w:r w:rsidR="006E715E" w:rsidRPr="006E715E">
        <w:rPr>
          <w:rFonts w:ascii="Arial" w:hAnsi="Arial" w:cs="Arial"/>
          <w:sz w:val="24"/>
          <w:szCs w:val="24"/>
        </w:rPr>
        <w:t xml:space="preserve"> the noise, the number of </w:t>
      </w:r>
      <w:r w:rsidR="00013E18">
        <w:rPr>
          <w:rFonts w:ascii="Arial" w:hAnsi="Arial" w:cs="Arial"/>
          <w:sz w:val="24"/>
          <w:szCs w:val="24"/>
        </w:rPr>
        <w:t>sequences</w:t>
      </w:r>
      <w:r w:rsidR="006E715E">
        <w:rPr>
          <w:rFonts w:ascii="Arial" w:hAnsi="Arial" w:cs="Arial"/>
          <w:sz w:val="24"/>
          <w:szCs w:val="24"/>
        </w:rPr>
        <w:t xml:space="preserve"> and the distance between </w:t>
      </w:r>
      <w:r w:rsidR="006E715E" w:rsidRPr="006E715E">
        <w:rPr>
          <w:rFonts w:ascii="Arial" w:hAnsi="Arial" w:cs="Arial"/>
          <w:sz w:val="24"/>
          <w:szCs w:val="24"/>
        </w:rPr>
        <w:t>sequences. Noise was set to 0.3</w:t>
      </w:r>
      <w:r w:rsidR="006E715E">
        <w:rPr>
          <w:rFonts w:ascii="Arial" w:hAnsi="Arial" w:cs="Arial"/>
          <w:sz w:val="24"/>
          <w:szCs w:val="24"/>
        </w:rPr>
        <w:t xml:space="preserve">%, number of </w:t>
      </w:r>
      <w:r w:rsidR="00013E18">
        <w:rPr>
          <w:rFonts w:ascii="Arial" w:hAnsi="Arial" w:cs="Arial"/>
          <w:sz w:val="24"/>
          <w:szCs w:val="24"/>
        </w:rPr>
        <w:t>sequences</w:t>
      </w:r>
      <w:r w:rsidR="006E715E">
        <w:rPr>
          <w:rFonts w:ascii="Arial" w:hAnsi="Arial" w:cs="Arial"/>
          <w:sz w:val="24"/>
          <w:szCs w:val="24"/>
        </w:rPr>
        <w:t xml:space="preserve"> to 4, </w:t>
      </w:r>
      <w:r w:rsidR="006E715E" w:rsidRPr="006E715E">
        <w:rPr>
          <w:rFonts w:ascii="Arial" w:hAnsi="Arial" w:cs="Arial"/>
          <w:sz w:val="24"/>
          <w:szCs w:val="24"/>
        </w:rPr>
        <w:t xml:space="preserve">distance between </w:t>
      </w:r>
      <w:r w:rsidR="00013E18">
        <w:rPr>
          <w:rFonts w:ascii="Arial" w:hAnsi="Arial" w:cs="Arial"/>
          <w:sz w:val="24"/>
          <w:szCs w:val="24"/>
        </w:rPr>
        <w:t>them</w:t>
      </w:r>
      <w:r w:rsidR="006E715E">
        <w:rPr>
          <w:rFonts w:ascii="Arial" w:hAnsi="Arial" w:cs="Arial"/>
          <w:sz w:val="24"/>
          <w:szCs w:val="24"/>
        </w:rPr>
        <w:t xml:space="preserve"> to 2</w:t>
      </w:r>
      <w:r w:rsidR="006E715E" w:rsidRPr="006E715E">
        <w:rPr>
          <w:rFonts w:ascii="Arial" w:hAnsi="Arial" w:cs="Arial"/>
          <w:sz w:val="24"/>
          <w:szCs w:val="24"/>
        </w:rPr>
        <w:t>%</w:t>
      </w:r>
      <w:r w:rsidR="006F44DA">
        <w:rPr>
          <w:rFonts w:ascii="Arial" w:hAnsi="Arial" w:cs="Arial"/>
          <w:sz w:val="24"/>
          <w:szCs w:val="24"/>
        </w:rPr>
        <w:t>,</w:t>
      </w:r>
      <w:r w:rsidR="00B85149">
        <w:rPr>
          <w:rFonts w:ascii="Arial" w:hAnsi="Arial" w:cs="Arial"/>
          <w:sz w:val="24"/>
          <w:szCs w:val="24"/>
        </w:rPr>
        <w:t xml:space="preserve"> number of</w:t>
      </w:r>
      <w:r w:rsidR="00013E18">
        <w:rPr>
          <w:rFonts w:ascii="Arial" w:hAnsi="Arial" w:cs="Arial"/>
          <w:sz w:val="24"/>
          <w:szCs w:val="24"/>
        </w:rPr>
        <w:t xml:space="preserve"> short</w:t>
      </w:r>
      <w:r w:rsidR="00B85149">
        <w:rPr>
          <w:rFonts w:ascii="Arial" w:hAnsi="Arial" w:cs="Arial"/>
          <w:sz w:val="24"/>
          <w:szCs w:val="24"/>
        </w:rPr>
        <w:t xml:space="preserve"> reads to 100,000 </w:t>
      </w:r>
      <w:r w:rsidR="006E715E" w:rsidRPr="006E715E">
        <w:rPr>
          <w:rFonts w:ascii="Arial" w:hAnsi="Arial" w:cs="Arial"/>
          <w:sz w:val="24"/>
          <w:szCs w:val="24"/>
        </w:rPr>
        <w:t xml:space="preserve">and the read length to 200 as defaults </w:t>
      </w:r>
      <w:r w:rsidR="006E715E">
        <w:rPr>
          <w:rFonts w:ascii="Arial" w:hAnsi="Arial" w:cs="Arial"/>
          <w:sz w:val="24"/>
          <w:szCs w:val="24"/>
        </w:rPr>
        <w:t>and the mutation threshold to 1</w:t>
      </w:r>
      <w:r w:rsidR="006E715E" w:rsidRPr="006E715E">
        <w:rPr>
          <w:rFonts w:ascii="Arial" w:hAnsi="Arial" w:cs="Arial"/>
          <w:sz w:val="24"/>
          <w:szCs w:val="24"/>
        </w:rPr>
        <w:t xml:space="preserve">%. </w:t>
      </w:r>
      <w:r w:rsidR="007631B6">
        <w:rPr>
          <w:rFonts w:ascii="Arial" w:hAnsi="Arial" w:cs="Arial"/>
          <w:sz w:val="24"/>
          <w:szCs w:val="24"/>
        </w:rPr>
        <w:t>The algorithm was shown to perform well even on deep sequencing data and most of</w:t>
      </w:r>
      <w:r w:rsidR="00FA3507">
        <w:rPr>
          <w:rFonts w:ascii="Arial" w:hAnsi="Arial" w:cs="Arial"/>
          <w:sz w:val="24"/>
          <w:szCs w:val="24"/>
        </w:rPr>
        <w:t xml:space="preserve"> </w:t>
      </w:r>
      <w:r w:rsidR="006E715E" w:rsidRPr="006E715E">
        <w:rPr>
          <w:rFonts w:ascii="Arial" w:hAnsi="Arial" w:cs="Arial"/>
          <w:sz w:val="24"/>
          <w:szCs w:val="24"/>
        </w:rPr>
        <w:t xml:space="preserve">the computations finished within </w:t>
      </w:r>
      <w:r w:rsidR="007631B6">
        <w:rPr>
          <w:rFonts w:ascii="Arial" w:hAnsi="Arial" w:cs="Arial"/>
          <w:sz w:val="24"/>
          <w:szCs w:val="24"/>
        </w:rPr>
        <w:t>seconds</w:t>
      </w:r>
      <w:r w:rsidR="00A657D7">
        <w:rPr>
          <w:rFonts w:ascii="Arial" w:hAnsi="Arial" w:cs="Arial"/>
          <w:sz w:val="24"/>
          <w:szCs w:val="24"/>
        </w:rPr>
        <w:t xml:space="preserve"> </w:t>
      </w:r>
      <w:r w:rsidR="006E715E" w:rsidRPr="006E715E">
        <w:rPr>
          <w:rFonts w:ascii="Arial" w:hAnsi="Arial" w:cs="Arial"/>
          <w:sz w:val="24"/>
          <w:szCs w:val="24"/>
        </w:rPr>
        <w:t>(</w:t>
      </w:r>
      <w:r w:rsidR="00A95B86">
        <w:rPr>
          <w:rFonts w:ascii="Arial" w:hAnsi="Arial" w:cs="Arial"/>
          <w:sz w:val="24"/>
          <w:szCs w:val="24"/>
        </w:rPr>
        <w:t>Fig S</w:t>
      </w:r>
      <w:r w:rsidR="00D4175B">
        <w:rPr>
          <w:rFonts w:ascii="Arial" w:hAnsi="Arial" w:cs="Arial"/>
          <w:sz w:val="24"/>
          <w:szCs w:val="24"/>
        </w:rPr>
        <w:t>14</w:t>
      </w:r>
      <w:r w:rsidR="006E715E">
        <w:rPr>
          <w:rFonts w:ascii="Arial" w:hAnsi="Arial" w:cs="Arial"/>
          <w:sz w:val="24"/>
          <w:szCs w:val="24"/>
        </w:rPr>
        <w:t xml:space="preserve">). </w:t>
      </w:r>
      <w:r w:rsidR="000F1B10">
        <w:rPr>
          <w:rFonts w:ascii="Arial" w:hAnsi="Arial" w:cs="Arial"/>
          <w:sz w:val="24"/>
          <w:szCs w:val="18"/>
        </w:rPr>
        <w:t>T</w:t>
      </w:r>
      <w:r w:rsidR="006E715E" w:rsidRPr="007631B6">
        <w:rPr>
          <w:rFonts w:ascii="Arial" w:hAnsi="Arial" w:cs="Arial"/>
          <w:sz w:val="24"/>
          <w:szCs w:val="24"/>
        </w:rPr>
        <w:t>he slowest computation</w:t>
      </w:r>
      <w:r w:rsidR="007631B6">
        <w:rPr>
          <w:rFonts w:ascii="Arial" w:hAnsi="Arial" w:cs="Arial"/>
          <w:sz w:val="24"/>
          <w:szCs w:val="24"/>
        </w:rPr>
        <w:t>s</w:t>
      </w:r>
      <w:r w:rsidR="00BF61B2">
        <w:rPr>
          <w:rFonts w:ascii="Arial" w:hAnsi="Arial" w:cs="Arial"/>
          <w:sz w:val="24"/>
          <w:szCs w:val="24"/>
        </w:rPr>
        <w:t>, finishing with</w:t>
      </w:r>
      <w:r w:rsidR="00E84440">
        <w:rPr>
          <w:rFonts w:ascii="Arial" w:hAnsi="Arial" w:cs="Arial"/>
          <w:sz w:val="24"/>
          <w:szCs w:val="24"/>
        </w:rPr>
        <w:t>in</w:t>
      </w:r>
      <w:r w:rsidR="00BF61B2">
        <w:rPr>
          <w:rFonts w:ascii="Arial" w:hAnsi="Arial" w:cs="Arial"/>
          <w:sz w:val="24"/>
          <w:szCs w:val="24"/>
        </w:rPr>
        <w:t xml:space="preserve"> 1hr,</w:t>
      </w:r>
      <w:r w:rsidR="006E715E" w:rsidRPr="007631B6">
        <w:rPr>
          <w:rFonts w:ascii="Arial" w:hAnsi="Arial" w:cs="Arial"/>
          <w:sz w:val="24"/>
          <w:szCs w:val="24"/>
        </w:rPr>
        <w:t xml:space="preserve"> </w:t>
      </w:r>
      <w:r w:rsidR="00BF61B2">
        <w:rPr>
          <w:rFonts w:ascii="Arial" w:hAnsi="Arial" w:cs="Arial"/>
          <w:sz w:val="24"/>
          <w:szCs w:val="24"/>
        </w:rPr>
        <w:t xml:space="preserve">were the ones with the </w:t>
      </w:r>
      <w:r w:rsidR="00C51C0E">
        <w:rPr>
          <w:rFonts w:ascii="Arial" w:hAnsi="Arial" w:cs="Arial"/>
          <w:sz w:val="24"/>
          <w:szCs w:val="24"/>
        </w:rPr>
        <w:t>greatest</w:t>
      </w:r>
      <w:r w:rsidR="00BF61B2">
        <w:rPr>
          <w:rFonts w:ascii="Arial" w:hAnsi="Arial" w:cs="Arial"/>
          <w:sz w:val="24"/>
          <w:szCs w:val="24"/>
        </w:rPr>
        <w:t xml:space="preserve"> number of aligned reads and whe</w:t>
      </w:r>
      <w:r w:rsidR="00C51C0E">
        <w:rPr>
          <w:rFonts w:ascii="Arial" w:hAnsi="Arial" w:cs="Arial"/>
          <w:sz w:val="24"/>
          <w:szCs w:val="24"/>
        </w:rPr>
        <w:t>n</w:t>
      </w:r>
      <w:r w:rsidR="00BF61B2">
        <w:rPr>
          <w:rFonts w:ascii="Arial" w:hAnsi="Arial" w:cs="Arial"/>
          <w:sz w:val="24"/>
          <w:szCs w:val="24"/>
        </w:rPr>
        <w:t xml:space="preserve"> sensitivity was set below the noise baseline</w:t>
      </w:r>
      <w:r w:rsidR="006E715E" w:rsidRPr="007631B6">
        <w:rPr>
          <w:rFonts w:ascii="Arial" w:hAnsi="Arial" w:cs="Arial"/>
          <w:sz w:val="24"/>
          <w:szCs w:val="24"/>
        </w:rPr>
        <w:t>.</w:t>
      </w:r>
    </w:p>
    <w:p w14:paraId="6D57D60F" w14:textId="143BC551" w:rsidR="00AF67AF" w:rsidRPr="009B6674" w:rsidRDefault="006117C7" w:rsidP="006E715E">
      <w:pPr>
        <w:spacing w:line="480" w:lineRule="auto"/>
        <w:jc w:val="both"/>
        <w:rPr>
          <w:rFonts w:ascii="Arial" w:hAnsi="Arial" w:cs="Arial"/>
          <w:b/>
          <w:szCs w:val="24"/>
        </w:rPr>
      </w:pPr>
      <w:r>
        <w:rPr>
          <w:rFonts w:ascii="Arial" w:hAnsi="Arial" w:cs="Arial"/>
          <w:b/>
          <w:szCs w:val="24"/>
        </w:rPr>
        <w:t>V</w:t>
      </w:r>
      <w:r w:rsidR="00AF67AF" w:rsidRPr="009B6674">
        <w:rPr>
          <w:rFonts w:ascii="Arial" w:hAnsi="Arial" w:cs="Arial"/>
          <w:b/>
          <w:szCs w:val="24"/>
        </w:rPr>
        <w:t>alidation</w:t>
      </w:r>
      <w:r>
        <w:rPr>
          <w:rFonts w:ascii="Arial" w:hAnsi="Arial" w:cs="Arial"/>
          <w:b/>
          <w:szCs w:val="24"/>
        </w:rPr>
        <w:t xml:space="preserve"> using experimental data for viral samples</w:t>
      </w:r>
      <w:r w:rsidR="006670C7">
        <w:rPr>
          <w:rFonts w:ascii="Arial" w:hAnsi="Arial" w:cs="Arial"/>
          <w:b/>
          <w:szCs w:val="24"/>
        </w:rPr>
        <w:t xml:space="preserve"> with sub-populations</w:t>
      </w:r>
    </w:p>
    <w:p w14:paraId="5DBBEE5D" w14:textId="2BB2791C" w:rsidR="00AF67AF" w:rsidRDefault="006117C7" w:rsidP="00AF67AF">
      <w:pPr>
        <w:spacing w:line="480" w:lineRule="auto"/>
        <w:jc w:val="both"/>
      </w:pPr>
      <w:r>
        <w:rPr>
          <w:rFonts w:ascii="Arial" w:hAnsi="Arial" w:cs="Arial"/>
          <w:sz w:val="24"/>
          <w:szCs w:val="24"/>
        </w:rPr>
        <w:t>In addition to the above</w:t>
      </w:r>
      <w:r w:rsidR="00AF67AF">
        <w:rPr>
          <w:rFonts w:ascii="Arial" w:hAnsi="Arial" w:cs="Arial"/>
          <w:sz w:val="24"/>
          <w:szCs w:val="24"/>
        </w:rPr>
        <w:t xml:space="preserve"> simulation </w:t>
      </w:r>
      <w:r w:rsidR="00001534">
        <w:rPr>
          <w:rFonts w:ascii="Arial" w:hAnsi="Arial" w:cs="Arial"/>
          <w:sz w:val="24"/>
          <w:szCs w:val="24"/>
        </w:rPr>
        <w:t>study, the algorithm was</w:t>
      </w:r>
      <w:r w:rsidR="00E84440">
        <w:rPr>
          <w:rFonts w:ascii="Arial" w:hAnsi="Arial" w:cs="Arial"/>
          <w:sz w:val="24"/>
          <w:szCs w:val="24"/>
        </w:rPr>
        <w:t xml:space="preserve"> ap</w:t>
      </w:r>
      <w:r w:rsidR="00E84440" w:rsidRPr="00AF67AF">
        <w:rPr>
          <w:rFonts w:ascii="Arial" w:hAnsi="Arial" w:cs="Arial"/>
          <w:sz w:val="24"/>
          <w:szCs w:val="24"/>
        </w:rPr>
        <w:t xml:space="preserve">plied </w:t>
      </w:r>
      <w:r w:rsidR="00AF67AF">
        <w:rPr>
          <w:rFonts w:ascii="Arial" w:hAnsi="Arial" w:cs="Arial"/>
          <w:sz w:val="24"/>
          <w:szCs w:val="24"/>
        </w:rPr>
        <w:t xml:space="preserve">to real </w:t>
      </w:r>
      <w:r>
        <w:rPr>
          <w:rFonts w:ascii="Arial" w:hAnsi="Arial" w:cs="Arial"/>
          <w:sz w:val="24"/>
          <w:szCs w:val="24"/>
        </w:rPr>
        <w:t>HTS datasets obtained for a live attenuated vaccine strain</w:t>
      </w:r>
      <w:r w:rsidR="00AF67AF">
        <w:rPr>
          <w:rFonts w:ascii="Arial" w:hAnsi="Arial" w:cs="Arial"/>
          <w:sz w:val="24"/>
          <w:szCs w:val="24"/>
        </w:rPr>
        <w:t xml:space="preserve"> and </w:t>
      </w:r>
      <w:r>
        <w:rPr>
          <w:rFonts w:ascii="Arial" w:hAnsi="Arial" w:cs="Arial"/>
          <w:sz w:val="24"/>
          <w:szCs w:val="24"/>
        </w:rPr>
        <w:t xml:space="preserve">for an </w:t>
      </w:r>
      <w:r w:rsidR="00646D6C">
        <w:rPr>
          <w:rFonts w:ascii="Arial" w:hAnsi="Arial" w:cs="Arial"/>
          <w:sz w:val="24"/>
          <w:szCs w:val="24"/>
        </w:rPr>
        <w:t xml:space="preserve">environmental </w:t>
      </w:r>
      <w:r>
        <w:rPr>
          <w:rFonts w:ascii="Arial" w:hAnsi="Arial" w:cs="Arial"/>
          <w:sz w:val="24"/>
          <w:szCs w:val="24"/>
        </w:rPr>
        <w:t xml:space="preserve">(sewage) </w:t>
      </w:r>
      <w:r w:rsidR="00AF67AF">
        <w:rPr>
          <w:rFonts w:ascii="Arial" w:hAnsi="Arial" w:cs="Arial"/>
          <w:sz w:val="24"/>
          <w:szCs w:val="24"/>
        </w:rPr>
        <w:t>sample</w:t>
      </w:r>
      <w:r w:rsidR="00AF67AF" w:rsidRPr="00AF67AF">
        <w:rPr>
          <w:rFonts w:ascii="Arial" w:hAnsi="Arial" w:cs="Arial"/>
          <w:sz w:val="24"/>
          <w:szCs w:val="24"/>
        </w:rPr>
        <w:t xml:space="preserve">. All samples </w:t>
      </w:r>
      <w:r w:rsidR="00AF67AF">
        <w:rPr>
          <w:rFonts w:ascii="Arial" w:hAnsi="Arial" w:cs="Arial"/>
          <w:sz w:val="24"/>
          <w:szCs w:val="24"/>
        </w:rPr>
        <w:t>were aligned using hexagon; when necessary</w:t>
      </w:r>
      <w:r w:rsidR="006F44DA">
        <w:rPr>
          <w:rFonts w:ascii="Arial" w:hAnsi="Arial" w:cs="Arial"/>
          <w:sz w:val="24"/>
          <w:szCs w:val="24"/>
        </w:rPr>
        <w:t>,</w:t>
      </w:r>
      <w:r w:rsidR="00AF67AF">
        <w:rPr>
          <w:rFonts w:ascii="Arial" w:hAnsi="Arial" w:cs="Arial"/>
          <w:sz w:val="24"/>
          <w:szCs w:val="24"/>
        </w:rPr>
        <w:t xml:space="preserve"> multiple alignment of selected references </w:t>
      </w:r>
      <w:r w:rsidR="00AF67AF" w:rsidRPr="00AF67AF">
        <w:rPr>
          <w:rFonts w:ascii="Arial" w:hAnsi="Arial" w:cs="Arial"/>
          <w:sz w:val="24"/>
          <w:szCs w:val="24"/>
        </w:rPr>
        <w:t xml:space="preserve">was performed using </w:t>
      </w:r>
      <w:r w:rsidR="00AF67AF" w:rsidRPr="009F7C21">
        <w:rPr>
          <w:rFonts w:ascii="Arial" w:hAnsi="Arial" w:cs="Arial"/>
          <w:sz w:val="24"/>
          <w:szCs w:val="24"/>
        </w:rPr>
        <w:t>MAFFT</w:t>
      </w:r>
      <w:r w:rsidR="009F7C21">
        <w:rPr>
          <w:rFonts w:ascii="Arial" w:hAnsi="Arial" w:cs="Arial"/>
          <w:sz w:val="24"/>
          <w:szCs w:val="24"/>
        </w:rPr>
        <w:fldChar w:fldCharType="begin"/>
      </w:r>
      <w:r w:rsidR="00B91C18">
        <w:rPr>
          <w:rFonts w:ascii="Arial" w:hAnsi="Arial" w:cs="Arial"/>
          <w:sz w:val="24"/>
          <w:szCs w:val="24"/>
        </w:rPr>
        <w:instrText xml:space="preserve"> ADDIN EN.CITE &lt;EndNote&gt;&lt;Cite&gt;&lt;Author&gt;Katoh&lt;/Author&gt;&lt;Year&gt;2013&lt;/Year&gt;&lt;RecNum&gt;26&lt;/RecNum&gt;&lt;DisplayText&gt;[26]&lt;/DisplayText&gt;&lt;record&gt;&lt;rec-number&gt;26&lt;/rec-number&gt;&lt;foreign-keys&gt;&lt;key app="EN" db-id="5p0vrza2ovez5peedrppzr2pazfddvrz59az"&gt;26&lt;/key&gt;&lt;/foreign-keys&gt;&lt;ref-type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www.ncbi.nlm.nih.gov/pubmed/23329690&lt;/url&gt;&lt;/related-urls&gt;&lt;/urls&gt;&lt;custom2&gt;3603318&lt;/custom2&gt;&lt;electronic-resource-num&gt;10.1093/molbev/mst010&lt;/electronic-resource-num&gt;&lt;/record&gt;&lt;/Cite&gt;&lt;/EndNote&gt;</w:instrText>
      </w:r>
      <w:r w:rsidR="009F7C21">
        <w:rPr>
          <w:rFonts w:ascii="Arial" w:hAnsi="Arial" w:cs="Arial"/>
          <w:sz w:val="24"/>
          <w:szCs w:val="24"/>
        </w:rPr>
        <w:fldChar w:fldCharType="separate"/>
      </w:r>
      <w:r w:rsidR="00E418DF">
        <w:rPr>
          <w:rFonts w:ascii="Arial" w:hAnsi="Arial" w:cs="Arial"/>
          <w:noProof/>
          <w:sz w:val="24"/>
          <w:szCs w:val="24"/>
        </w:rPr>
        <w:t>[26]</w:t>
      </w:r>
      <w:r w:rsidR="009F7C21">
        <w:rPr>
          <w:rFonts w:ascii="Arial" w:hAnsi="Arial" w:cs="Arial"/>
          <w:sz w:val="24"/>
          <w:szCs w:val="24"/>
        </w:rPr>
        <w:fldChar w:fldCharType="end"/>
      </w:r>
      <w:r w:rsidR="00A603C6">
        <w:t>.</w:t>
      </w:r>
    </w:p>
    <w:p w14:paraId="0DB45BCD" w14:textId="1688047D" w:rsidR="00AF67AF" w:rsidRDefault="00AF67AF" w:rsidP="00AF67AF">
      <w:pPr>
        <w:spacing w:line="480" w:lineRule="auto"/>
        <w:jc w:val="both"/>
        <w:rPr>
          <w:rFonts w:ascii="Arial" w:hAnsi="Arial" w:cs="Arial"/>
          <w:sz w:val="24"/>
          <w:szCs w:val="24"/>
        </w:rPr>
      </w:pPr>
      <w:proofErr w:type="gramStart"/>
      <w:r w:rsidRPr="00AF67AF">
        <w:rPr>
          <w:rFonts w:ascii="Arial" w:hAnsi="Arial" w:cs="Arial"/>
          <w:sz w:val="24"/>
          <w:szCs w:val="24"/>
          <w:u w:val="single"/>
        </w:rPr>
        <w:t>Mumps</w:t>
      </w:r>
      <w:r w:rsidR="003D11BD">
        <w:rPr>
          <w:rFonts w:ascii="Arial" w:hAnsi="Arial" w:cs="Arial"/>
          <w:sz w:val="24"/>
          <w:szCs w:val="24"/>
          <w:u w:val="single"/>
        </w:rPr>
        <w:t xml:space="preserve"> virus.</w:t>
      </w:r>
      <w:proofErr w:type="gramEnd"/>
      <w:r w:rsidRPr="00AF67AF">
        <w:rPr>
          <w:rFonts w:ascii="Arial" w:hAnsi="Arial" w:cs="Arial"/>
          <w:sz w:val="24"/>
          <w:szCs w:val="24"/>
          <w:u w:val="single"/>
        </w:rPr>
        <w:t xml:space="preserve"> </w:t>
      </w:r>
      <w:r w:rsidRPr="00AF67AF">
        <w:rPr>
          <w:rFonts w:ascii="Arial" w:hAnsi="Arial" w:cs="Arial"/>
          <w:sz w:val="24"/>
          <w:szCs w:val="24"/>
        </w:rPr>
        <w:t>Mumps is an RNA virus with a 15</w:t>
      </w:r>
      <w:r w:rsidR="009E6A33">
        <w:rPr>
          <w:rFonts w:ascii="Arial" w:hAnsi="Arial" w:cs="Arial"/>
          <w:sz w:val="24"/>
          <w:szCs w:val="24"/>
        </w:rPr>
        <w:t>000bp genome that</w:t>
      </w:r>
      <w:r w:rsidRPr="00AF67AF">
        <w:rPr>
          <w:rFonts w:ascii="Arial" w:hAnsi="Arial" w:cs="Arial"/>
          <w:sz w:val="24"/>
          <w:szCs w:val="24"/>
        </w:rPr>
        <w:t xml:space="preserve"> encodes nine proteins. </w:t>
      </w:r>
      <w:proofErr w:type="spellStart"/>
      <w:r w:rsidR="00E84440">
        <w:rPr>
          <w:rFonts w:ascii="Arial" w:hAnsi="Arial" w:cs="Arial"/>
          <w:sz w:val="24"/>
          <w:szCs w:val="24"/>
        </w:rPr>
        <w:t>Jeryl</w:t>
      </w:r>
      <w:proofErr w:type="spellEnd"/>
      <w:r w:rsidR="00E84440">
        <w:rPr>
          <w:rFonts w:ascii="Arial" w:hAnsi="Arial" w:cs="Arial"/>
          <w:sz w:val="24"/>
          <w:szCs w:val="24"/>
        </w:rPr>
        <w:t xml:space="preserve"> Lynn strain used in</w:t>
      </w:r>
      <w:r w:rsidR="00067807">
        <w:rPr>
          <w:rFonts w:ascii="Arial" w:hAnsi="Arial" w:cs="Arial"/>
          <w:sz w:val="24"/>
          <w:szCs w:val="24"/>
        </w:rPr>
        <w:t xml:space="preserve"> live Mumps </w:t>
      </w:r>
      <w:r w:rsidR="00E84440">
        <w:rPr>
          <w:rFonts w:ascii="Arial" w:hAnsi="Arial" w:cs="Arial"/>
          <w:sz w:val="24"/>
          <w:szCs w:val="24"/>
        </w:rPr>
        <w:t xml:space="preserve">virus </w:t>
      </w:r>
      <w:r w:rsidR="00067807">
        <w:rPr>
          <w:rFonts w:ascii="Arial" w:hAnsi="Arial" w:cs="Arial"/>
          <w:sz w:val="24"/>
          <w:szCs w:val="24"/>
        </w:rPr>
        <w:t xml:space="preserve">vaccine </w:t>
      </w:r>
      <w:r w:rsidR="00E84440">
        <w:rPr>
          <w:rFonts w:ascii="Arial" w:hAnsi="Arial" w:cs="Arial"/>
          <w:sz w:val="24"/>
          <w:szCs w:val="24"/>
        </w:rPr>
        <w:t>was shown by</w:t>
      </w:r>
      <w:r w:rsidR="00067807">
        <w:rPr>
          <w:rFonts w:ascii="Arial" w:hAnsi="Arial" w:cs="Arial"/>
          <w:sz w:val="24"/>
          <w:szCs w:val="24"/>
        </w:rPr>
        <w:t xml:space="preserve"> conventional sequencing of plaque-purified clones t</w:t>
      </w:r>
      <w:r w:rsidR="00EC661E">
        <w:rPr>
          <w:rFonts w:ascii="Arial" w:hAnsi="Arial" w:cs="Arial"/>
          <w:sz w:val="24"/>
          <w:szCs w:val="24"/>
        </w:rPr>
        <w:t xml:space="preserve">o contain two distinct </w:t>
      </w:r>
      <w:r w:rsidR="00E84440">
        <w:rPr>
          <w:rFonts w:ascii="Arial" w:hAnsi="Arial" w:cs="Arial"/>
          <w:sz w:val="24"/>
          <w:szCs w:val="24"/>
        </w:rPr>
        <w:t>virus sequences</w:t>
      </w:r>
      <w:r w:rsidR="00E84440">
        <w:rPr>
          <w:rFonts w:ascii="Arial" w:hAnsi="Arial" w:cs="Arial"/>
          <w:sz w:val="24"/>
          <w:szCs w:val="24"/>
        </w:rPr>
        <w:fldChar w:fldCharType="begin"/>
      </w:r>
      <w:r w:rsidR="00B91C18">
        <w:rPr>
          <w:rFonts w:ascii="Arial" w:hAnsi="Arial" w:cs="Arial"/>
          <w:sz w:val="24"/>
          <w:szCs w:val="24"/>
        </w:rPr>
        <w:instrText xml:space="preserve"> ADDIN EN.CITE &lt;EndNote&gt;&lt;Cite&gt;&lt;Author&gt;Afzal&lt;/Author&gt;&lt;Year&gt;1993&lt;/Year&gt;&lt;RecNum&gt;27&lt;/RecNum&gt;&lt;DisplayText&gt;[27]&lt;/DisplayText&gt;&lt;record&gt;&lt;rec-number&gt;27&lt;/rec-number&gt;&lt;foreign-keys&gt;&lt;key app="EN" db-id="5p0vrza2ovez5peedrppzr2pazfddvrz59az"&gt;27&lt;/key&gt;&lt;/foreign-keys&gt;&lt;ref-type name="Journal Article"&gt;17&lt;/ref-type&gt;&lt;contributors&gt;&lt;authors&gt;&lt;author&gt;Afzal, M. A.&lt;/author&gt;&lt;author&gt;Pickford, A. R.&lt;/author&gt;&lt;author&gt;Forsey, T.&lt;/author&gt;&lt;author&gt;Heath, A. B.&lt;/author&gt;&lt;author&gt;Minor, P. D.&lt;/author&gt;&lt;/authors&gt;&lt;/contributors&gt;&lt;auth-address&gt;National Institute for Biological Standards and Control, Potters Bar, Hertfordshire, U.K.&lt;/auth-address&gt;&lt;titles&gt;&lt;title&gt;The Jeryl Lynn vaccine strain of mumps virus is a mixture of two distinct isolates&lt;/title&gt;&lt;secondary-title&gt;J Gen Virol&lt;/secondary-title&gt;&lt;/titles&gt;&lt;periodical&gt;&lt;full-title&gt;J Gen Virol&lt;/full-title&gt;&lt;/periodical&gt;&lt;pages&gt;917-20&lt;/pages&gt;&lt;volume&gt;74 ( Pt 5)&lt;/volume&gt;&lt;keywords&gt;&lt;keyword&gt;Amino Acid Sequence&lt;/keyword&gt;&lt;keyword&gt;Animals&lt;/keyword&gt;&lt;keyword&gt;Base Sequence&lt;/keyword&gt;&lt;keyword&gt;DNA, Viral&lt;/keyword&gt;&lt;keyword&gt;Genetic Variation&lt;/keyword&gt;&lt;keyword&gt;Molecular Sequence Data&lt;/keyword&gt;&lt;keyword&gt;*Mumps Vaccine/genetics&lt;/keyword&gt;&lt;keyword&gt;Mumps virus/genetics/immunology/*isolation &amp;amp; purification&lt;/keyword&gt;&lt;keyword&gt;Sequence Homology, Amino Acid&lt;/keyword&gt;&lt;keyword&gt;Vero Cells&lt;/keyword&gt;&lt;keyword&gt;Viral Proteins/genetics&lt;/keyword&gt;&lt;/keywords&gt;&lt;dates&gt;&lt;year&gt;1993&lt;/year&gt;&lt;pub-dates&gt;&lt;date&gt;May&lt;/date&gt;&lt;/pub-dates&gt;&lt;/dates&gt;&lt;isbn&gt;0022-1317 (Print)&amp;#xD;0022-1317 (Linking)&lt;/isbn&gt;&lt;accession-num&gt;8492099&lt;/accession-num&gt;&lt;urls&gt;&lt;related-urls&gt;&lt;url&gt;http://www.ncbi.nlm.nih.gov/pubmed/8492099&lt;/url&gt;&lt;/related-urls&gt;&lt;/urls&gt;&lt;electronic-resource-num&gt;10.1099/0022-1317-74-5-917&lt;/electronic-resource-num&gt;&lt;/record&gt;&lt;/Cite&gt;&lt;/EndNote&gt;</w:instrText>
      </w:r>
      <w:r w:rsidR="00E84440">
        <w:rPr>
          <w:rFonts w:ascii="Arial" w:hAnsi="Arial" w:cs="Arial"/>
          <w:sz w:val="24"/>
          <w:szCs w:val="24"/>
        </w:rPr>
        <w:fldChar w:fldCharType="separate"/>
      </w:r>
      <w:r w:rsidR="00E418DF">
        <w:rPr>
          <w:rFonts w:ascii="Arial" w:hAnsi="Arial" w:cs="Arial"/>
          <w:noProof/>
          <w:sz w:val="24"/>
          <w:szCs w:val="24"/>
        </w:rPr>
        <w:t>[27]</w:t>
      </w:r>
      <w:r w:rsidR="00E84440">
        <w:rPr>
          <w:rFonts w:ascii="Arial" w:hAnsi="Arial" w:cs="Arial"/>
          <w:sz w:val="24"/>
          <w:szCs w:val="24"/>
        </w:rPr>
        <w:fldChar w:fldCharType="end"/>
      </w:r>
      <w:r w:rsidR="00067807">
        <w:rPr>
          <w:rFonts w:ascii="Arial" w:hAnsi="Arial" w:cs="Arial"/>
          <w:sz w:val="24"/>
          <w:szCs w:val="24"/>
        </w:rPr>
        <w:t>.</w:t>
      </w:r>
      <w:r>
        <w:rPr>
          <w:rFonts w:ascii="Arial" w:hAnsi="Arial" w:cs="Arial"/>
          <w:sz w:val="24"/>
          <w:szCs w:val="24"/>
        </w:rPr>
        <w:t xml:space="preserve"> After </w:t>
      </w:r>
      <w:r w:rsidRPr="00AF67AF">
        <w:rPr>
          <w:rFonts w:ascii="Arial" w:hAnsi="Arial" w:cs="Arial"/>
          <w:sz w:val="24"/>
          <w:szCs w:val="24"/>
        </w:rPr>
        <w:t>ali</w:t>
      </w:r>
      <w:r w:rsidR="009E6A33">
        <w:rPr>
          <w:rFonts w:ascii="Arial" w:hAnsi="Arial" w:cs="Arial"/>
          <w:sz w:val="24"/>
          <w:szCs w:val="24"/>
        </w:rPr>
        <w:t>gning the paired end reads</w:t>
      </w:r>
      <w:r>
        <w:rPr>
          <w:rFonts w:ascii="Arial" w:hAnsi="Arial" w:cs="Arial"/>
          <w:sz w:val="24"/>
          <w:szCs w:val="24"/>
        </w:rPr>
        <w:t xml:space="preserve"> to a comprehensive database </w:t>
      </w:r>
      <w:r w:rsidRPr="00AF67AF">
        <w:rPr>
          <w:rFonts w:ascii="Arial" w:hAnsi="Arial" w:cs="Arial"/>
          <w:sz w:val="24"/>
          <w:szCs w:val="24"/>
        </w:rPr>
        <w:t xml:space="preserve">of </w:t>
      </w:r>
      <w:r w:rsidR="00067807">
        <w:rPr>
          <w:rFonts w:ascii="Arial" w:hAnsi="Arial" w:cs="Arial"/>
          <w:sz w:val="24"/>
          <w:szCs w:val="24"/>
        </w:rPr>
        <w:t>genomic sequences</w:t>
      </w:r>
      <w:r>
        <w:rPr>
          <w:rFonts w:ascii="Arial" w:hAnsi="Arial" w:cs="Arial"/>
          <w:sz w:val="24"/>
          <w:szCs w:val="24"/>
        </w:rPr>
        <w:t xml:space="preserve"> </w:t>
      </w:r>
      <w:r w:rsidRPr="00AF67AF">
        <w:rPr>
          <w:rFonts w:ascii="Arial" w:hAnsi="Arial" w:cs="Arial"/>
          <w:sz w:val="24"/>
          <w:szCs w:val="24"/>
        </w:rPr>
        <w:t>of 54 strai</w:t>
      </w:r>
      <w:r>
        <w:rPr>
          <w:rFonts w:ascii="Arial" w:hAnsi="Arial" w:cs="Arial"/>
          <w:sz w:val="24"/>
          <w:szCs w:val="24"/>
        </w:rPr>
        <w:t>ns of mumps</w:t>
      </w:r>
      <w:r w:rsidR="009E6A33">
        <w:rPr>
          <w:rFonts w:ascii="Arial" w:hAnsi="Arial" w:cs="Arial"/>
          <w:sz w:val="24"/>
          <w:szCs w:val="24"/>
        </w:rPr>
        <w:t>,</w:t>
      </w:r>
      <w:r w:rsidR="009E6A33" w:rsidRPr="009E6A33">
        <w:rPr>
          <w:rFonts w:ascii="Arial" w:hAnsi="Arial" w:cs="Arial"/>
          <w:sz w:val="24"/>
          <w:szCs w:val="24"/>
        </w:rPr>
        <w:t xml:space="preserve"> </w:t>
      </w:r>
      <w:r w:rsidR="009E6A33">
        <w:rPr>
          <w:rFonts w:ascii="Arial" w:hAnsi="Arial" w:cs="Arial"/>
          <w:sz w:val="24"/>
          <w:szCs w:val="24"/>
        </w:rPr>
        <w:t xml:space="preserve">using hexagon with default </w:t>
      </w:r>
      <w:r w:rsidR="009E6A33" w:rsidRPr="00AF67AF">
        <w:rPr>
          <w:rFonts w:ascii="Arial" w:hAnsi="Arial" w:cs="Arial"/>
          <w:sz w:val="24"/>
          <w:szCs w:val="24"/>
        </w:rPr>
        <w:t>parameters</w:t>
      </w:r>
      <w:r w:rsidR="009E6A33">
        <w:rPr>
          <w:rFonts w:ascii="Arial" w:hAnsi="Arial" w:cs="Arial"/>
          <w:sz w:val="24"/>
          <w:szCs w:val="24"/>
        </w:rPr>
        <w:t>,</w:t>
      </w:r>
      <w:r>
        <w:rPr>
          <w:rFonts w:ascii="Arial" w:hAnsi="Arial" w:cs="Arial"/>
          <w:sz w:val="24"/>
          <w:szCs w:val="24"/>
        </w:rPr>
        <w:t xml:space="preserve"> </w:t>
      </w:r>
      <w:r w:rsidR="00EC661E">
        <w:rPr>
          <w:rFonts w:ascii="Arial" w:hAnsi="Arial" w:cs="Arial"/>
          <w:sz w:val="24"/>
          <w:szCs w:val="24"/>
        </w:rPr>
        <w:t xml:space="preserve">688,000 </w:t>
      </w:r>
      <w:r w:rsidR="009E6A33">
        <w:rPr>
          <w:rFonts w:ascii="Arial" w:hAnsi="Arial" w:cs="Arial"/>
          <w:sz w:val="24"/>
          <w:szCs w:val="24"/>
        </w:rPr>
        <w:t xml:space="preserve">hits </w:t>
      </w:r>
      <w:r w:rsidR="00E84440">
        <w:rPr>
          <w:rFonts w:ascii="Arial" w:hAnsi="Arial" w:cs="Arial"/>
          <w:sz w:val="24"/>
          <w:szCs w:val="24"/>
        </w:rPr>
        <w:t xml:space="preserve">were recorded and </w:t>
      </w:r>
      <w:r>
        <w:rPr>
          <w:rFonts w:ascii="Arial" w:hAnsi="Arial" w:cs="Arial"/>
          <w:sz w:val="24"/>
          <w:szCs w:val="24"/>
        </w:rPr>
        <w:t>used</w:t>
      </w:r>
      <w:r w:rsidR="00E84440">
        <w:rPr>
          <w:rFonts w:ascii="Arial" w:hAnsi="Arial" w:cs="Arial"/>
          <w:sz w:val="24"/>
          <w:szCs w:val="24"/>
        </w:rPr>
        <w:t xml:space="preserve"> for</w:t>
      </w:r>
      <w:r>
        <w:rPr>
          <w:rFonts w:ascii="Arial" w:hAnsi="Arial" w:cs="Arial"/>
          <w:sz w:val="24"/>
          <w:szCs w:val="24"/>
        </w:rPr>
        <w:t xml:space="preserve"> analysis. </w:t>
      </w:r>
      <w:r w:rsidR="00E84440">
        <w:rPr>
          <w:rFonts w:ascii="Arial" w:hAnsi="Arial" w:cs="Arial"/>
          <w:sz w:val="24"/>
          <w:szCs w:val="24"/>
        </w:rPr>
        <w:t xml:space="preserve">Two </w:t>
      </w:r>
      <w:r w:rsidR="00E84440" w:rsidRPr="00C37187">
        <w:rPr>
          <w:rFonts w:ascii="Arial" w:hAnsi="Arial" w:cs="Arial"/>
          <w:sz w:val="24"/>
          <w:szCs w:val="24"/>
        </w:rPr>
        <w:t>globally</w:t>
      </w:r>
      <w:r w:rsidR="00E84440">
        <w:rPr>
          <w:rFonts w:ascii="Arial" w:hAnsi="Arial" w:cs="Arial"/>
          <w:sz w:val="24"/>
          <w:szCs w:val="24"/>
        </w:rPr>
        <w:t xml:space="preserve"> reconstructed sequences were detected using</w:t>
      </w:r>
      <w:r w:rsidRPr="00AF67AF">
        <w:rPr>
          <w:rFonts w:ascii="Arial" w:hAnsi="Arial" w:cs="Arial"/>
          <w:sz w:val="24"/>
          <w:szCs w:val="24"/>
        </w:rPr>
        <w:t xml:space="preserve"> 2% mutat</w:t>
      </w:r>
      <w:r>
        <w:rPr>
          <w:rFonts w:ascii="Arial" w:hAnsi="Arial" w:cs="Arial"/>
          <w:sz w:val="24"/>
          <w:szCs w:val="24"/>
        </w:rPr>
        <w:t xml:space="preserve">ion threshold </w:t>
      </w:r>
      <w:r w:rsidR="006A5614" w:rsidRPr="00F63B19">
        <w:rPr>
          <w:rFonts w:ascii="Arial" w:hAnsi="Arial" w:cs="Arial"/>
          <w:sz w:val="24"/>
          <w:szCs w:val="24"/>
        </w:rPr>
        <w:t>(Fig. 2</w:t>
      </w:r>
      <w:r w:rsidR="00F63B19" w:rsidRPr="00F63B19">
        <w:rPr>
          <w:rFonts w:ascii="Arial" w:hAnsi="Arial" w:cs="Arial"/>
          <w:sz w:val="24"/>
          <w:szCs w:val="24"/>
        </w:rPr>
        <w:t>a</w:t>
      </w:r>
      <w:r w:rsidRPr="00F63B19">
        <w:rPr>
          <w:rFonts w:ascii="Arial" w:hAnsi="Arial" w:cs="Arial"/>
          <w:sz w:val="24"/>
          <w:szCs w:val="24"/>
        </w:rPr>
        <w:t xml:space="preserve">). </w:t>
      </w:r>
      <w:r w:rsidRPr="00AF67AF">
        <w:rPr>
          <w:rFonts w:ascii="Arial" w:hAnsi="Arial" w:cs="Arial"/>
          <w:sz w:val="24"/>
          <w:szCs w:val="24"/>
        </w:rPr>
        <w:t xml:space="preserve">The </w:t>
      </w:r>
      <w:r w:rsidR="000C5AAC" w:rsidRPr="00AF67AF">
        <w:rPr>
          <w:rFonts w:ascii="Arial" w:hAnsi="Arial" w:cs="Arial"/>
          <w:sz w:val="24"/>
          <w:szCs w:val="24"/>
        </w:rPr>
        <w:t>predicted fre</w:t>
      </w:r>
      <w:r w:rsidRPr="00AF67AF">
        <w:rPr>
          <w:rFonts w:ascii="Arial" w:hAnsi="Arial" w:cs="Arial"/>
          <w:sz w:val="24"/>
          <w:szCs w:val="24"/>
        </w:rPr>
        <w:t xml:space="preserve">quencies </w:t>
      </w:r>
      <w:r w:rsidR="000C5AAC">
        <w:rPr>
          <w:rFonts w:ascii="Arial" w:hAnsi="Arial" w:cs="Arial"/>
          <w:sz w:val="24"/>
          <w:szCs w:val="24"/>
        </w:rPr>
        <w:t xml:space="preserve">of the reconstructed sequences </w:t>
      </w:r>
      <w:r w:rsidR="00E84440">
        <w:rPr>
          <w:rFonts w:ascii="Arial" w:hAnsi="Arial" w:cs="Arial"/>
          <w:sz w:val="24"/>
          <w:szCs w:val="24"/>
        </w:rPr>
        <w:t>were</w:t>
      </w:r>
      <w:r w:rsidR="00E84440" w:rsidRPr="00AF67AF">
        <w:rPr>
          <w:rFonts w:ascii="Arial" w:hAnsi="Arial" w:cs="Arial"/>
          <w:sz w:val="24"/>
          <w:szCs w:val="24"/>
        </w:rPr>
        <w:t xml:space="preserve"> </w:t>
      </w:r>
      <w:r w:rsidRPr="00AF67AF">
        <w:rPr>
          <w:rFonts w:ascii="Arial" w:hAnsi="Arial" w:cs="Arial"/>
          <w:sz w:val="24"/>
          <w:szCs w:val="24"/>
        </w:rPr>
        <w:t>93.18% and 6.82%</w:t>
      </w:r>
      <w:r w:rsidR="000C5AAC">
        <w:rPr>
          <w:rFonts w:ascii="Arial" w:hAnsi="Arial" w:cs="Arial"/>
          <w:sz w:val="24"/>
          <w:szCs w:val="24"/>
        </w:rPr>
        <w:t xml:space="preserve"> </w:t>
      </w:r>
      <w:r w:rsidRPr="00AF67AF">
        <w:rPr>
          <w:rFonts w:ascii="Arial" w:hAnsi="Arial" w:cs="Arial"/>
          <w:sz w:val="24"/>
          <w:szCs w:val="24"/>
        </w:rPr>
        <w:t>(</w:t>
      </w:r>
      <w:r w:rsidR="006A5614" w:rsidRPr="00F63B19">
        <w:rPr>
          <w:rFonts w:ascii="Arial" w:hAnsi="Arial" w:cs="Arial"/>
          <w:sz w:val="24"/>
          <w:szCs w:val="24"/>
        </w:rPr>
        <w:t>Fig.2</w:t>
      </w:r>
      <w:r w:rsidR="00F63B19">
        <w:rPr>
          <w:rFonts w:ascii="Arial" w:hAnsi="Arial" w:cs="Arial"/>
          <w:sz w:val="24"/>
          <w:szCs w:val="24"/>
        </w:rPr>
        <w:t>b</w:t>
      </w:r>
      <w:r w:rsidRPr="00F63B19">
        <w:rPr>
          <w:rFonts w:ascii="Arial" w:hAnsi="Arial" w:cs="Arial"/>
          <w:sz w:val="24"/>
          <w:szCs w:val="24"/>
        </w:rPr>
        <w:t>)</w:t>
      </w:r>
      <w:r w:rsidR="00067807">
        <w:rPr>
          <w:rFonts w:ascii="Arial" w:hAnsi="Arial" w:cs="Arial"/>
          <w:sz w:val="24"/>
          <w:szCs w:val="24"/>
        </w:rPr>
        <w:t xml:space="preserve">, </w:t>
      </w:r>
      <w:r w:rsidR="00E84440">
        <w:rPr>
          <w:rFonts w:ascii="Arial" w:hAnsi="Arial" w:cs="Arial"/>
          <w:sz w:val="24"/>
          <w:szCs w:val="24"/>
        </w:rPr>
        <w:t xml:space="preserve">consistent with </w:t>
      </w:r>
      <w:r w:rsidR="00067807">
        <w:rPr>
          <w:rFonts w:ascii="Arial" w:hAnsi="Arial" w:cs="Arial"/>
          <w:sz w:val="24"/>
          <w:szCs w:val="24"/>
        </w:rPr>
        <w:t xml:space="preserve">previous </w:t>
      </w:r>
      <w:r w:rsidR="00EC661E">
        <w:rPr>
          <w:rFonts w:ascii="Arial" w:hAnsi="Arial" w:cs="Arial"/>
          <w:sz w:val="24"/>
          <w:szCs w:val="24"/>
        </w:rPr>
        <w:t xml:space="preserve">estimate </w:t>
      </w:r>
      <w:r w:rsidR="00067807">
        <w:rPr>
          <w:rFonts w:ascii="Arial" w:hAnsi="Arial" w:cs="Arial"/>
          <w:sz w:val="24"/>
          <w:szCs w:val="24"/>
        </w:rPr>
        <w:t xml:space="preserve">based </w:t>
      </w:r>
      <w:r w:rsidR="00EC661E">
        <w:rPr>
          <w:rFonts w:ascii="Arial" w:hAnsi="Arial" w:cs="Arial"/>
          <w:sz w:val="24"/>
          <w:szCs w:val="24"/>
        </w:rPr>
        <w:t xml:space="preserve">on </w:t>
      </w:r>
      <w:r w:rsidR="00067807">
        <w:rPr>
          <w:rFonts w:ascii="Arial" w:hAnsi="Arial" w:cs="Arial"/>
          <w:sz w:val="24"/>
          <w:szCs w:val="24"/>
        </w:rPr>
        <w:t>quantitative PCR</w:t>
      </w:r>
      <w:r w:rsidR="00EA2F02">
        <w:rPr>
          <w:rFonts w:ascii="Arial" w:hAnsi="Arial" w:cs="Arial"/>
          <w:sz w:val="24"/>
          <w:szCs w:val="24"/>
        </w:rPr>
        <w:fldChar w:fldCharType="begin"/>
      </w:r>
      <w:r w:rsidR="00B91C18">
        <w:rPr>
          <w:rFonts w:ascii="Arial" w:hAnsi="Arial" w:cs="Arial"/>
          <w:sz w:val="24"/>
          <w:szCs w:val="24"/>
        </w:rPr>
        <w:instrText xml:space="preserve"> ADDIN EN.CITE &lt;EndNote&gt;&lt;Cite&gt;&lt;Author&gt;Afzal&lt;/Author&gt;&lt;Year&gt;1993&lt;/Year&gt;&lt;RecNum&gt;27&lt;/RecNum&gt;&lt;DisplayText&gt;[27]&lt;/DisplayText&gt;&lt;record&gt;&lt;rec-number&gt;27&lt;/rec-number&gt;&lt;foreign-keys&gt;&lt;key app="EN" db-id="5p0vrza2ovez5peedrppzr2pazfddvrz59az"&gt;27&lt;/key&gt;&lt;/foreign-keys&gt;&lt;ref-type name="Journal Article"&gt;17&lt;/ref-type&gt;&lt;contributors&gt;&lt;authors&gt;&lt;author&gt;Afzal, M. A.&lt;/author&gt;&lt;author&gt;Pickford, A. R.&lt;/author&gt;&lt;author&gt;Forsey, T.&lt;/author&gt;&lt;author&gt;Heath, A. B.&lt;/author&gt;&lt;author&gt;Minor, P. D.&lt;/author&gt;&lt;/authors&gt;&lt;/contributors&gt;&lt;auth-address&gt;National Institute for Biological Standards and Control, Potters Bar, Hertfordshire, U.K.&lt;/auth-address&gt;&lt;titles&gt;&lt;title&gt;The Jeryl Lynn vaccine strain of mumps virus is a mixture of two distinct isolates&lt;/title&gt;&lt;secondary-title&gt;J Gen Virol&lt;/secondary-title&gt;&lt;/titles&gt;&lt;periodical&gt;&lt;full-title&gt;J Gen Virol&lt;/full-title&gt;&lt;/periodical&gt;&lt;pages&gt;917-20&lt;/pages&gt;&lt;volume&gt;74 ( Pt 5)&lt;/volume&gt;&lt;keywords&gt;&lt;keyword&gt;Amino Acid Sequence&lt;/keyword&gt;&lt;keyword&gt;Animals&lt;/keyword&gt;&lt;keyword&gt;Base Sequence&lt;/keyword&gt;&lt;keyword&gt;DNA, Viral&lt;/keyword&gt;&lt;keyword&gt;Genetic Variation&lt;/keyword&gt;&lt;keyword&gt;Molecular Sequence Data&lt;/keyword&gt;&lt;keyword&gt;*Mumps Vaccine/genetics&lt;/keyword&gt;&lt;keyword&gt;Mumps virus/genetics/immunology/*isolation &amp;amp; purification&lt;/keyword&gt;&lt;keyword&gt;Sequence Homology, Amino Acid&lt;/keyword&gt;&lt;keyword&gt;Vero Cells&lt;/keyword&gt;&lt;keyword&gt;Viral Proteins/genetics&lt;/keyword&gt;&lt;/keywords&gt;&lt;dates&gt;&lt;year&gt;1993&lt;/year&gt;&lt;pub-dates&gt;&lt;date&gt;May&lt;/date&gt;&lt;/pub-dates&gt;&lt;/dates&gt;&lt;isbn&gt;0022-1317 (Print)&amp;#xD;0022-1317 (Linking)&lt;/isbn&gt;&lt;accession-num&gt;8492099&lt;/accession-num&gt;&lt;urls&gt;&lt;related-urls&gt;&lt;url&gt;http://www.ncbi.nlm.nih.gov/pubmed/8492099&lt;/url&gt;&lt;/related-urls&gt;&lt;/urls&gt;&lt;electronic-resource-num&gt;10.1099/0022-1317-74-5-917&lt;/electronic-resource-num&gt;&lt;/record&gt;&lt;/Cite&gt;&lt;/EndNote&gt;</w:instrText>
      </w:r>
      <w:r w:rsidR="00EA2F02">
        <w:rPr>
          <w:rFonts w:ascii="Arial" w:hAnsi="Arial" w:cs="Arial"/>
          <w:sz w:val="24"/>
          <w:szCs w:val="24"/>
        </w:rPr>
        <w:fldChar w:fldCharType="separate"/>
      </w:r>
      <w:r w:rsidR="00E418DF">
        <w:rPr>
          <w:rFonts w:ascii="Arial" w:hAnsi="Arial" w:cs="Arial"/>
          <w:noProof/>
          <w:sz w:val="24"/>
          <w:szCs w:val="24"/>
        </w:rPr>
        <w:t>[27]</w:t>
      </w:r>
      <w:r w:rsidR="00EA2F02">
        <w:rPr>
          <w:rFonts w:ascii="Arial" w:hAnsi="Arial" w:cs="Arial"/>
          <w:sz w:val="24"/>
          <w:szCs w:val="24"/>
        </w:rPr>
        <w:fldChar w:fldCharType="end"/>
      </w:r>
      <w:r w:rsidRPr="00AF67AF">
        <w:rPr>
          <w:rFonts w:ascii="Arial" w:hAnsi="Arial" w:cs="Arial"/>
          <w:sz w:val="24"/>
          <w:szCs w:val="24"/>
        </w:rPr>
        <w:t>.</w:t>
      </w:r>
      <w:r w:rsidR="006117C7">
        <w:rPr>
          <w:rFonts w:ascii="Arial" w:hAnsi="Arial" w:cs="Arial"/>
          <w:sz w:val="24"/>
          <w:szCs w:val="24"/>
        </w:rPr>
        <w:t xml:space="preserve"> Consensus sequences of these two sub-strains were identical to those determined by conventional sequencing of plaque-purified clones.</w:t>
      </w:r>
    </w:p>
    <w:p w14:paraId="486D173B" w14:textId="6C429DD5" w:rsidR="00FB6AB7" w:rsidRPr="002535F5" w:rsidRDefault="004B524E">
      <w:pPr>
        <w:spacing w:line="480" w:lineRule="auto"/>
        <w:jc w:val="both"/>
        <w:rPr>
          <w:rFonts w:ascii="Arial" w:hAnsi="Arial" w:cs="Arial"/>
          <w:sz w:val="24"/>
          <w:szCs w:val="24"/>
        </w:rPr>
      </w:pPr>
      <w:r>
        <w:rPr>
          <w:rFonts w:ascii="Arial" w:hAnsi="Arial" w:cs="Arial"/>
          <w:sz w:val="24"/>
          <w:szCs w:val="24"/>
          <w:u w:val="single"/>
        </w:rPr>
        <w:t>Environmental isolate of poliovirus (example 1)</w:t>
      </w:r>
      <w:r w:rsidR="003633A8" w:rsidRPr="000C5AAC">
        <w:rPr>
          <w:rFonts w:ascii="Arial" w:hAnsi="Arial" w:cs="Arial"/>
          <w:sz w:val="24"/>
          <w:szCs w:val="24"/>
          <w:u w:val="single"/>
        </w:rPr>
        <w:t>:</w:t>
      </w:r>
      <w:r w:rsidR="003633A8" w:rsidRPr="000C5AAC">
        <w:t xml:space="preserve"> </w:t>
      </w:r>
      <w:r w:rsidR="003633A8">
        <w:rPr>
          <w:rFonts w:ascii="Arial" w:hAnsi="Arial" w:cs="Arial"/>
          <w:sz w:val="24"/>
          <w:szCs w:val="24"/>
        </w:rPr>
        <w:t>T</w:t>
      </w:r>
      <w:r w:rsidR="003633A8" w:rsidRPr="000C5AAC">
        <w:rPr>
          <w:rFonts w:ascii="Arial" w:hAnsi="Arial" w:cs="Arial"/>
          <w:sz w:val="24"/>
          <w:szCs w:val="24"/>
        </w:rPr>
        <w:t xml:space="preserve">he same analysis </w:t>
      </w:r>
      <w:r w:rsidR="003633A8">
        <w:rPr>
          <w:rFonts w:ascii="Arial" w:hAnsi="Arial" w:cs="Arial"/>
          <w:sz w:val="24"/>
          <w:szCs w:val="24"/>
        </w:rPr>
        <w:t xml:space="preserve">was applied to </w:t>
      </w:r>
      <w:r w:rsidR="00F61613" w:rsidRPr="00F61613">
        <w:rPr>
          <w:rFonts w:ascii="Arial" w:hAnsi="Arial" w:cs="Arial"/>
          <w:sz w:val="24"/>
          <w:szCs w:val="24"/>
        </w:rPr>
        <w:t>a</w:t>
      </w:r>
      <w:r w:rsidR="00F61613">
        <w:rPr>
          <w:rFonts w:ascii="Arial" w:hAnsi="Arial" w:cs="Arial"/>
          <w:sz w:val="24"/>
          <w:szCs w:val="24"/>
        </w:rPr>
        <w:t xml:space="preserve"> sewage</w:t>
      </w:r>
      <w:r w:rsidR="00F61613" w:rsidRPr="00F61613">
        <w:rPr>
          <w:rFonts w:ascii="Arial" w:hAnsi="Arial" w:cs="Arial"/>
          <w:sz w:val="24"/>
          <w:szCs w:val="24"/>
        </w:rPr>
        <w:t xml:space="preserve"> sample </w:t>
      </w:r>
      <w:r w:rsidR="00D177F2">
        <w:rPr>
          <w:rFonts w:ascii="Arial" w:hAnsi="Arial" w:cs="Arial"/>
          <w:sz w:val="24"/>
          <w:szCs w:val="24"/>
        </w:rPr>
        <w:t xml:space="preserve">that was previously found by conventional </w:t>
      </w:r>
      <w:proofErr w:type="spellStart"/>
      <w:r w:rsidR="00D177F2">
        <w:rPr>
          <w:rFonts w:ascii="Arial" w:hAnsi="Arial" w:cs="Arial"/>
          <w:sz w:val="24"/>
          <w:szCs w:val="24"/>
        </w:rPr>
        <w:t>virological</w:t>
      </w:r>
      <w:proofErr w:type="spellEnd"/>
      <w:r w:rsidR="00D177F2">
        <w:rPr>
          <w:rFonts w:ascii="Arial" w:hAnsi="Arial" w:cs="Arial"/>
          <w:sz w:val="24"/>
          <w:szCs w:val="24"/>
        </w:rPr>
        <w:t xml:space="preserve"> analysis to contain vaccine poliovirus along with another non-polio enterovirus</w:t>
      </w:r>
      <w:r w:rsidR="003633A8" w:rsidRPr="000C5AAC">
        <w:rPr>
          <w:rFonts w:ascii="Arial" w:hAnsi="Arial" w:cs="Arial"/>
          <w:sz w:val="24"/>
          <w:szCs w:val="24"/>
        </w:rPr>
        <w:t>.</w:t>
      </w:r>
      <w:r w:rsidR="003633A8">
        <w:rPr>
          <w:rFonts w:ascii="Arial" w:hAnsi="Arial" w:cs="Arial"/>
          <w:sz w:val="24"/>
          <w:szCs w:val="24"/>
        </w:rPr>
        <w:t xml:space="preserve"> The 55 *10</w:t>
      </w:r>
      <w:r w:rsidR="003633A8" w:rsidRPr="00042D04">
        <w:rPr>
          <w:rFonts w:ascii="Arial" w:hAnsi="Arial" w:cs="Arial"/>
          <w:sz w:val="24"/>
          <w:szCs w:val="24"/>
          <w:vertAlign w:val="superscript"/>
        </w:rPr>
        <w:t>6</w:t>
      </w:r>
      <w:r w:rsidR="003633A8">
        <w:rPr>
          <w:rFonts w:ascii="Arial" w:hAnsi="Arial" w:cs="Arial"/>
          <w:sz w:val="24"/>
          <w:szCs w:val="24"/>
        </w:rPr>
        <w:t xml:space="preserve"> paired end reads were aligned against Sabin1, Sabin2, and Sabin3 sequences (</w:t>
      </w:r>
      <w:proofErr w:type="spellStart"/>
      <w:r w:rsidR="003633A8">
        <w:rPr>
          <w:rFonts w:ascii="Arial" w:hAnsi="Arial" w:cs="Arial"/>
          <w:sz w:val="24"/>
          <w:szCs w:val="24"/>
        </w:rPr>
        <w:t>Genbank</w:t>
      </w:r>
      <w:proofErr w:type="spellEnd"/>
      <w:r w:rsidR="003633A8">
        <w:rPr>
          <w:rFonts w:ascii="Arial" w:hAnsi="Arial" w:cs="Arial"/>
          <w:sz w:val="24"/>
          <w:szCs w:val="24"/>
        </w:rPr>
        <w:t xml:space="preserve"> accession numbers </w:t>
      </w:r>
      <w:r w:rsidR="003633A8" w:rsidRPr="003D11BD">
        <w:rPr>
          <w:rFonts w:ascii="Arial" w:hAnsi="Arial" w:cs="Arial"/>
          <w:sz w:val="24"/>
          <w:szCs w:val="24"/>
        </w:rPr>
        <w:t>AY184219</w:t>
      </w:r>
      <w:r w:rsidR="003633A8">
        <w:rPr>
          <w:rFonts w:ascii="Arial" w:hAnsi="Arial" w:cs="Arial"/>
          <w:sz w:val="24"/>
          <w:szCs w:val="24"/>
        </w:rPr>
        <w:t xml:space="preserve">, </w:t>
      </w:r>
      <w:r w:rsidR="003633A8" w:rsidRPr="003D11BD">
        <w:rPr>
          <w:rFonts w:ascii="Arial" w:hAnsi="Arial" w:cs="Arial"/>
          <w:sz w:val="24"/>
          <w:szCs w:val="24"/>
        </w:rPr>
        <w:t>AY1842</w:t>
      </w:r>
      <w:r w:rsidR="003633A8">
        <w:rPr>
          <w:rFonts w:ascii="Arial" w:hAnsi="Arial" w:cs="Arial"/>
          <w:sz w:val="24"/>
          <w:szCs w:val="24"/>
        </w:rPr>
        <w:t xml:space="preserve">20, and </w:t>
      </w:r>
      <w:r w:rsidR="003633A8" w:rsidRPr="003D11BD">
        <w:rPr>
          <w:rFonts w:ascii="Arial" w:hAnsi="Arial" w:cs="Arial"/>
          <w:sz w:val="24"/>
          <w:szCs w:val="24"/>
        </w:rPr>
        <w:t>AY1842</w:t>
      </w:r>
      <w:r w:rsidR="003633A8">
        <w:rPr>
          <w:rFonts w:ascii="Arial" w:hAnsi="Arial" w:cs="Arial"/>
          <w:sz w:val="24"/>
          <w:szCs w:val="24"/>
        </w:rPr>
        <w:t>21 respectively)</w:t>
      </w:r>
      <w:r w:rsidR="003633A8" w:rsidRPr="000C5AAC">
        <w:rPr>
          <w:rFonts w:ascii="Arial" w:hAnsi="Arial" w:cs="Arial"/>
          <w:sz w:val="24"/>
          <w:szCs w:val="24"/>
        </w:rPr>
        <w:t xml:space="preserve"> resulting in </w:t>
      </w:r>
      <w:r w:rsidR="003633A8">
        <w:rPr>
          <w:rFonts w:ascii="Arial" w:hAnsi="Arial" w:cs="Arial"/>
          <w:sz w:val="24"/>
          <w:szCs w:val="24"/>
        </w:rPr>
        <w:t xml:space="preserve">48.26 million alignments. The reads produced hits to all of the references and the alignments were used </w:t>
      </w:r>
      <w:r w:rsidR="003633A8" w:rsidRPr="000C5AAC">
        <w:rPr>
          <w:rFonts w:ascii="Arial" w:hAnsi="Arial" w:cs="Arial"/>
          <w:sz w:val="24"/>
          <w:szCs w:val="24"/>
        </w:rPr>
        <w:t>as</w:t>
      </w:r>
      <w:r w:rsidR="003633A8">
        <w:rPr>
          <w:rFonts w:ascii="Arial" w:hAnsi="Arial" w:cs="Arial"/>
          <w:sz w:val="24"/>
          <w:szCs w:val="24"/>
        </w:rPr>
        <w:t xml:space="preserve"> input for our algorithm with a 5% mutation threshold</w:t>
      </w:r>
      <w:r w:rsidR="006A550F">
        <w:rPr>
          <w:rFonts w:ascii="Arial" w:hAnsi="Arial" w:cs="Arial"/>
          <w:sz w:val="24"/>
          <w:szCs w:val="24"/>
        </w:rPr>
        <w:t>.</w:t>
      </w:r>
      <w:r w:rsidR="002535F5">
        <w:rPr>
          <w:rFonts w:ascii="Arial" w:hAnsi="Arial" w:cs="Arial"/>
          <w:sz w:val="24"/>
          <w:szCs w:val="24"/>
        </w:rPr>
        <w:t xml:space="preserve"> Two sequence</w:t>
      </w:r>
      <w:r w:rsidR="00C51C0E">
        <w:rPr>
          <w:rFonts w:ascii="Arial" w:hAnsi="Arial" w:cs="Arial"/>
          <w:sz w:val="24"/>
          <w:szCs w:val="24"/>
        </w:rPr>
        <w:t>s</w:t>
      </w:r>
      <w:r w:rsidR="002535F5">
        <w:rPr>
          <w:rFonts w:ascii="Arial" w:hAnsi="Arial" w:cs="Arial"/>
          <w:sz w:val="24"/>
          <w:szCs w:val="24"/>
        </w:rPr>
        <w:t xml:space="preserve"> were reconstructed, one globally and another</w:t>
      </w:r>
      <w:r w:rsidR="00EB6D4D">
        <w:rPr>
          <w:rFonts w:ascii="Arial" w:hAnsi="Arial" w:cs="Arial"/>
          <w:sz w:val="24"/>
          <w:szCs w:val="24"/>
        </w:rPr>
        <w:t xml:space="preserve"> of</w:t>
      </w:r>
      <w:r w:rsidR="002535F5">
        <w:rPr>
          <w:rFonts w:ascii="Arial" w:hAnsi="Arial" w:cs="Arial"/>
          <w:sz w:val="24"/>
          <w:szCs w:val="24"/>
        </w:rPr>
        <w:t xml:space="preserve"> </w:t>
      </w:r>
      <w:r w:rsidR="00086175">
        <w:rPr>
          <w:rFonts w:ascii="Arial" w:hAnsi="Arial" w:cs="Arial"/>
          <w:sz w:val="24"/>
          <w:szCs w:val="24"/>
        </w:rPr>
        <w:t xml:space="preserve">5948 </w:t>
      </w:r>
      <w:r w:rsidR="002535F5">
        <w:rPr>
          <w:rFonts w:ascii="Arial" w:hAnsi="Arial" w:cs="Arial"/>
          <w:sz w:val="24"/>
          <w:szCs w:val="24"/>
        </w:rPr>
        <w:t>nucleotides long</w:t>
      </w:r>
      <w:r w:rsidR="00EB6D4D">
        <w:rPr>
          <w:rFonts w:ascii="Arial" w:hAnsi="Arial" w:cs="Arial"/>
          <w:sz w:val="24"/>
          <w:szCs w:val="24"/>
        </w:rPr>
        <w:t xml:space="preserve"> (Fig. 2c and </w:t>
      </w:r>
      <w:r w:rsidR="00DE58B3">
        <w:rPr>
          <w:rFonts w:ascii="Arial" w:hAnsi="Arial" w:cs="Arial"/>
          <w:sz w:val="24"/>
          <w:szCs w:val="24"/>
        </w:rPr>
        <w:t>Additional File 6</w:t>
      </w:r>
      <w:r w:rsidR="00EB6D4D">
        <w:rPr>
          <w:rFonts w:ascii="Arial" w:hAnsi="Arial" w:cs="Arial"/>
          <w:sz w:val="24"/>
          <w:szCs w:val="24"/>
        </w:rPr>
        <w:t>)</w:t>
      </w:r>
      <w:r w:rsidR="002535F5">
        <w:rPr>
          <w:rFonts w:ascii="Arial" w:hAnsi="Arial" w:cs="Arial"/>
          <w:sz w:val="24"/>
          <w:szCs w:val="24"/>
        </w:rPr>
        <w:t>.</w:t>
      </w:r>
      <w:r w:rsidR="00EB6D4D">
        <w:rPr>
          <w:rFonts w:ascii="Arial" w:hAnsi="Arial" w:cs="Arial"/>
          <w:sz w:val="24"/>
          <w:szCs w:val="24"/>
        </w:rPr>
        <w:t xml:space="preserve"> </w:t>
      </w:r>
      <w:r w:rsidR="00F77870" w:rsidRPr="00F77870">
        <w:rPr>
          <w:rFonts w:ascii="Arial" w:hAnsi="Arial" w:cs="Arial"/>
          <w:sz w:val="24"/>
          <w:szCs w:val="24"/>
        </w:rPr>
        <w:t>The globally reconstructed sequence was also the dominant one and had a predicted frequency of</w:t>
      </w:r>
      <w:r w:rsidR="00F77870">
        <w:rPr>
          <w:rFonts w:ascii="Arial" w:hAnsi="Arial" w:cs="Arial"/>
          <w:sz w:val="24"/>
          <w:szCs w:val="24"/>
        </w:rPr>
        <w:t xml:space="preserve"> </w:t>
      </w:r>
      <w:r w:rsidR="00086175">
        <w:rPr>
          <w:rFonts w:ascii="Arial" w:hAnsi="Arial" w:cs="Arial"/>
          <w:sz w:val="24"/>
          <w:szCs w:val="24"/>
        </w:rPr>
        <w:t>54</w:t>
      </w:r>
      <w:r w:rsidR="00962C47">
        <w:rPr>
          <w:rFonts w:ascii="Arial" w:hAnsi="Arial" w:cs="Arial"/>
          <w:sz w:val="24"/>
          <w:szCs w:val="24"/>
        </w:rPr>
        <w:t>.</w:t>
      </w:r>
      <w:r w:rsidR="00086175">
        <w:rPr>
          <w:rFonts w:ascii="Arial" w:hAnsi="Arial" w:cs="Arial"/>
          <w:sz w:val="24"/>
          <w:szCs w:val="24"/>
        </w:rPr>
        <w:t>75</w:t>
      </w:r>
      <w:r w:rsidR="00962C47">
        <w:rPr>
          <w:rFonts w:ascii="Arial" w:hAnsi="Arial" w:cs="Arial"/>
          <w:sz w:val="24"/>
          <w:szCs w:val="24"/>
        </w:rPr>
        <w:t xml:space="preserve">%; </w:t>
      </w:r>
      <w:r w:rsidR="00EB6D4D">
        <w:rPr>
          <w:rFonts w:ascii="Arial" w:hAnsi="Arial" w:cs="Arial"/>
          <w:sz w:val="24"/>
          <w:szCs w:val="24"/>
        </w:rPr>
        <w:t xml:space="preserve">the shorter sequence </w:t>
      </w:r>
      <w:r w:rsidR="00C51C0E">
        <w:rPr>
          <w:rFonts w:ascii="Arial" w:hAnsi="Arial" w:cs="Arial"/>
          <w:sz w:val="24"/>
          <w:szCs w:val="24"/>
        </w:rPr>
        <w:t xml:space="preserve">had </w:t>
      </w:r>
      <w:r w:rsidR="00EB6D4D">
        <w:rPr>
          <w:rFonts w:ascii="Arial" w:hAnsi="Arial" w:cs="Arial"/>
          <w:sz w:val="24"/>
          <w:szCs w:val="24"/>
        </w:rPr>
        <w:t xml:space="preserve">a </w:t>
      </w:r>
      <w:r w:rsidR="00DD1513">
        <w:rPr>
          <w:rFonts w:ascii="Arial" w:hAnsi="Arial" w:cs="Arial"/>
          <w:sz w:val="24"/>
          <w:szCs w:val="24"/>
        </w:rPr>
        <w:t xml:space="preserve">predicted frequency </w:t>
      </w:r>
      <w:r w:rsidR="000C472A">
        <w:rPr>
          <w:rFonts w:ascii="Arial" w:hAnsi="Arial" w:cs="Arial"/>
          <w:sz w:val="24"/>
          <w:szCs w:val="24"/>
        </w:rPr>
        <w:t xml:space="preserve">of </w:t>
      </w:r>
      <w:r w:rsidR="00086175">
        <w:rPr>
          <w:rFonts w:ascii="Arial" w:hAnsi="Arial" w:cs="Arial"/>
          <w:sz w:val="24"/>
          <w:szCs w:val="24"/>
        </w:rPr>
        <w:t>45</w:t>
      </w:r>
      <w:r w:rsidR="00EB6D4D">
        <w:rPr>
          <w:rFonts w:ascii="Arial" w:hAnsi="Arial" w:cs="Arial"/>
          <w:sz w:val="24"/>
          <w:szCs w:val="24"/>
        </w:rPr>
        <w:t>.2</w:t>
      </w:r>
      <w:r w:rsidR="00086175">
        <w:rPr>
          <w:rFonts w:ascii="Arial" w:hAnsi="Arial" w:cs="Arial"/>
          <w:sz w:val="24"/>
          <w:szCs w:val="24"/>
        </w:rPr>
        <w:t>5</w:t>
      </w:r>
      <w:r w:rsidR="00EB6D4D">
        <w:rPr>
          <w:rFonts w:ascii="Arial" w:hAnsi="Arial" w:cs="Arial"/>
          <w:sz w:val="24"/>
          <w:szCs w:val="24"/>
        </w:rPr>
        <w:t xml:space="preserve">% </w:t>
      </w:r>
      <w:r w:rsidR="00DD1513">
        <w:rPr>
          <w:rFonts w:ascii="Arial" w:hAnsi="Arial" w:cs="Arial"/>
          <w:sz w:val="24"/>
          <w:szCs w:val="24"/>
        </w:rPr>
        <w:t xml:space="preserve">(Fig. 2d and </w:t>
      </w:r>
      <w:r w:rsidR="00DE58B3">
        <w:rPr>
          <w:rFonts w:ascii="Arial" w:hAnsi="Arial" w:cs="Arial"/>
          <w:sz w:val="24"/>
          <w:szCs w:val="24"/>
        </w:rPr>
        <w:t>Additional File 6</w:t>
      </w:r>
      <w:r w:rsidR="00DD1513">
        <w:rPr>
          <w:rFonts w:ascii="Arial" w:hAnsi="Arial" w:cs="Arial"/>
          <w:sz w:val="24"/>
          <w:szCs w:val="24"/>
        </w:rPr>
        <w:t xml:space="preserve">). The shorter sequence bifurcates from the dominant sequence at position </w:t>
      </w:r>
      <w:r w:rsidR="00086175">
        <w:rPr>
          <w:rFonts w:ascii="Arial" w:hAnsi="Arial" w:cs="Arial"/>
          <w:sz w:val="24"/>
          <w:szCs w:val="24"/>
        </w:rPr>
        <w:t xml:space="preserve">53 </w:t>
      </w:r>
      <w:r w:rsidR="00DD1513">
        <w:rPr>
          <w:rFonts w:ascii="Arial" w:hAnsi="Arial" w:cs="Arial"/>
          <w:sz w:val="24"/>
          <w:szCs w:val="24"/>
        </w:rPr>
        <w:t xml:space="preserve">and merges back at position </w:t>
      </w:r>
      <w:r w:rsidR="00086175">
        <w:rPr>
          <w:rFonts w:ascii="Arial" w:hAnsi="Arial" w:cs="Arial"/>
          <w:sz w:val="24"/>
          <w:szCs w:val="24"/>
        </w:rPr>
        <w:t xml:space="preserve">5981 </w:t>
      </w:r>
      <w:r w:rsidR="00DD1513">
        <w:rPr>
          <w:rFonts w:ascii="Arial" w:hAnsi="Arial" w:cs="Arial"/>
          <w:sz w:val="24"/>
          <w:szCs w:val="24"/>
        </w:rPr>
        <w:t>of the common coordinate system</w:t>
      </w:r>
      <w:r w:rsidR="0051600D">
        <w:rPr>
          <w:rFonts w:ascii="Arial" w:hAnsi="Arial" w:cs="Arial"/>
          <w:sz w:val="24"/>
          <w:szCs w:val="24"/>
        </w:rPr>
        <w:t>. Hence,</w:t>
      </w:r>
      <w:r w:rsidR="00DD1513">
        <w:rPr>
          <w:rFonts w:ascii="Arial" w:hAnsi="Arial" w:cs="Arial"/>
          <w:sz w:val="24"/>
          <w:szCs w:val="24"/>
        </w:rPr>
        <w:t xml:space="preserve"> the sample </w:t>
      </w:r>
      <w:r w:rsidR="00763618">
        <w:rPr>
          <w:rFonts w:ascii="Arial" w:hAnsi="Arial" w:cs="Arial"/>
          <w:sz w:val="24"/>
          <w:szCs w:val="24"/>
        </w:rPr>
        <w:t>contains</w:t>
      </w:r>
      <w:r w:rsidR="00DD1513">
        <w:rPr>
          <w:rFonts w:ascii="Arial" w:hAnsi="Arial" w:cs="Arial"/>
          <w:sz w:val="24"/>
          <w:szCs w:val="24"/>
        </w:rPr>
        <w:t xml:space="preserve"> a mixture of two </w:t>
      </w:r>
      <w:r w:rsidR="00763618">
        <w:rPr>
          <w:rFonts w:ascii="Arial" w:hAnsi="Arial" w:cs="Arial"/>
          <w:sz w:val="24"/>
          <w:szCs w:val="24"/>
        </w:rPr>
        <w:t>recombinant viruses</w:t>
      </w:r>
      <w:r w:rsidR="00DD1513">
        <w:rPr>
          <w:rFonts w:ascii="Arial" w:hAnsi="Arial" w:cs="Arial"/>
          <w:sz w:val="24"/>
          <w:szCs w:val="24"/>
        </w:rPr>
        <w:t xml:space="preserve"> </w:t>
      </w:r>
      <w:r w:rsidR="0051600D">
        <w:rPr>
          <w:rFonts w:ascii="Arial" w:hAnsi="Arial" w:cs="Arial"/>
          <w:sz w:val="24"/>
          <w:szCs w:val="24"/>
        </w:rPr>
        <w:t xml:space="preserve">that </w:t>
      </w:r>
      <w:r w:rsidR="00DD1513">
        <w:rPr>
          <w:rFonts w:ascii="Arial" w:hAnsi="Arial" w:cs="Arial"/>
          <w:sz w:val="24"/>
          <w:szCs w:val="24"/>
        </w:rPr>
        <w:t>differ only in this range</w:t>
      </w:r>
      <w:r w:rsidR="0051600D">
        <w:rPr>
          <w:rFonts w:ascii="Arial" w:hAnsi="Arial" w:cs="Arial"/>
          <w:sz w:val="24"/>
          <w:szCs w:val="24"/>
        </w:rPr>
        <w:t xml:space="preserve"> by </w:t>
      </w:r>
      <w:r w:rsidR="00086175">
        <w:rPr>
          <w:rFonts w:ascii="Arial" w:hAnsi="Arial" w:cs="Arial"/>
          <w:sz w:val="24"/>
          <w:szCs w:val="24"/>
        </w:rPr>
        <w:t xml:space="preserve">2513 </w:t>
      </w:r>
      <w:r w:rsidR="0051600D">
        <w:rPr>
          <w:rFonts w:ascii="Arial" w:hAnsi="Arial" w:cs="Arial"/>
          <w:sz w:val="24"/>
          <w:szCs w:val="24"/>
        </w:rPr>
        <w:t xml:space="preserve">mutations </w:t>
      </w:r>
      <w:r w:rsidR="006670C7">
        <w:rPr>
          <w:rFonts w:ascii="Arial" w:hAnsi="Arial" w:cs="Arial"/>
          <w:sz w:val="24"/>
          <w:szCs w:val="24"/>
        </w:rPr>
        <w:t>(</w:t>
      </w:r>
      <w:r w:rsidR="00DE58B3">
        <w:rPr>
          <w:rFonts w:ascii="Arial" w:hAnsi="Arial" w:cs="Arial"/>
          <w:sz w:val="24"/>
          <w:szCs w:val="24"/>
        </w:rPr>
        <w:t>Additional File 6</w:t>
      </w:r>
      <w:r w:rsidR="0051600D">
        <w:rPr>
          <w:rFonts w:ascii="Arial" w:hAnsi="Arial" w:cs="Arial"/>
          <w:sz w:val="24"/>
          <w:szCs w:val="24"/>
        </w:rPr>
        <w:t>).</w:t>
      </w:r>
      <w:r w:rsidR="00BE7372">
        <w:rPr>
          <w:rFonts w:ascii="Arial" w:hAnsi="Arial" w:cs="Arial"/>
          <w:sz w:val="24"/>
          <w:szCs w:val="24"/>
        </w:rPr>
        <w:t xml:space="preserve"> </w:t>
      </w:r>
      <w:r w:rsidR="0075562B">
        <w:rPr>
          <w:rFonts w:ascii="Arial" w:hAnsi="Arial" w:cs="Arial"/>
          <w:sz w:val="24"/>
          <w:szCs w:val="24"/>
        </w:rPr>
        <w:t>Comparison of the reconstructed consensus sequences showed that one component of the mixture was a Sabin 2 - Sabin 3 recombinant, while another was close to Echovirus 11.</w:t>
      </w:r>
    </w:p>
    <w:p w14:paraId="3B1F2864" w14:textId="212F9C67" w:rsidR="000C5AAC" w:rsidRDefault="003D11BD" w:rsidP="00AF67AF">
      <w:pPr>
        <w:spacing w:line="480" w:lineRule="auto"/>
        <w:jc w:val="both"/>
        <w:rPr>
          <w:rFonts w:ascii="Arial" w:hAnsi="Arial" w:cs="Arial"/>
          <w:sz w:val="24"/>
          <w:szCs w:val="24"/>
        </w:rPr>
      </w:pPr>
      <w:r>
        <w:rPr>
          <w:rFonts w:ascii="Arial" w:hAnsi="Arial" w:cs="Arial"/>
          <w:sz w:val="24"/>
          <w:szCs w:val="24"/>
          <w:u w:val="single"/>
        </w:rPr>
        <w:t>Environmental isolate of poliovirus</w:t>
      </w:r>
      <w:r w:rsidR="004B524E">
        <w:rPr>
          <w:rFonts w:ascii="Arial" w:hAnsi="Arial" w:cs="Arial"/>
          <w:sz w:val="24"/>
          <w:szCs w:val="24"/>
          <w:u w:val="single"/>
        </w:rPr>
        <w:t xml:space="preserve"> (example 2)</w:t>
      </w:r>
      <w:r w:rsidR="000C5AAC" w:rsidRPr="000C5AAC">
        <w:rPr>
          <w:rFonts w:ascii="Arial" w:hAnsi="Arial" w:cs="Arial"/>
          <w:sz w:val="24"/>
          <w:szCs w:val="24"/>
          <w:u w:val="single"/>
        </w:rPr>
        <w:t>:</w:t>
      </w:r>
      <w:r w:rsidR="000C5AAC" w:rsidRPr="000C5AAC">
        <w:t xml:space="preserve"> </w:t>
      </w:r>
      <w:r w:rsidR="00763618">
        <w:rPr>
          <w:rFonts w:ascii="Arial" w:hAnsi="Arial" w:cs="Arial"/>
          <w:sz w:val="24"/>
          <w:szCs w:val="24"/>
        </w:rPr>
        <w:t>T</w:t>
      </w:r>
      <w:r w:rsidR="000C5AAC" w:rsidRPr="000C5AAC">
        <w:rPr>
          <w:rFonts w:ascii="Arial" w:hAnsi="Arial" w:cs="Arial"/>
          <w:sz w:val="24"/>
          <w:szCs w:val="24"/>
        </w:rPr>
        <w:t xml:space="preserve">he same analysis </w:t>
      </w:r>
      <w:r w:rsidR="00F74483">
        <w:rPr>
          <w:rFonts w:ascii="Arial" w:hAnsi="Arial" w:cs="Arial"/>
          <w:sz w:val="24"/>
          <w:szCs w:val="24"/>
        </w:rPr>
        <w:t xml:space="preserve">was applied </w:t>
      </w:r>
      <w:r w:rsidR="00763618">
        <w:rPr>
          <w:rFonts w:ascii="Arial" w:hAnsi="Arial" w:cs="Arial"/>
          <w:sz w:val="24"/>
          <w:szCs w:val="24"/>
        </w:rPr>
        <w:t>to another</w:t>
      </w:r>
      <w:r w:rsidR="000C5AAC" w:rsidRPr="000C5AAC">
        <w:rPr>
          <w:rFonts w:ascii="Arial" w:hAnsi="Arial" w:cs="Arial"/>
          <w:sz w:val="24"/>
          <w:szCs w:val="24"/>
        </w:rPr>
        <w:t xml:space="preserve"> </w:t>
      </w:r>
      <w:r w:rsidR="00021F3F">
        <w:rPr>
          <w:rFonts w:ascii="Arial" w:hAnsi="Arial" w:cs="Arial"/>
          <w:sz w:val="24"/>
          <w:szCs w:val="24"/>
        </w:rPr>
        <w:t>virus isolated from sewage</w:t>
      </w:r>
      <w:r w:rsidR="000C5AAC" w:rsidRPr="000C5AAC">
        <w:rPr>
          <w:rFonts w:ascii="Arial" w:hAnsi="Arial" w:cs="Arial"/>
          <w:sz w:val="24"/>
          <w:szCs w:val="24"/>
        </w:rPr>
        <w:t>.</w:t>
      </w:r>
      <w:r w:rsidR="000C5AAC">
        <w:rPr>
          <w:rFonts w:ascii="Arial" w:hAnsi="Arial" w:cs="Arial"/>
          <w:sz w:val="24"/>
          <w:szCs w:val="24"/>
        </w:rPr>
        <w:t xml:space="preserve"> The 2 </w:t>
      </w:r>
      <w:r w:rsidR="00042D04">
        <w:rPr>
          <w:rFonts w:ascii="Arial" w:hAnsi="Arial" w:cs="Arial"/>
          <w:sz w:val="24"/>
          <w:szCs w:val="24"/>
        </w:rPr>
        <w:t>*10</w:t>
      </w:r>
      <w:r w:rsidR="00042D04" w:rsidRPr="00042D04">
        <w:rPr>
          <w:rFonts w:ascii="Arial" w:hAnsi="Arial" w:cs="Arial"/>
          <w:sz w:val="24"/>
          <w:szCs w:val="24"/>
          <w:vertAlign w:val="superscript"/>
        </w:rPr>
        <w:t>6</w:t>
      </w:r>
      <w:r w:rsidR="00042D04">
        <w:rPr>
          <w:rFonts w:ascii="Arial" w:hAnsi="Arial" w:cs="Arial"/>
          <w:sz w:val="24"/>
          <w:szCs w:val="24"/>
        </w:rPr>
        <w:t xml:space="preserve"> </w:t>
      </w:r>
      <w:r w:rsidR="000C5AAC">
        <w:rPr>
          <w:rFonts w:ascii="Arial" w:hAnsi="Arial" w:cs="Arial"/>
          <w:sz w:val="24"/>
          <w:szCs w:val="24"/>
        </w:rPr>
        <w:t xml:space="preserve">paired end reads were aligned against a comprehensive set </w:t>
      </w:r>
      <w:r w:rsidR="000C5AAC" w:rsidRPr="000C5AAC">
        <w:rPr>
          <w:rFonts w:ascii="Arial" w:hAnsi="Arial" w:cs="Arial"/>
          <w:sz w:val="24"/>
          <w:szCs w:val="24"/>
        </w:rPr>
        <w:t xml:space="preserve">of 500 </w:t>
      </w:r>
      <w:r w:rsidR="004C1D7F" w:rsidRPr="000C5AAC">
        <w:rPr>
          <w:rFonts w:ascii="Arial" w:hAnsi="Arial" w:cs="Arial"/>
          <w:sz w:val="24"/>
          <w:szCs w:val="24"/>
        </w:rPr>
        <w:t>enteroviruses</w:t>
      </w:r>
      <w:r w:rsidR="000C5AAC" w:rsidRPr="000C5AAC">
        <w:rPr>
          <w:rFonts w:ascii="Arial" w:hAnsi="Arial" w:cs="Arial"/>
          <w:sz w:val="24"/>
          <w:szCs w:val="24"/>
        </w:rPr>
        <w:t xml:space="preserve"> resulting</w:t>
      </w:r>
      <w:r w:rsidR="009E258B">
        <w:rPr>
          <w:rFonts w:ascii="Arial" w:hAnsi="Arial" w:cs="Arial"/>
          <w:sz w:val="24"/>
          <w:szCs w:val="24"/>
        </w:rPr>
        <w:tab/>
      </w:r>
      <w:r w:rsidR="000C5AAC" w:rsidRPr="000C5AAC">
        <w:rPr>
          <w:rFonts w:ascii="Arial" w:hAnsi="Arial" w:cs="Arial"/>
          <w:sz w:val="24"/>
          <w:szCs w:val="24"/>
        </w:rPr>
        <w:t xml:space="preserve"> in </w:t>
      </w:r>
      <w:r w:rsidR="004C1D7F">
        <w:rPr>
          <w:rFonts w:ascii="Arial" w:hAnsi="Arial" w:cs="Arial"/>
          <w:sz w:val="24"/>
          <w:szCs w:val="24"/>
        </w:rPr>
        <w:t>3 million align</w:t>
      </w:r>
      <w:r w:rsidR="000C5AAC">
        <w:rPr>
          <w:rFonts w:ascii="Arial" w:hAnsi="Arial" w:cs="Arial"/>
          <w:sz w:val="24"/>
          <w:szCs w:val="24"/>
        </w:rPr>
        <w:t xml:space="preserve">ments. The reads aligned produced hits to 315 of the references and used </w:t>
      </w:r>
      <w:r w:rsidR="000C5AAC" w:rsidRPr="000C5AAC">
        <w:rPr>
          <w:rFonts w:ascii="Arial" w:hAnsi="Arial" w:cs="Arial"/>
          <w:sz w:val="24"/>
          <w:szCs w:val="24"/>
        </w:rPr>
        <w:t xml:space="preserve">as </w:t>
      </w:r>
      <w:r w:rsidR="000C5AAC">
        <w:rPr>
          <w:rFonts w:ascii="Arial" w:hAnsi="Arial" w:cs="Arial"/>
          <w:sz w:val="24"/>
          <w:szCs w:val="24"/>
        </w:rPr>
        <w:t xml:space="preserve">an input for our algorithm with a 1% mutation threshold. The </w:t>
      </w:r>
      <w:r w:rsidR="00105C8D">
        <w:rPr>
          <w:rFonts w:ascii="Arial" w:hAnsi="Arial" w:cs="Arial"/>
          <w:sz w:val="24"/>
          <w:szCs w:val="24"/>
        </w:rPr>
        <w:t>large number of references did</w:t>
      </w:r>
      <w:r w:rsidR="000C5AAC">
        <w:rPr>
          <w:rFonts w:ascii="Arial" w:hAnsi="Arial" w:cs="Arial"/>
          <w:sz w:val="24"/>
          <w:szCs w:val="24"/>
        </w:rPr>
        <w:t xml:space="preserve"> not </w:t>
      </w:r>
      <w:r w:rsidR="00105C8D">
        <w:rPr>
          <w:rFonts w:ascii="Arial" w:hAnsi="Arial" w:cs="Arial"/>
          <w:sz w:val="24"/>
          <w:szCs w:val="24"/>
        </w:rPr>
        <w:t>affect</w:t>
      </w:r>
      <w:r w:rsidR="000C5AAC">
        <w:rPr>
          <w:rFonts w:ascii="Arial" w:hAnsi="Arial" w:cs="Arial"/>
          <w:sz w:val="24"/>
          <w:szCs w:val="24"/>
        </w:rPr>
        <w:t xml:space="preserve"> the</w:t>
      </w:r>
      <w:r w:rsidR="00105C8D" w:rsidRPr="00105C8D">
        <w:rPr>
          <w:rFonts w:ascii="Arial" w:hAnsi="Arial" w:cs="Arial"/>
          <w:sz w:val="24"/>
          <w:szCs w:val="24"/>
        </w:rPr>
        <w:t xml:space="preserve"> </w:t>
      </w:r>
      <w:r w:rsidR="00105C8D">
        <w:rPr>
          <w:rFonts w:ascii="Arial" w:hAnsi="Arial" w:cs="Arial"/>
          <w:sz w:val="24"/>
          <w:szCs w:val="24"/>
        </w:rPr>
        <w:t>efficiency of the algorithm; it did</w:t>
      </w:r>
      <w:r w:rsidR="006952A0">
        <w:rPr>
          <w:rFonts w:ascii="Arial" w:hAnsi="Arial" w:cs="Arial"/>
          <w:sz w:val="24"/>
          <w:szCs w:val="24"/>
        </w:rPr>
        <w:t>,</w:t>
      </w:r>
      <w:r w:rsidR="00105C8D">
        <w:rPr>
          <w:rFonts w:ascii="Arial" w:hAnsi="Arial" w:cs="Arial"/>
          <w:sz w:val="24"/>
          <w:szCs w:val="24"/>
        </w:rPr>
        <w:t xml:space="preserve"> however</w:t>
      </w:r>
      <w:r w:rsidR="006952A0">
        <w:rPr>
          <w:rFonts w:ascii="Arial" w:hAnsi="Arial" w:cs="Arial"/>
          <w:sz w:val="24"/>
          <w:szCs w:val="24"/>
        </w:rPr>
        <w:t>,</w:t>
      </w:r>
      <w:r w:rsidR="00105C8D">
        <w:rPr>
          <w:rFonts w:ascii="Arial" w:hAnsi="Arial" w:cs="Arial"/>
          <w:sz w:val="24"/>
          <w:szCs w:val="24"/>
        </w:rPr>
        <w:t xml:space="preserve"> affect</w:t>
      </w:r>
      <w:r w:rsidR="000C5AAC">
        <w:rPr>
          <w:rFonts w:ascii="Arial" w:hAnsi="Arial" w:cs="Arial"/>
          <w:sz w:val="24"/>
          <w:szCs w:val="24"/>
        </w:rPr>
        <w:t xml:space="preserve"> the mutual alignment frame</w:t>
      </w:r>
      <w:r w:rsidR="006952A0">
        <w:rPr>
          <w:rFonts w:ascii="Arial" w:hAnsi="Arial" w:cs="Arial"/>
          <w:sz w:val="24"/>
          <w:szCs w:val="24"/>
        </w:rPr>
        <w:t>,</w:t>
      </w:r>
      <w:r w:rsidR="000C5AAC">
        <w:rPr>
          <w:rFonts w:ascii="Arial" w:hAnsi="Arial" w:cs="Arial"/>
          <w:sz w:val="24"/>
          <w:szCs w:val="24"/>
        </w:rPr>
        <w:t xml:space="preserve"> where we observed an increased number of gaps (</w:t>
      </w:r>
      <w:r w:rsidR="006A5614">
        <w:rPr>
          <w:rFonts w:ascii="Arial" w:hAnsi="Arial" w:cs="Arial"/>
          <w:sz w:val="24"/>
          <w:szCs w:val="24"/>
        </w:rPr>
        <w:t>Fig. 2</w:t>
      </w:r>
      <w:r w:rsidR="00F63B19">
        <w:rPr>
          <w:rFonts w:ascii="Arial" w:hAnsi="Arial" w:cs="Arial"/>
          <w:sz w:val="24"/>
          <w:szCs w:val="24"/>
        </w:rPr>
        <w:t>e</w:t>
      </w:r>
      <w:r w:rsidR="000C5AAC">
        <w:rPr>
          <w:rFonts w:ascii="Arial" w:hAnsi="Arial" w:cs="Arial"/>
          <w:sz w:val="24"/>
          <w:szCs w:val="24"/>
        </w:rPr>
        <w:t xml:space="preserve">). </w:t>
      </w:r>
      <w:r w:rsidR="00763618">
        <w:rPr>
          <w:rFonts w:ascii="Arial" w:hAnsi="Arial" w:cs="Arial"/>
          <w:sz w:val="24"/>
          <w:szCs w:val="24"/>
        </w:rPr>
        <w:t>The algorithm identified</w:t>
      </w:r>
      <w:r w:rsidR="000C5AAC">
        <w:rPr>
          <w:rFonts w:ascii="Arial" w:hAnsi="Arial" w:cs="Arial"/>
          <w:sz w:val="24"/>
          <w:szCs w:val="24"/>
        </w:rPr>
        <w:t xml:space="preserve"> two major </w:t>
      </w:r>
      <w:r w:rsidR="000C5AAC" w:rsidRPr="000C5AAC">
        <w:rPr>
          <w:rFonts w:ascii="Arial" w:hAnsi="Arial" w:cs="Arial"/>
          <w:sz w:val="24"/>
          <w:szCs w:val="24"/>
        </w:rPr>
        <w:t>fully reco</w:t>
      </w:r>
      <w:r w:rsidR="000C5AAC">
        <w:rPr>
          <w:rFonts w:ascii="Arial" w:hAnsi="Arial" w:cs="Arial"/>
          <w:sz w:val="24"/>
          <w:szCs w:val="24"/>
        </w:rPr>
        <w:t xml:space="preserve">nstructed </w:t>
      </w:r>
      <w:r w:rsidR="00F63B19">
        <w:rPr>
          <w:rFonts w:ascii="Arial" w:hAnsi="Arial" w:cs="Arial"/>
          <w:sz w:val="24"/>
          <w:szCs w:val="24"/>
        </w:rPr>
        <w:t>variants</w:t>
      </w:r>
      <w:r w:rsidR="00105C8D">
        <w:rPr>
          <w:rFonts w:ascii="Arial" w:hAnsi="Arial" w:cs="Arial"/>
          <w:sz w:val="24"/>
          <w:szCs w:val="24"/>
        </w:rPr>
        <w:t>,</w:t>
      </w:r>
      <w:r w:rsidR="008D5A58">
        <w:rPr>
          <w:rFonts w:ascii="Arial" w:hAnsi="Arial" w:cs="Arial"/>
          <w:sz w:val="24"/>
          <w:szCs w:val="24"/>
        </w:rPr>
        <w:t xml:space="preserve"> </w:t>
      </w:r>
      <w:r w:rsidR="00B72915">
        <w:rPr>
          <w:rFonts w:ascii="Arial" w:hAnsi="Arial" w:cs="Arial"/>
          <w:sz w:val="24"/>
          <w:szCs w:val="24"/>
        </w:rPr>
        <w:t>and several</w:t>
      </w:r>
      <w:r w:rsidR="008D5A58">
        <w:rPr>
          <w:rFonts w:ascii="Arial" w:hAnsi="Arial" w:cs="Arial"/>
          <w:sz w:val="24"/>
          <w:szCs w:val="24"/>
        </w:rPr>
        <w:t xml:space="preserve"> minor</w:t>
      </w:r>
      <w:r w:rsidR="00B72915">
        <w:rPr>
          <w:rFonts w:ascii="Arial" w:hAnsi="Arial" w:cs="Arial"/>
          <w:sz w:val="24"/>
          <w:szCs w:val="24"/>
        </w:rPr>
        <w:t xml:space="preserve"> variants that represented recombinants of the first two with different inserts</w:t>
      </w:r>
      <w:r w:rsidR="000C5AAC">
        <w:rPr>
          <w:rFonts w:ascii="Arial" w:hAnsi="Arial" w:cs="Arial"/>
          <w:sz w:val="24"/>
          <w:szCs w:val="24"/>
        </w:rPr>
        <w:t xml:space="preserve"> with length </w:t>
      </w:r>
      <w:r w:rsidR="000C5AAC" w:rsidRPr="000C5AAC">
        <w:rPr>
          <w:rFonts w:ascii="Arial" w:hAnsi="Arial" w:cs="Arial"/>
          <w:sz w:val="24"/>
          <w:szCs w:val="24"/>
        </w:rPr>
        <w:t>b</w:t>
      </w:r>
      <w:r w:rsidR="000C5AAC">
        <w:rPr>
          <w:rFonts w:ascii="Arial" w:hAnsi="Arial" w:cs="Arial"/>
          <w:sz w:val="24"/>
          <w:szCs w:val="24"/>
        </w:rPr>
        <w:t xml:space="preserve">etween </w:t>
      </w:r>
      <w:r w:rsidR="000C5AAC" w:rsidRPr="000C5AAC">
        <w:rPr>
          <w:rFonts w:ascii="Arial" w:hAnsi="Arial" w:cs="Arial"/>
          <w:sz w:val="24"/>
          <w:szCs w:val="24"/>
        </w:rPr>
        <w:t>1000bp and</w:t>
      </w:r>
      <w:r w:rsidR="000C5AAC">
        <w:rPr>
          <w:rFonts w:ascii="Arial" w:hAnsi="Arial" w:cs="Arial"/>
          <w:sz w:val="24"/>
          <w:szCs w:val="24"/>
        </w:rPr>
        <w:t xml:space="preserve"> </w:t>
      </w:r>
      <w:r w:rsidR="000C5AAC" w:rsidRPr="000C5AAC">
        <w:rPr>
          <w:rFonts w:ascii="Arial" w:hAnsi="Arial" w:cs="Arial"/>
          <w:sz w:val="24"/>
          <w:szCs w:val="24"/>
        </w:rPr>
        <w:t xml:space="preserve">5000bp. </w:t>
      </w:r>
      <w:r w:rsidR="000C5AAC">
        <w:rPr>
          <w:rFonts w:ascii="Arial" w:hAnsi="Arial" w:cs="Arial"/>
          <w:sz w:val="24"/>
          <w:szCs w:val="24"/>
        </w:rPr>
        <w:t xml:space="preserve">The </w:t>
      </w:r>
      <w:r w:rsidR="00B72915">
        <w:rPr>
          <w:rFonts w:ascii="Arial" w:hAnsi="Arial" w:cs="Arial"/>
          <w:sz w:val="24"/>
          <w:szCs w:val="24"/>
        </w:rPr>
        <w:t>two</w:t>
      </w:r>
      <w:r w:rsidR="000C5AAC">
        <w:rPr>
          <w:rFonts w:ascii="Arial" w:hAnsi="Arial" w:cs="Arial"/>
          <w:sz w:val="24"/>
          <w:szCs w:val="24"/>
        </w:rPr>
        <w:t xml:space="preserve"> fully reconstructed </w:t>
      </w:r>
      <w:r w:rsidR="00504809">
        <w:rPr>
          <w:rFonts w:ascii="Arial" w:hAnsi="Arial" w:cs="Arial"/>
          <w:sz w:val="24"/>
          <w:szCs w:val="24"/>
        </w:rPr>
        <w:t xml:space="preserve">sequences </w:t>
      </w:r>
      <w:r w:rsidR="000C5AAC">
        <w:rPr>
          <w:rFonts w:ascii="Arial" w:hAnsi="Arial" w:cs="Arial"/>
          <w:sz w:val="24"/>
          <w:szCs w:val="24"/>
        </w:rPr>
        <w:t>have predicted frequencies of 64% and 26%</w:t>
      </w:r>
      <w:r w:rsidR="00B72915">
        <w:rPr>
          <w:rFonts w:ascii="Arial" w:hAnsi="Arial" w:cs="Arial"/>
          <w:sz w:val="24"/>
          <w:szCs w:val="24"/>
        </w:rPr>
        <w:t xml:space="preserve">, and </w:t>
      </w:r>
      <w:r w:rsidR="00C06882">
        <w:rPr>
          <w:rFonts w:ascii="Arial" w:hAnsi="Arial" w:cs="Arial"/>
          <w:sz w:val="24"/>
          <w:szCs w:val="24"/>
        </w:rPr>
        <w:t xml:space="preserve">are </w:t>
      </w:r>
      <w:r w:rsidR="00B72915">
        <w:rPr>
          <w:rFonts w:ascii="Arial" w:hAnsi="Arial" w:cs="Arial"/>
          <w:sz w:val="24"/>
          <w:szCs w:val="24"/>
        </w:rPr>
        <w:t xml:space="preserve">identified </w:t>
      </w:r>
      <w:r w:rsidR="00AC71B7">
        <w:rPr>
          <w:rFonts w:ascii="Arial" w:hAnsi="Arial" w:cs="Arial"/>
          <w:sz w:val="24"/>
          <w:szCs w:val="24"/>
        </w:rPr>
        <w:t xml:space="preserve">as recombinant vaccine-derived polioviruses of serotypes 1 and 3. </w:t>
      </w:r>
      <w:proofErr w:type="gramStart"/>
      <w:r w:rsidR="00AC71B7">
        <w:rPr>
          <w:rFonts w:ascii="Arial" w:hAnsi="Arial" w:cs="Arial"/>
          <w:sz w:val="24"/>
          <w:szCs w:val="24"/>
        </w:rPr>
        <w:t>(</w:t>
      </w:r>
      <w:r w:rsidR="00AC71B7" w:rsidRPr="006A5614">
        <w:rPr>
          <w:rFonts w:ascii="Arial" w:hAnsi="Arial" w:cs="Arial"/>
          <w:sz w:val="24"/>
          <w:szCs w:val="24"/>
        </w:rPr>
        <w:t>Fig.2</w:t>
      </w:r>
      <w:r w:rsidR="00AC71B7">
        <w:rPr>
          <w:rFonts w:ascii="Arial" w:hAnsi="Arial" w:cs="Arial"/>
          <w:sz w:val="24"/>
          <w:szCs w:val="24"/>
        </w:rPr>
        <w:t>d</w:t>
      </w:r>
      <w:r w:rsidR="00AC71B7" w:rsidRPr="006A5614">
        <w:rPr>
          <w:rFonts w:ascii="Arial" w:hAnsi="Arial" w:cs="Arial"/>
          <w:sz w:val="24"/>
          <w:szCs w:val="24"/>
        </w:rPr>
        <w:t xml:space="preserve"> and</w:t>
      </w:r>
      <w:r w:rsidR="00DE58B3">
        <w:rPr>
          <w:rFonts w:ascii="Arial" w:hAnsi="Arial" w:cs="Arial"/>
          <w:sz w:val="24"/>
          <w:szCs w:val="24"/>
        </w:rPr>
        <w:t xml:space="preserve"> Additional File 6</w:t>
      </w:r>
      <w:r w:rsidR="00AC71B7">
        <w:rPr>
          <w:rFonts w:ascii="Arial" w:hAnsi="Arial" w:cs="Arial"/>
          <w:sz w:val="24"/>
          <w:szCs w:val="24"/>
        </w:rPr>
        <w:t>).</w:t>
      </w:r>
      <w:proofErr w:type="gramEnd"/>
      <w:r w:rsidR="00AC71B7">
        <w:rPr>
          <w:rFonts w:ascii="Arial" w:hAnsi="Arial" w:cs="Arial"/>
          <w:sz w:val="24"/>
          <w:szCs w:val="24"/>
        </w:rPr>
        <w:t xml:space="preserve"> </w:t>
      </w:r>
      <w:r w:rsidR="00AC71B7" w:rsidRPr="00F63B19">
        <w:rPr>
          <w:rFonts w:ascii="Arial" w:hAnsi="Arial" w:cs="Arial"/>
          <w:sz w:val="24"/>
          <w:szCs w:val="24"/>
        </w:rPr>
        <w:t xml:space="preserve">In the set of minor </w:t>
      </w:r>
      <w:r w:rsidR="00AC71B7">
        <w:rPr>
          <w:rFonts w:ascii="Arial" w:hAnsi="Arial" w:cs="Arial"/>
          <w:sz w:val="24"/>
          <w:szCs w:val="24"/>
        </w:rPr>
        <w:t>variants</w:t>
      </w:r>
      <w:r w:rsidR="00AC71B7" w:rsidRPr="00F63B19">
        <w:rPr>
          <w:rFonts w:ascii="Arial" w:hAnsi="Arial" w:cs="Arial"/>
          <w:sz w:val="24"/>
          <w:szCs w:val="24"/>
        </w:rPr>
        <w:t xml:space="preserve">, frequencies </w:t>
      </w:r>
      <w:r w:rsidR="00AC71B7">
        <w:rPr>
          <w:rFonts w:ascii="Arial" w:hAnsi="Arial" w:cs="Arial"/>
          <w:sz w:val="24"/>
          <w:szCs w:val="24"/>
        </w:rPr>
        <w:t>be</w:t>
      </w:r>
      <w:r w:rsidR="00AC71B7" w:rsidRPr="00F63B19">
        <w:rPr>
          <w:rFonts w:ascii="Arial" w:hAnsi="Arial" w:cs="Arial"/>
          <w:sz w:val="24"/>
          <w:szCs w:val="24"/>
        </w:rPr>
        <w:t>low</w:t>
      </w:r>
      <w:r w:rsidR="00AC71B7">
        <w:rPr>
          <w:rFonts w:ascii="Arial" w:hAnsi="Arial" w:cs="Arial"/>
          <w:sz w:val="24"/>
          <w:szCs w:val="24"/>
        </w:rPr>
        <w:t xml:space="preserve"> the 1% mutation threshold were detected (</w:t>
      </w:r>
      <w:r w:rsidR="00AC71B7" w:rsidRPr="00F63B19">
        <w:rPr>
          <w:rFonts w:ascii="Arial" w:hAnsi="Arial" w:cs="Arial"/>
          <w:sz w:val="24"/>
          <w:szCs w:val="24"/>
        </w:rPr>
        <w:t>0.</w:t>
      </w:r>
      <w:r w:rsidR="00AC71B7">
        <w:rPr>
          <w:rFonts w:ascii="Arial" w:hAnsi="Arial" w:cs="Arial"/>
          <w:sz w:val="24"/>
          <w:szCs w:val="24"/>
        </w:rPr>
        <w:t>98%), demonstrating</w:t>
      </w:r>
      <w:r w:rsidR="00AC71B7" w:rsidRPr="00F63B19">
        <w:rPr>
          <w:rFonts w:ascii="Arial" w:hAnsi="Arial" w:cs="Arial"/>
          <w:sz w:val="24"/>
          <w:szCs w:val="24"/>
        </w:rPr>
        <w:t xml:space="preserve"> the </w:t>
      </w:r>
      <w:r w:rsidR="00AC71B7">
        <w:rPr>
          <w:rFonts w:ascii="Arial" w:hAnsi="Arial" w:cs="Arial"/>
          <w:sz w:val="24"/>
          <w:szCs w:val="24"/>
        </w:rPr>
        <w:t>flexibility</w:t>
      </w:r>
      <w:r w:rsidR="00AC71B7" w:rsidRPr="00F63B19">
        <w:rPr>
          <w:rFonts w:ascii="Arial" w:hAnsi="Arial" w:cs="Arial"/>
          <w:sz w:val="24"/>
          <w:szCs w:val="24"/>
        </w:rPr>
        <w:t xml:space="preserve"> </w:t>
      </w:r>
      <w:r w:rsidR="00AC71B7">
        <w:rPr>
          <w:rFonts w:ascii="Arial" w:hAnsi="Arial" w:cs="Arial"/>
          <w:sz w:val="24"/>
          <w:szCs w:val="24"/>
        </w:rPr>
        <w:t xml:space="preserve">of </w:t>
      </w:r>
      <w:r w:rsidR="00AC71B7" w:rsidRPr="00F63B19">
        <w:rPr>
          <w:rFonts w:ascii="Arial" w:hAnsi="Arial" w:cs="Arial"/>
          <w:sz w:val="24"/>
          <w:szCs w:val="24"/>
        </w:rPr>
        <w:t xml:space="preserve">the </w:t>
      </w:r>
      <w:r w:rsidR="00AC71B7">
        <w:rPr>
          <w:rFonts w:ascii="Arial" w:hAnsi="Arial" w:cs="Arial"/>
          <w:sz w:val="24"/>
          <w:szCs w:val="24"/>
        </w:rPr>
        <w:t>algorithm.</w:t>
      </w:r>
    </w:p>
    <w:p w14:paraId="6217D7B9" w14:textId="685ACF7E" w:rsidR="00B953E9" w:rsidRDefault="005837CB" w:rsidP="00AF67AF">
      <w:pPr>
        <w:spacing w:line="480" w:lineRule="auto"/>
        <w:jc w:val="both"/>
        <w:rPr>
          <w:rFonts w:ascii="Arial" w:hAnsi="Arial" w:cs="Arial"/>
          <w:sz w:val="24"/>
          <w:szCs w:val="24"/>
        </w:rPr>
      </w:pPr>
      <w:r>
        <w:rPr>
          <w:rFonts w:ascii="Arial" w:hAnsi="Arial" w:cs="Arial"/>
          <w:b/>
          <w:szCs w:val="24"/>
        </w:rPr>
        <w:t>Comparative</w:t>
      </w:r>
      <w:r w:rsidR="00937A17">
        <w:rPr>
          <w:rFonts w:ascii="Arial" w:hAnsi="Arial" w:cs="Arial"/>
          <w:b/>
          <w:szCs w:val="24"/>
        </w:rPr>
        <w:t xml:space="preserve"> studies</w:t>
      </w:r>
    </w:p>
    <w:p w14:paraId="628AB7B2" w14:textId="1BAED9AF" w:rsidR="00E54A23" w:rsidRDefault="001F0C1F" w:rsidP="00AF67AF">
      <w:pPr>
        <w:spacing w:line="480" w:lineRule="auto"/>
        <w:jc w:val="both"/>
        <w:rPr>
          <w:rFonts w:ascii="Arial" w:hAnsi="Arial" w:cs="Arial"/>
          <w:sz w:val="24"/>
          <w:szCs w:val="24"/>
        </w:rPr>
      </w:pPr>
      <w:r>
        <w:rPr>
          <w:rFonts w:ascii="Arial" w:hAnsi="Arial" w:cs="Arial"/>
          <w:sz w:val="24"/>
          <w:szCs w:val="24"/>
        </w:rPr>
        <w:t xml:space="preserve">Hexahedron was also </w:t>
      </w:r>
      <w:r w:rsidR="006670C7">
        <w:rPr>
          <w:rFonts w:ascii="Arial" w:hAnsi="Arial" w:cs="Arial"/>
          <w:sz w:val="24"/>
          <w:szCs w:val="24"/>
        </w:rPr>
        <w:t xml:space="preserve">compared </w:t>
      </w:r>
      <w:r>
        <w:rPr>
          <w:rFonts w:ascii="Arial" w:hAnsi="Arial" w:cs="Arial"/>
          <w:sz w:val="24"/>
          <w:szCs w:val="24"/>
        </w:rPr>
        <w:t xml:space="preserve">against </w:t>
      </w:r>
      <w:r w:rsidR="00937A17">
        <w:rPr>
          <w:rFonts w:ascii="Arial" w:hAnsi="Arial" w:cs="Arial"/>
          <w:sz w:val="24"/>
          <w:szCs w:val="24"/>
        </w:rPr>
        <w:t xml:space="preserve">the </w:t>
      </w:r>
      <w:r w:rsidR="006670C7">
        <w:rPr>
          <w:rFonts w:ascii="Arial" w:hAnsi="Arial" w:cs="Arial"/>
          <w:sz w:val="24"/>
          <w:szCs w:val="24"/>
        </w:rPr>
        <w:t>current</w:t>
      </w:r>
      <w:r w:rsidR="00937A17">
        <w:rPr>
          <w:rFonts w:ascii="Arial" w:hAnsi="Arial" w:cs="Arial"/>
          <w:sz w:val="24"/>
          <w:szCs w:val="24"/>
        </w:rPr>
        <w:t xml:space="preserve"> </w:t>
      </w:r>
      <w:r>
        <w:rPr>
          <w:rFonts w:ascii="Arial" w:hAnsi="Arial" w:cs="Arial"/>
          <w:sz w:val="24"/>
          <w:szCs w:val="24"/>
        </w:rPr>
        <w:t xml:space="preserve">state-of-the-art </w:t>
      </w:r>
      <w:r w:rsidR="00E36FFE">
        <w:rPr>
          <w:rFonts w:ascii="Arial" w:hAnsi="Arial" w:cs="Arial"/>
          <w:sz w:val="24"/>
          <w:szCs w:val="24"/>
        </w:rPr>
        <w:t xml:space="preserve">sequence </w:t>
      </w:r>
      <w:r w:rsidR="00370D88">
        <w:rPr>
          <w:rFonts w:ascii="Arial" w:hAnsi="Arial" w:cs="Arial"/>
          <w:sz w:val="24"/>
          <w:szCs w:val="24"/>
        </w:rPr>
        <w:t xml:space="preserve">reconstruction </w:t>
      </w:r>
      <w:r w:rsidR="00BD6998">
        <w:rPr>
          <w:rFonts w:ascii="Arial" w:hAnsi="Arial" w:cs="Arial"/>
          <w:sz w:val="24"/>
          <w:szCs w:val="24"/>
        </w:rPr>
        <w:t>algorithms</w:t>
      </w:r>
      <w:r w:rsidR="00422322">
        <w:rPr>
          <w:rFonts w:ascii="Arial" w:hAnsi="Arial" w:cs="Arial"/>
          <w:sz w:val="24"/>
          <w:szCs w:val="24"/>
        </w:rPr>
        <w:t xml:space="preserve"> compatible with the available computational environment (see Methods)</w:t>
      </w:r>
      <w:r w:rsidR="00937A17">
        <w:rPr>
          <w:rFonts w:ascii="Arial" w:hAnsi="Arial" w:cs="Arial"/>
          <w:sz w:val="24"/>
          <w:szCs w:val="24"/>
        </w:rPr>
        <w:t>:</w:t>
      </w:r>
      <w:r w:rsidR="00BD6998">
        <w:rPr>
          <w:rFonts w:ascii="Arial" w:hAnsi="Arial" w:cs="Arial"/>
          <w:sz w:val="24"/>
          <w:szCs w:val="24"/>
        </w:rPr>
        <w:t xml:space="preserve"> </w:t>
      </w:r>
      <w:proofErr w:type="spellStart"/>
      <w:r w:rsidR="00BD6998">
        <w:rPr>
          <w:rFonts w:ascii="Arial" w:hAnsi="Arial" w:cs="Arial"/>
          <w:sz w:val="24"/>
          <w:szCs w:val="24"/>
        </w:rPr>
        <w:t>QuRe</w:t>
      </w:r>
      <w:proofErr w:type="spellEnd"/>
      <w:r w:rsidR="00BD6998">
        <w:rPr>
          <w:rFonts w:ascii="Arial" w:hAnsi="Arial" w:cs="Arial"/>
          <w:sz w:val="24"/>
          <w:szCs w:val="24"/>
        </w:rPr>
        <w:fldChar w:fldCharType="begin"/>
      </w:r>
      <w:r w:rsidR="00B91C18">
        <w:rPr>
          <w:rFonts w:ascii="Arial" w:hAnsi="Arial" w:cs="Arial"/>
          <w:sz w:val="24"/>
          <w:szCs w:val="24"/>
        </w:rPr>
        <w:instrText xml:space="preserve"> ADDIN EN.CITE &lt;EndNote&gt;&lt;Cite&gt;&lt;Author&gt;Prosperi&lt;/Author&gt;&lt;Year&gt;2012&lt;/Year&gt;&lt;RecNum&gt;18&lt;/RecNum&gt;&lt;DisplayText&gt;[18]&lt;/DisplayText&gt;&lt;record&gt;&lt;rec-number&gt;18&lt;/rec-number&gt;&lt;foreign-keys&gt;&lt;key app="EN" db-id="5p0vrza2ovez5peedrppzr2pazfddvrz59az"&gt;18&lt;/key&gt;&lt;/foreign-keys&gt;&lt;ref-type name="Journal Article"&gt;17&lt;/ref-type&gt;&lt;contributors&gt;&lt;authors&gt;&lt;author&gt;Prosperi, M. C.&lt;/author&gt;&lt;author&gt;Salemi, M.&lt;/author&gt;&lt;/authors&gt;&lt;/contributors&gt;&lt;auth-address&gt;Department of Pathology, Immunology and Laboratory Medicine, College of Medicine, Emerging Pathogens Institute, University of Florida, Gainesville, FL 32610-3633, USA.&lt;/auth-address&gt;&lt;titles&gt;&lt;title&gt;QuRe: software for viral quasispecies reconstruction from next-generation sequencing data&lt;/title&gt;&lt;secondary-title&gt;Bioinformatics&lt;/secondary-title&gt;&lt;/titles&gt;&lt;periodical&gt;&lt;full-title&gt;Bioinformatics&lt;/full-title&gt;&lt;/periodical&gt;&lt;pages&gt;132-3&lt;/pages&gt;&lt;volume&gt;28&lt;/volume&gt;&lt;number&gt;1&lt;/number&gt;&lt;keywords&gt;&lt;keyword&gt;Algorithms&lt;/keyword&gt;&lt;keyword&gt;Cluster Analysis&lt;/keyword&gt;&lt;keyword&gt;Genome, Viral&lt;/keyword&gt;&lt;keyword&gt;*High-Throughput Nucleotide Sequencing&lt;/keyword&gt;&lt;keyword&gt;Humans&lt;/keyword&gt;&lt;keyword&gt;Sequence Alignment&lt;/keyword&gt;&lt;keyword&gt;*Software&lt;/keyword&gt;&lt;keyword&gt;Viruses/classification/*genetics&lt;/keyword&gt;&lt;/keywords&gt;&lt;dates&gt;&lt;year&gt;2012&lt;/year&gt;&lt;pub-dates&gt;&lt;date&gt;Jan 1&lt;/date&gt;&lt;/pub-dates&gt;&lt;/dates&gt;&lt;isbn&gt;1367-4811 (Electronic)&amp;#xD;1367-4803 (Linking)&lt;/isbn&gt;&lt;accession-num&gt;22088846&lt;/accession-num&gt;&lt;urls&gt;&lt;related-urls&gt;&lt;url&gt;http://www.ncbi.nlm.nih.gov/pubmed/22088846&lt;/url&gt;&lt;/related-urls&gt;&lt;/urls&gt;&lt;custom2&gt;PMC3244773&lt;/custom2&gt;&lt;electronic-resource-num&gt;10.1093/bioinformatics/btr627&lt;/electronic-resource-num&gt;&lt;/record&gt;&lt;/Cite&gt;&lt;/EndNote&gt;</w:instrText>
      </w:r>
      <w:r w:rsidR="00BD6998">
        <w:rPr>
          <w:rFonts w:ascii="Arial" w:hAnsi="Arial" w:cs="Arial"/>
          <w:sz w:val="24"/>
          <w:szCs w:val="24"/>
        </w:rPr>
        <w:fldChar w:fldCharType="separate"/>
      </w:r>
      <w:r w:rsidR="003C06FE">
        <w:rPr>
          <w:rFonts w:ascii="Arial" w:hAnsi="Arial" w:cs="Arial"/>
          <w:noProof/>
          <w:sz w:val="24"/>
          <w:szCs w:val="24"/>
        </w:rPr>
        <w:t>[18]</w:t>
      </w:r>
      <w:r w:rsidR="00BD6998">
        <w:rPr>
          <w:rFonts w:ascii="Arial" w:hAnsi="Arial" w:cs="Arial"/>
          <w:sz w:val="24"/>
          <w:szCs w:val="24"/>
        </w:rPr>
        <w:fldChar w:fldCharType="end"/>
      </w:r>
      <w:r w:rsidR="00BD6998">
        <w:rPr>
          <w:rFonts w:ascii="Arial" w:hAnsi="Arial" w:cs="Arial"/>
          <w:sz w:val="24"/>
          <w:szCs w:val="24"/>
        </w:rPr>
        <w:t xml:space="preserve">, </w:t>
      </w:r>
      <w:proofErr w:type="spellStart"/>
      <w:r w:rsidR="00BD6998">
        <w:rPr>
          <w:rFonts w:ascii="Arial" w:hAnsi="Arial" w:cs="Arial"/>
          <w:sz w:val="24"/>
          <w:szCs w:val="24"/>
        </w:rPr>
        <w:t>ViSpA</w:t>
      </w:r>
      <w:proofErr w:type="spellEnd"/>
      <w:r w:rsidR="00BD6998">
        <w:rPr>
          <w:rFonts w:ascii="Arial" w:hAnsi="Arial" w:cs="Arial"/>
          <w:sz w:val="24"/>
          <w:szCs w:val="24"/>
        </w:rPr>
        <w:fldChar w:fldCharType="begin"/>
      </w:r>
      <w:r w:rsidR="00B91C18">
        <w:rPr>
          <w:rFonts w:ascii="Arial" w:hAnsi="Arial" w:cs="Arial"/>
          <w:sz w:val="24"/>
          <w:szCs w:val="24"/>
        </w:rPr>
        <w:instrText xml:space="preserve"> ADDIN EN.CITE &lt;EndNote&gt;&lt;Cite&gt;&lt;Author&gt;Astrovskaya&lt;/Author&gt;&lt;Year&gt;2011&lt;/Year&gt;&lt;RecNum&gt;21&lt;/RecNum&gt;&lt;DisplayText&gt;[21]&lt;/DisplayText&gt;&lt;record&gt;&lt;rec-number&gt;21&lt;/rec-number&gt;&lt;foreign-keys&gt;&lt;key app="EN" db-id="5p0vrza2ovez5peedrppzr2pazfddvrz59az"&gt;21&lt;/key&gt;&lt;/foreign-keys&gt;&lt;ref-type name="Journal Article"&gt;17&lt;/ref-type&gt;&lt;contributors&gt;&lt;authors&gt;&lt;author&gt;Astrovskaya, I.&lt;/author&gt;&lt;author&gt;Tork, B.&lt;/author&gt;&lt;author&gt;Mangul, S.&lt;/author&gt;&lt;author&gt;Westbrooks, K.&lt;/author&gt;&lt;author&gt;Mandoiu, I.&lt;/author&gt;&lt;author&gt;Balfe, P.&lt;/author&gt;&lt;author&gt;Zelikovsky, A.&lt;/author&gt;&lt;/authors&gt;&lt;/contributors&gt;&lt;auth-address&gt;Department of Computer Science, Georgia State University, Atlanta, GA 30303, USA. iraa@cs.gsu.edu&lt;/auth-address&gt;&lt;titles&gt;&lt;title&gt;Inferring viral quasispecies spectra from 454 pyrosequencing reads&lt;/title&gt;&lt;secondary-title&gt;BMC Bioinformatics&lt;/secondary-title&gt;&lt;/titles&gt;&lt;periodical&gt;&lt;full-title&gt;BMC Bioinformatics&lt;/full-title&gt;&lt;/periodical&gt;&lt;pages&gt;S1&lt;/pages&gt;&lt;volume&gt;12 Suppl 6&lt;/volume&gt;&lt;edition&gt;2011/10/26&lt;/edition&gt;&lt;keywords&gt;&lt;keyword&gt;Algorithms&lt;/keyword&gt;&lt;keyword&gt;Genome, Viral&lt;/keyword&gt;&lt;keyword&gt;HIV/ genetics&lt;/keyword&gt;&lt;keyword&gt;Hepacivirus/ genetics&lt;/keyword&gt;&lt;keyword&gt;Humans&lt;/keyword&gt;&lt;keyword&gt;Microbial Sensitivity Tests&lt;/keyword&gt;&lt;keyword&gt;Phylogeny&lt;/keyword&gt;&lt;keyword&gt;RNA, Viral/ analysis&lt;/keyword&gt;&lt;keyword&gt;Sequence Analysis, RNA/ methods&lt;/keyword&gt;&lt;keyword&gt;Software&lt;/keyword&gt;&lt;/keywords&gt;&lt;dates&gt;&lt;year&gt;2011&lt;/year&gt;&lt;/dates&gt;&lt;isbn&gt;1471-2105 (Electronic)&amp;#xD;1471-2105 (Linking)&lt;/isbn&gt;&lt;accession-num&gt;21989211&lt;/accession-num&gt;&lt;urls&gt;&lt;related-urls&gt;&lt;url&gt;http://www.ncbi.nlm.nih.gov/pmc/articles/PMC3194189/pdf/1471-2105-12-S6-S1.pdf&lt;/url&gt;&lt;/related-urls&gt;&lt;/urls&gt;&lt;custom2&gt;PMC3194189&lt;/custom2&gt;&lt;electronic-resource-num&gt;10.1186/1471-2105-12-s6-s1&lt;/electronic-resource-num&gt;&lt;remote-database-provider&gt;NLM&lt;/remote-database-provider&gt;&lt;language&gt;eng&lt;/language&gt;&lt;/record&gt;&lt;/Cite&gt;&lt;/EndNote&gt;</w:instrText>
      </w:r>
      <w:r w:rsidR="00BD6998">
        <w:rPr>
          <w:rFonts w:ascii="Arial" w:hAnsi="Arial" w:cs="Arial"/>
          <w:sz w:val="24"/>
          <w:szCs w:val="24"/>
        </w:rPr>
        <w:fldChar w:fldCharType="separate"/>
      </w:r>
      <w:r w:rsidR="003C06FE">
        <w:rPr>
          <w:rFonts w:ascii="Arial" w:hAnsi="Arial" w:cs="Arial"/>
          <w:noProof/>
          <w:sz w:val="24"/>
          <w:szCs w:val="24"/>
        </w:rPr>
        <w:t>[21]</w:t>
      </w:r>
      <w:r w:rsidR="00BD6998">
        <w:rPr>
          <w:rFonts w:ascii="Arial" w:hAnsi="Arial" w:cs="Arial"/>
          <w:sz w:val="24"/>
          <w:szCs w:val="24"/>
        </w:rPr>
        <w:fldChar w:fldCharType="end"/>
      </w:r>
      <w:r w:rsidR="00BD6998">
        <w:rPr>
          <w:rFonts w:ascii="Arial" w:hAnsi="Arial" w:cs="Arial"/>
          <w:sz w:val="24"/>
          <w:szCs w:val="24"/>
        </w:rPr>
        <w:t xml:space="preserve"> </w:t>
      </w:r>
      <w:proofErr w:type="spellStart"/>
      <w:r w:rsidR="00BD6998">
        <w:rPr>
          <w:rFonts w:ascii="Arial" w:hAnsi="Arial" w:cs="Arial"/>
          <w:sz w:val="24"/>
          <w:szCs w:val="24"/>
        </w:rPr>
        <w:t>ShoRah</w:t>
      </w:r>
      <w:proofErr w:type="spellEnd"/>
      <w:r w:rsidR="00BD6998">
        <w:rPr>
          <w:rFonts w:ascii="Arial" w:hAnsi="Arial" w:cs="Arial"/>
          <w:sz w:val="24"/>
          <w:szCs w:val="24"/>
        </w:rPr>
        <w:fldChar w:fldCharType="begin"/>
      </w:r>
      <w:r w:rsidR="00B91C18">
        <w:rPr>
          <w:rFonts w:ascii="Arial" w:hAnsi="Arial" w:cs="Arial"/>
          <w:sz w:val="24"/>
          <w:szCs w:val="24"/>
        </w:rPr>
        <w:instrText xml:space="preserve"> ADDIN EN.CITE &lt;EndNote&gt;&lt;Cite&gt;&lt;Author&gt;Zagordi&lt;/Author&gt;&lt;Year&gt;2011&lt;/Year&gt;&lt;RecNum&gt;28&lt;/RecNum&gt;&lt;DisplayText&gt;[28]&lt;/DisplayText&gt;&lt;record&gt;&lt;rec-number&gt;28&lt;/rec-number&gt;&lt;foreign-keys&gt;&lt;key app="EN" db-id="5p0vrza2ovez5peedrppzr2pazfddvrz59az"&gt;28&lt;/key&gt;&lt;/foreign-keys&gt;&lt;ref-type name="Journal Article"&gt;17&lt;/ref-type&gt;&lt;contributors&gt;&lt;authors&gt;&lt;author&gt;Zagordi, O.&lt;/author&gt;&lt;author&gt;Bhattacharya, A.&lt;/author&gt;&lt;author&gt;Eriksson, N.&lt;/author&gt;&lt;author&gt;Beerenwinkel, N.&lt;/author&gt;&lt;/authors&gt;&lt;/contributors&gt;&lt;auth-address&gt;Department of Biosystems Science and Engineering, ETH Zurich, Mattenstrasse 26, 4058 Basel, Switzerland. osvaldo.zagordi@bsse.ethz.ch&lt;/auth-address&gt;&lt;titles&gt;&lt;title&gt;ShoRAH: estimating the genetic diversity of a mixed sample from next-generation sequencing data&lt;/title&gt;&lt;secondary-title&gt;BMC Bioinformatics&lt;/secondary-title&gt;&lt;/titles&gt;&lt;periodical&gt;&lt;full-title&gt;BMC Bioinformatics&lt;/full-title&gt;&lt;/periodical&gt;&lt;pages&gt;119&lt;/pages&gt;&lt;volume&gt;12&lt;/volume&gt;&lt;keywords&gt;&lt;keyword&gt;*Genetic Variation&lt;/keyword&gt;&lt;keyword&gt;HIV/genetics&lt;/keyword&gt;&lt;keyword&gt;HIV Infections/virology&lt;/keyword&gt;&lt;keyword&gt;High-Throughput Nucleotide Sequencing/economics/*methods&lt;/keyword&gt;&lt;keyword&gt;Humans&lt;/keyword&gt;&lt;keyword&gt;Neoplasms/genetics&lt;/keyword&gt;&lt;keyword&gt;Sequence Analysis, DNA/economics/*methods&lt;/keyword&gt;&lt;keyword&gt;*Software&lt;/keyword&gt;&lt;/keywords&gt;&lt;dates&gt;&lt;year&gt;2011&lt;/year&gt;&lt;/dates&gt;&lt;isbn&gt;1471-2105 (Electronic)&amp;#xD;1471-2105 (Linking)&lt;/isbn&gt;&lt;accession-num&gt;21521499&lt;/accession-num&gt;&lt;urls&gt;&lt;related-urls&gt;&lt;url&gt;http://www.ncbi.nlm.nih.gov/pubmed/21521499&lt;/url&gt;&lt;/related-urls&gt;&lt;/urls&gt;&lt;custom2&gt;PMC3113935&lt;/custom2&gt;&lt;electronic-resource-num&gt;10.1186/1471-2105-12-119&lt;/electronic-resource-num&gt;&lt;/record&gt;&lt;/Cite&gt;&lt;/EndNote&gt;</w:instrText>
      </w:r>
      <w:r w:rsidR="00BD6998">
        <w:rPr>
          <w:rFonts w:ascii="Arial" w:hAnsi="Arial" w:cs="Arial"/>
          <w:sz w:val="24"/>
          <w:szCs w:val="24"/>
        </w:rPr>
        <w:fldChar w:fldCharType="separate"/>
      </w:r>
      <w:r w:rsidR="00E418DF">
        <w:rPr>
          <w:rFonts w:ascii="Arial" w:hAnsi="Arial" w:cs="Arial"/>
          <w:noProof/>
          <w:sz w:val="24"/>
          <w:szCs w:val="24"/>
        </w:rPr>
        <w:t>[28]</w:t>
      </w:r>
      <w:r w:rsidR="00BD6998">
        <w:rPr>
          <w:rFonts w:ascii="Arial" w:hAnsi="Arial" w:cs="Arial"/>
          <w:sz w:val="24"/>
          <w:szCs w:val="24"/>
        </w:rPr>
        <w:fldChar w:fldCharType="end"/>
      </w:r>
      <w:r w:rsidR="00BD6998">
        <w:rPr>
          <w:rFonts w:ascii="Arial" w:hAnsi="Arial" w:cs="Arial"/>
          <w:sz w:val="24"/>
          <w:szCs w:val="24"/>
        </w:rPr>
        <w:t xml:space="preserve"> and </w:t>
      </w:r>
      <w:proofErr w:type="spellStart"/>
      <w:r w:rsidR="00BD6998">
        <w:rPr>
          <w:rFonts w:ascii="Arial" w:hAnsi="Arial" w:cs="Arial"/>
          <w:sz w:val="24"/>
          <w:szCs w:val="24"/>
        </w:rPr>
        <w:t>PredictHaplo</w:t>
      </w:r>
      <w:proofErr w:type="spellEnd"/>
      <w:r w:rsidR="00422322">
        <w:rPr>
          <w:rFonts w:ascii="Arial" w:hAnsi="Arial" w:cs="Arial"/>
          <w:sz w:val="24"/>
          <w:szCs w:val="24"/>
        </w:rPr>
        <w:fldChar w:fldCharType="begin">
          <w:fldData xml:space="preserve">PEVuZE5vdGU+PENpdGU+PEF1dGhvcj5QcmFiaGFrYXJhbjwvQXV0aG9yPjxZZWFyPjIwMTQ8L1ll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PEVuZE5vdGU+PENpdGU+PEF1dGhvcj5QcmFiaGFrYXJhbjwvQXV0aG9yPjxZZWFyPjIwMTQ8L1ll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422322">
        <w:rPr>
          <w:rFonts w:ascii="Arial" w:hAnsi="Arial" w:cs="Arial"/>
          <w:sz w:val="24"/>
          <w:szCs w:val="24"/>
        </w:rPr>
        <w:fldChar w:fldCharType="separate"/>
      </w:r>
      <w:r w:rsidR="00E418DF">
        <w:rPr>
          <w:rFonts w:ascii="Arial" w:hAnsi="Arial" w:cs="Arial"/>
          <w:noProof/>
          <w:sz w:val="24"/>
          <w:szCs w:val="24"/>
        </w:rPr>
        <w:t>[29, 30]</w:t>
      </w:r>
      <w:r w:rsidR="00422322">
        <w:rPr>
          <w:rFonts w:ascii="Arial" w:hAnsi="Arial" w:cs="Arial"/>
          <w:sz w:val="24"/>
          <w:szCs w:val="24"/>
        </w:rPr>
        <w:fldChar w:fldCharType="end"/>
      </w:r>
      <w:r w:rsidR="00937A17">
        <w:rPr>
          <w:rFonts w:ascii="Arial" w:hAnsi="Arial" w:cs="Arial"/>
          <w:sz w:val="24"/>
          <w:szCs w:val="24"/>
        </w:rPr>
        <w:t>. Initially</w:t>
      </w:r>
      <w:r w:rsidR="004D1B92">
        <w:rPr>
          <w:rFonts w:ascii="Arial" w:hAnsi="Arial" w:cs="Arial"/>
          <w:sz w:val="24"/>
          <w:szCs w:val="24"/>
        </w:rPr>
        <w:t>,</w:t>
      </w:r>
      <w:r w:rsidR="00937A17">
        <w:rPr>
          <w:rFonts w:ascii="Arial" w:hAnsi="Arial" w:cs="Arial"/>
          <w:sz w:val="24"/>
          <w:szCs w:val="24"/>
        </w:rPr>
        <w:t xml:space="preserve"> </w:t>
      </w:r>
      <w:r w:rsidR="009C3022">
        <w:rPr>
          <w:rFonts w:ascii="Arial" w:hAnsi="Arial" w:cs="Arial"/>
          <w:sz w:val="24"/>
          <w:szCs w:val="24"/>
        </w:rPr>
        <w:t xml:space="preserve">20 samples were generated varying in </w:t>
      </w:r>
      <w:r w:rsidR="0091472B">
        <w:rPr>
          <w:rFonts w:ascii="Arial" w:hAnsi="Arial" w:cs="Arial"/>
          <w:sz w:val="24"/>
          <w:szCs w:val="24"/>
        </w:rPr>
        <w:t xml:space="preserve">sequence </w:t>
      </w:r>
      <w:r w:rsidR="009C3022">
        <w:rPr>
          <w:rFonts w:ascii="Arial" w:hAnsi="Arial" w:cs="Arial"/>
          <w:sz w:val="24"/>
          <w:szCs w:val="24"/>
        </w:rPr>
        <w:t>length of the populations</w:t>
      </w:r>
      <w:r w:rsidR="004746DD">
        <w:rPr>
          <w:rFonts w:ascii="Arial" w:hAnsi="Arial" w:cs="Arial"/>
          <w:sz w:val="24"/>
          <w:szCs w:val="24"/>
        </w:rPr>
        <w:t xml:space="preserve"> with </w:t>
      </w:r>
      <w:r w:rsidR="0096505B">
        <w:rPr>
          <w:rFonts w:ascii="Arial" w:hAnsi="Arial" w:cs="Arial"/>
          <w:sz w:val="24"/>
          <w:szCs w:val="24"/>
        </w:rPr>
        <w:t>500, 1000, 2000 and 5000 b</w:t>
      </w:r>
      <w:r w:rsidR="004746DD">
        <w:rPr>
          <w:rFonts w:ascii="Arial" w:hAnsi="Arial" w:cs="Arial"/>
          <w:sz w:val="24"/>
          <w:szCs w:val="24"/>
        </w:rPr>
        <w:t xml:space="preserve">ase </w:t>
      </w:r>
      <w:r w:rsidR="0096505B">
        <w:rPr>
          <w:rFonts w:ascii="Arial" w:hAnsi="Arial" w:cs="Arial"/>
          <w:sz w:val="24"/>
          <w:szCs w:val="24"/>
        </w:rPr>
        <w:t>p</w:t>
      </w:r>
      <w:r w:rsidR="004746DD">
        <w:rPr>
          <w:rFonts w:ascii="Arial" w:hAnsi="Arial" w:cs="Arial"/>
          <w:sz w:val="24"/>
          <w:szCs w:val="24"/>
        </w:rPr>
        <w:t>airs</w:t>
      </w:r>
      <w:r w:rsidR="009C3022">
        <w:rPr>
          <w:rFonts w:ascii="Arial" w:hAnsi="Arial" w:cs="Arial"/>
          <w:sz w:val="24"/>
          <w:szCs w:val="24"/>
        </w:rPr>
        <w:t xml:space="preserve"> and the number of the </w:t>
      </w:r>
      <w:r w:rsidR="009C3022" w:rsidRPr="00F70C49">
        <w:rPr>
          <w:rFonts w:ascii="Arial" w:hAnsi="Arial" w:cs="Arial"/>
          <w:i/>
          <w:sz w:val="24"/>
          <w:szCs w:val="24"/>
        </w:rPr>
        <w:t>in silico</w:t>
      </w:r>
      <w:r w:rsidR="009C3022">
        <w:rPr>
          <w:rFonts w:ascii="Arial" w:hAnsi="Arial" w:cs="Arial"/>
          <w:sz w:val="24"/>
          <w:szCs w:val="24"/>
        </w:rPr>
        <w:t xml:space="preserve"> generated short reads</w:t>
      </w:r>
      <w:r w:rsidR="0096505B">
        <w:rPr>
          <w:rFonts w:ascii="Arial" w:hAnsi="Arial" w:cs="Arial"/>
          <w:sz w:val="24"/>
          <w:szCs w:val="24"/>
        </w:rPr>
        <w:t xml:space="preserve"> </w:t>
      </w:r>
      <w:r w:rsidR="004746DD">
        <w:rPr>
          <w:rFonts w:ascii="Arial" w:hAnsi="Arial" w:cs="Arial"/>
          <w:sz w:val="24"/>
          <w:szCs w:val="24"/>
        </w:rPr>
        <w:t xml:space="preserve">with </w:t>
      </w:r>
      <w:r w:rsidR="0096505B">
        <w:rPr>
          <w:rFonts w:ascii="Arial" w:hAnsi="Arial" w:cs="Arial"/>
          <w:sz w:val="24"/>
          <w:szCs w:val="24"/>
        </w:rPr>
        <w:t>1000, 5000, 10000, 50000 and 100000 short reads</w:t>
      </w:r>
      <w:r w:rsidR="009C3022">
        <w:rPr>
          <w:rFonts w:ascii="Arial" w:hAnsi="Arial" w:cs="Arial"/>
          <w:sz w:val="24"/>
          <w:szCs w:val="24"/>
        </w:rPr>
        <w:t xml:space="preserve">. </w:t>
      </w:r>
      <w:r w:rsidR="0096505B">
        <w:rPr>
          <w:rFonts w:ascii="Arial" w:hAnsi="Arial" w:cs="Arial"/>
          <w:sz w:val="24"/>
          <w:szCs w:val="24"/>
        </w:rPr>
        <w:t xml:space="preserve">All samples were simulated to consist of </w:t>
      </w:r>
      <w:r w:rsidR="00901712">
        <w:rPr>
          <w:rFonts w:ascii="Arial" w:hAnsi="Arial" w:cs="Arial"/>
          <w:sz w:val="24"/>
          <w:szCs w:val="24"/>
        </w:rPr>
        <w:t>four</w:t>
      </w:r>
      <w:r w:rsidR="0096505B">
        <w:rPr>
          <w:rFonts w:ascii="Arial" w:hAnsi="Arial" w:cs="Arial"/>
          <w:sz w:val="24"/>
          <w:szCs w:val="24"/>
        </w:rPr>
        <w:t xml:space="preserve"> populations each one at 25% prevalence</w:t>
      </w:r>
      <w:r w:rsidR="006A1190">
        <w:rPr>
          <w:rFonts w:ascii="Arial" w:hAnsi="Arial" w:cs="Arial"/>
          <w:sz w:val="24"/>
          <w:szCs w:val="24"/>
        </w:rPr>
        <w:t xml:space="preserve">. </w:t>
      </w:r>
      <w:r w:rsidR="00F72071">
        <w:rPr>
          <w:rFonts w:ascii="Arial" w:hAnsi="Arial" w:cs="Arial"/>
          <w:sz w:val="24"/>
          <w:szCs w:val="24"/>
        </w:rPr>
        <w:t xml:space="preserve">The sequences were </w:t>
      </w:r>
      <w:r w:rsidR="00901712">
        <w:rPr>
          <w:rFonts w:ascii="Arial" w:hAnsi="Arial" w:cs="Arial"/>
          <w:sz w:val="24"/>
          <w:szCs w:val="24"/>
        </w:rPr>
        <w:t>derived from Sabin 2 poliovirus</w:t>
      </w:r>
      <w:r w:rsidR="00F72071">
        <w:rPr>
          <w:rFonts w:ascii="Arial" w:hAnsi="Arial" w:cs="Arial"/>
          <w:sz w:val="24"/>
          <w:szCs w:val="24"/>
        </w:rPr>
        <w:t xml:space="preserve"> (see Methods</w:t>
      </w:r>
      <w:r w:rsidR="00901712">
        <w:rPr>
          <w:rFonts w:ascii="Arial" w:hAnsi="Arial" w:cs="Arial"/>
          <w:sz w:val="24"/>
          <w:szCs w:val="24"/>
        </w:rPr>
        <w:t>)</w:t>
      </w:r>
      <w:r w:rsidR="00F72071">
        <w:rPr>
          <w:rFonts w:ascii="Arial" w:hAnsi="Arial" w:cs="Arial"/>
          <w:sz w:val="24"/>
          <w:szCs w:val="24"/>
        </w:rPr>
        <w:t xml:space="preserve"> with an increasing distance </w:t>
      </w:r>
      <w:r w:rsidR="00953224">
        <w:rPr>
          <w:rFonts w:ascii="Arial" w:hAnsi="Arial" w:cs="Arial"/>
          <w:sz w:val="24"/>
          <w:szCs w:val="24"/>
        </w:rPr>
        <w:t xml:space="preserve">from the original template of </w:t>
      </w:r>
      <w:r w:rsidR="00DA7D0B">
        <w:rPr>
          <w:rFonts w:ascii="Arial" w:hAnsi="Arial" w:cs="Arial"/>
          <w:sz w:val="24"/>
          <w:szCs w:val="24"/>
        </w:rPr>
        <w:t>1</w:t>
      </w:r>
      <w:r w:rsidR="00953224">
        <w:rPr>
          <w:rFonts w:ascii="Arial" w:hAnsi="Arial" w:cs="Arial"/>
          <w:sz w:val="24"/>
          <w:szCs w:val="24"/>
        </w:rPr>
        <w:t>% positions on average</w:t>
      </w:r>
      <w:r w:rsidR="00454DDD">
        <w:rPr>
          <w:rFonts w:ascii="Arial" w:hAnsi="Arial" w:cs="Arial"/>
          <w:sz w:val="24"/>
          <w:szCs w:val="24"/>
        </w:rPr>
        <w:t xml:space="preserve"> </w:t>
      </w:r>
      <w:r w:rsidR="00F72071">
        <w:rPr>
          <w:rFonts w:ascii="Arial" w:hAnsi="Arial" w:cs="Arial"/>
          <w:sz w:val="24"/>
          <w:szCs w:val="24"/>
        </w:rPr>
        <w:t xml:space="preserve">(Table </w:t>
      </w:r>
      <w:r w:rsidR="0055715B">
        <w:rPr>
          <w:rFonts w:ascii="Arial" w:hAnsi="Arial" w:cs="Arial"/>
          <w:sz w:val="24"/>
          <w:szCs w:val="24"/>
        </w:rPr>
        <w:t>3</w:t>
      </w:r>
      <w:r w:rsidR="00D4635B">
        <w:rPr>
          <w:rFonts w:ascii="Arial" w:hAnsi="Arial" w:cs="Arial"/>
          <w:sz w:val="24"/>
          <w:szCs w:val="24"/>
        </w:rPr>
        <w:t>)</w:t>
      </w:r>
      <w:r w:rsidR="00901712">
        <w:rPr>
          <w:rFonts w:ascii="Arial" w:hAnsi="Arial" w:cs="Arial"/>
          <w:sz w:val="24"/>
          <w:szCs w:val="24"/>
        </w:rPr>
        <w:t>.</w:t>
      </w:r>
      <w:r w:rsidR="00D4635B">
        <w:rPr>
          <w:rFonts w:ascii="Arial" w:hAnsi="Arial" w:cs="Arial"/>
          <w:sz w:val="24"/>
          <w:szCs w:val="24"/>
        </w:rPr>
        <w:t xml:space="preserve"> </w:t>
      </w:r>
    </w:p>
    <w:p w14:paraId="76996E51" w14:textId="39BE876F" w:rsidR="00D13193" w:rsidRDefault="00780C21">
      <w:pPr>
        <w:spacing w:line="480" w:lineRule="auto"/>
        <w:jc w:val="both"/>
        <w:rPr>
          <w:rFonts w:ascii="Arial" w:hAnsi="Arial" w:cs="Arial"/>
          <w:sz w:val="24"/>
          <w:szCs w:val="24"/>
        </w:rPr>
      </w:pPr>
      <w:r w:rsidRPr="00F70C49">
        <w:rPr>
          <w:rFonts w:ascii="Arial" w:hAnsi="Arial" w:cs="Arial"/>
          <w:sz w:val="24"/>
          <w:szCs w:val="24"/>
          <w:u w:val="single"/>
        </w:rPr>
        <w:t>Reconstruction performance:</w:t>
      </w:r>
      <w:r>
        <w:rPr>
          <w:rFonts w:ascii="Arial" w:hAnsi="Arial" w:cs="Arial"/>
          <w:sz w:val="24"/>
          <w:szCs w:val="24"/>
        </w:rPr>
        <w:t xml:space="preserve"> </w:t>
      </w:r>
      <w:r w:rsidR="00E54A23">
        <w:rPr>
          <w:rFonts w:ascii="Arial" w:hAnsi="Arial" w:cs="Arial"/>
          <w:sz w:val="24"/>
          <w:szCs w:val="24"/>
        </w:rPr>
        <w:t>The r</w:t>
      </w:r>
      <w:r w:rsidR="00A61D5C">
        <w:rPr>
          <w:rFonts w:ascii="Arial" w:hAnsi="Arial" w:cs="Arial"/>
          <w:sz w:val="24"/>
          <w:szCs w:val="24"/>
        </w:rPr>
        <w:t xml:space="preserve">econstructed haplotypes were compared to the original sequences and were called </w:t>
      </w:r>
      <w:r w:rsidR="00A379DD">
        <w:rPr>
          <w:rFonts w:ascii="Arial" w:hAnsi="Arial" w:cs="Arial"/>
          <w:sz w:val="24"/>
          <w:szCs w:val="24"/>
        </w:rPr>
        <w:t>True Positive (</w:t>
      </w:r>
      <w:r w:rsidR="008B69F6">
        <w:rPr>
          <w:rFonts w:ascii="Arial" w:hAnsi="Arial" w:cs="Arial"/>
          <w:sz w:val="24"/>
          <w:szCs w:val="24"/>
        </w:rPr>
        <w:t>TP</w:t>
      </w:r>
      <w:r w:rsidR="00A379DD">
        <w:rPr>
          <w:rFonts w:ascii="Arial" w:hAnsi="Arial" w:cs="Arial"/>
          <w:sz w:val="24"/>
          <w:szCs w:val="24"/>
        </w:rPr>
        <w:t>)</w:t>
      </w:r>
      <w:r w:rsidR="00A61D5C">
        <w:rPr>
          <w:rFonts w:ascii="Arial" w:hAnsi="Arial" w:cs="Arial"/>
          <w:sz w:val="24"/>
          <w:szCs w:val="24"/>
        </w:rPr>
        <w:t xml:space="preserve"> or</w:t>
      </w:r>
      <w:r w:rsidR="00A379DD">
        <w:rPr>
          <w:rFonts w:ascii="Arial" w:hAnsi="Arial" w:cs="Arial"/>
          <w:sz w:val="24"/>
          <w:szCs w:val="24"/>
        </w:rPr>
        <w:t xml:space="preserve"> False Positive</w:t>
      </w:r>
      <w:r w:rsidR="00A61D5C">
        <w:rPr>
          <w:rFonts w:ascii="Arial" w:hAnsi="Arial" w:cs="Arial"/>
          <w:sz w:val="24"/>
          <w:szCs w:val="24"/>
        </w:rPr>
        <w:t xml:space="preserve"> </w:t>
      </w:r>
      <w:r w:rsidR="00A379DD">
        <w:rPr>
          <w:rFonts w:ascii="Arial" w:hAnsi="Arial" w:cs="Arial"/>
          <w:sz w:val="24"/>
          <w:szCs w:val="24"/>
        </w:rPr>
        <w:t>(</w:t>
      </w:r>
      <w:r w:rsidR="008B69F6">
        <w:rPr>
          <w:rFonts w:ascii="Arial" w:hAnsi="Arial" w:cs="Arial"/>
          <w:sz w:val="24"/>
          <w:szCs w:val="24"/>
        </w:rPr>
        <w:t>FP</w:t>
      </w:r>
      <w:r w:rsidR="00A379DD">
        <w:rPr>
          <w:rFonts w:ascii="Arial" w:hAnsi="Arial" w:cs="Arial"/>
          <w:sz w:val="24"/>
          <w:szCs w:val="24"/>
        </w:rPr>
        <w:t>)</w:t>
      </w:r>
      <w:r w:rsidR="00A61D5C">
        <w:rPr>
          <w:rFonts w:ascii="Arial" w:hAnsi="Arial" w:cs="Arial"/>
          <w:sz w:val="24"/>
          <w:szCs w:val="24"/>
        </w:rPr>
        <w:t xml:space="preserve"> </w:t>
      </w:r>
      <w:r w:rsidR="008B69F6">
        <w:rPr>
          <w:rFonts w:ascii="Arial" w:hAnsi="Arial" w:cs="Arial"/>
          <w:sz w:val="24"/>
          <w:szCs w:val="24"/>
        </w:rPr>
        <w:t xml:space="preserve">depending on whether the percentage of mismatches exceeds one of the following thresholds: 0%, 0.01%, 0.05%, 0.1%, 0.5%, 1% and 5%. Hexahedron produced the least amount of FP and </w:t>
      </w:r>
      <w:r w:rsidR="00A379DD">
        <w:rPr>
          <w:rFonts w:ascii="Arial" w:hAnsi="Arial" w:cs="Arial"/>
          <w:sz w:val="24"/>
          <w:szCs w:val="24"/>
        </w:rPr>
        <w:t>False Negative (</w:t>
      </w:r>
      <w:r w:rsidR="008B69F6">
        <w:rPr>
          <w:rFonts w:ascii="Arial" w:hAnsi="Arial" w:cs="Arial"/>
          <w:sz w:val="24"/>
          <w:szCs w:val="24"/>
        </w:rPr>
        <w:t>FN</w:t>
      </w:r>
      <w:r w:rsidR="00A379DD">
        <w:rPr>
          <w:rFonts w:ascii="Arial" w:hAnsi="Arial" w:cs="Arial"/>
          <w:sz w:val="24"/>
          <w:szCs w:val="24"/>
        </w:rPr>
        <w:t>)</w:t>
      </w:r>
      <w:r w:rsidR="008B69F6">
        <w:rPr>
          <w:rFonts w:ascii="Arial" w:hAnsi="Arial" w:cs="Arial"/>
          <w:sz w:val="24"/>
          <w:szCs w:val="24"/>
        </w:rPr>
        <w:t xml:space="preserve"> </w:t>
      </w:r>
      <w:r w:rsidR="00D80395">
        <w:rPr>
          <w:rFonts w:ascii="Arial" w:hAnsi="Arial" w:cs="Arial"/>
          <w:sz w:val="24"/>
          <w:szCs w:val="24"/>
        </w:rPr>
        <w:t xml:space="preserve">with few exceptions, </w:t>
      </w:r>
      <w:r w:rsidR="008B69F6">
        <w:rPr>
          <w:rFonts w:ascii="Arial" w:hAnsi="Arial" w:cs="Arial"/>
          <w:sz w:val="24"/>
          <w:szCs w:val="24"/>
        </w:rPr>
        <w:t xml:space="preserve">only against </w:t>
      </w:r>
      <w:proofErr w:type="spellStart"/>
      <w:r w:rsidR="008B69F6">
        <w:rPr>
          <w:rFonts w:ascii="Arial" w:hAnsi="Arial" w:cs="Arial"/>
          <w:sz w:val="24"/>
          <w:szCs w:val="24"/>
        </w:rPr>
        <w:t>PredictHaplo</w:t>
      </w:r>
      <w:proofErr w:type="spellEnd"/>
      <w:r w:rsidR="00AE6A04">
        <w:rPr>
          <w:rFonts w:ascii="Arial" w:hAnsi="Arial" w:cs="Arial"/>
          <w:sz w:val="24"/>
          <w:szCs w:val="24"/>
        </w:rPr>
        <w:t xml:space="preserve"> (Fig S18, S19</w:t>
      </w:r>
      <w:r w:rsidR="00D80395">
        <w:rPr>
          <w:rFonts w:ascii="Arial" w:hAnsi="Arial" w:cs="Arial"/>
          <w:sz w:val="24"/>
          <w:szCs w:val="24"/>
        </w:rPr>
        <w:t>)</w:t>
      </w:r>
      <w:r w:rsidR="008B69F6">
        <w:rPr>
          <w:rFonts w:ascii="Arial" w:hAnsi="Arial" w:cs="Arial"/>
          <w:sz w:val="24"/>
          <w:szCs w:val="24"/>
        </w:rPr>
        <w:t>.</w:t>
      </w:r>
      <w:r w:rsidR="00D80395">
        <w:rPr>
          <w:rFonts w:ascii="Arial" w:hAnsi="Arial" w:cs="Arial"/>
          <w:sz w:val="24"/>
          <w:szCs w:val="24"/>
        </w:rPr>
        <w:t xml:space="preserve"> All tools failed to reconstruct any haplotype with less than 0.5% mismatches for samples with average depth of coverage less than </w:t>
      </w:r>
      <w:proofErr w:type="gramStart"/>
      <w:r w:rsidR="00D80395">
        <w:rPr>
          <w:rFonts w:ascii="Arial" w:hAnsi="Arial" w:cs="Arial"/>
          <w:sz w:val="24"/>
          <w:szCs w:val="24"/>
        </w:rPr>
        <w:t>5x</w:t>
      </w:r>
      <w:proofErr w:type="gramEnd"/>
      <w:r w:rsidR="00D80395">
        <w:rPr>
          <w:rFonts w:ascii="Arial" w:hAnsi="Arial" w:cs="Arial"/>
          <w:sz w:val="24"/>
          <w:szCs w:val="24"/>
        </w:rPr>
        <w:t xml:space="preserve"> per population (Table</w:t>
      </w:r>
      <w:r w:rsidR="00AE6A04">
        <w:rPr>
          <w:rFonts w:ascii="Arial" w:hAnsi="Arial" w:cs="Arial"/>
          <w:sz w:val="24"/>
          <w:szCs w:val="24"/>
        </w:rPr>
        <w:t xml:space="preserve"> 3</w:t>
      </w:r>
      <w:r w:rsidR="00D80395">
        <w:rPr>
          <w:rFonts w:ascii="Arial" w:hAnsi="Arial" w:cs="Arial"/>
          <w:sz w:val="24"/>
          <w:szCs w:val="24"/>
        </w:rPr>
        <w:t xml:space="preserve">). </w:t>
      </w:r>
      <w:proofErr w:type="spellStart"/>
      <w:r w:rsidR="0055715B">
        <w:rPr>
          <w:rFonts w:ascii="Arial" w:hAnsi="Arial" w:cs="Arial"/>
          <w:sz w:val="24"/>
          <w:szCs w:val="24"/>
        </w:rPr>
        <w:t>ShoRah</w:t>
      </w:r>
      <w:proofErr w:type="spellEnd"/>
      <w:r w:rsidR="0055715B">
        <w:rPr>
          <w:rFonts w:ascii="Arial" w:hAnsi="Arial" w:cs="Arial"/>
          <w:sz w:val="24"/>
          <w:szCs w:val="24"/>
        </w:rPr>
        <w:t xml:space="preserve">, </w:t>
      </w:r>
      <w:proofErr w:type="spellStart"/>
      <w:r w:rsidR="0055715B">
        <w:rPr>
          <w:rFonts w:ascii="Arial" w:hAnsi="Arial" w:cs="Arial"/>
          <w:sz w:val="24"/>
          <w:szCs w:val="24"/>
        </w:rPr>
        <w:t>QuRe</w:t>
      </w:r>
      <w:proofErr w:type="spellEnd"/>
      <w:r w:rsidR="0055715B">
        <w:rPr>
          <w:rFonts w:ascii="Arial" w:hAnsi="Arial" w:cs="Arial"/>
          <w:sz w:val="24"/>
          <w:szCs w:val="24"/>
        </w:rPr>
        <w:t xml:space="preserve"> and </w:t>
      </w:r>
      <w:proofErr w:type="spellStart"/>
      <w:r w:rsidR="0055715B">
        <w:rPr>
          <w:rFonts w:ascii="Arial" w:hAnsi="Arial" w:cs="Arial"/>
          <w:sz w:val="24"/>
          <w:szCs w:val="24"/>
        </w:rPr>
        <w:t>ViSp</w:t>
      </w:r>
      <w:r w:rsidR="00205456">
        <w:rPr>
          <w:rFonts w:ascii="Arial" w:hAnsi="Arial" w:cs="Arial"/>
          <w:sz w:val="24"/>
          <w:szCs w:val="24"/>
        </w:rPr>
        <w:t>a</w:t>
      </w:r>
      <w:proofErr w:type="spellEnd"/>
      <w:r w:rsidR="00205456">
        <w:rPr>
          <w:rFonts w:ascii="Arial" w:hAnsi="Arial" w:cs="Arial"/>
          <w:sz w:val="24"/>
          <w:szCs w:val="24"/>
        </w:rPr>
        <w:t xml:space="preserve"> failed to reconstruct any haplotype with less than 1% mismatches for any of the samples with the </w:t>
      </w:r>
      <w:r w:rsidR="00E54A23">
        <w:rPr>
          <w:rFonts w:ascii="Arial" w:hAnsi="Arial" w:cs="Arial"/>
          <w:sz w:val="24"/>
          <w:szCs w:val="24"/>
        </w:rPr>
        <w:t xml:space="preserve">only </w:t>
      </w:r>
      <w:r w:rsidR="0055715B">
        <w:rPr>
          <w:rFonts w:ascii="Arial" w:hAnsi="Arial" w:cs="Arial"/>
          <w:sz w:val="24"/>
          <w:szCs w:val="24"/>
        </w:rPr>
        <w:t xml:space="preserve">exception of </w:t>
      </w:r>
      <w:proofErr w:type="spellStart"/>
      <w:r w:rsidR="0055715B">
        <w:rPr>
          <w:rFonts w:ascii="Arial" w:hAnsi="Arial" w:cs="Arial"/>
          <w:sz w:val="24"/>
          <w:szCs w:val="24"/>
        </w:rPr>
        <w:t>V</w:t>
      </w:r>
      <w:r w:rsidR="00205456">
        <w:rPr>
          <w:rFonts w:ascii="Arial" w:hAnsi="Arial" w:cs="Arial"/>
          <w:sz w:val="24"/>
          <w:szCs w:val="24"/>
        </w:rPr>
        <w:t>i</w:t>
      </w:r>
      <w:r w:rsidR="0055715B">
        <w:rPr>
          <w:rFonts w:ascii="Arial" w:hAnsi="Arial" w:cs="Arial"/>
          <w:sz w:val="24"/>
          <w:szCs w:val="24"/>
        </w:rPr>
        <w:t>S</w:t>
      </w:r>
      <w:r w:rsidR="00205456">
        <w:rPr>
          <w:rFonts w:ascii="Arial" w:hAnsi="Arial" w:cs="Arial"/>
          <w:sz w:val="24"/>
          <w:szCs w:val="24"/>
        </w:rPr>
        <w:t>pa</w:t>
      </w:r>
      <w:proofErr w:type="spellEnd"/>
      <w:r w:rsidR="00E54A23">
        <w:rPr>
          <w:rFonts w:ascii="Arial" w:hAnsi="Arial" w:cs="Arial"/>
          <w:sz w:val="24"/>
          <w:szCs w:val="24"/>
        </w:rPr>
        <w:t xml:space="preserve"> that successfully reconstructed 2 sequences for the sample of the 1000 short reads and 500 </w:t>
      </w:r>
      <w:proofErr w:type="spellStart"/>
      <w:r w:rsidR="00E54A23">
        <w:rPr>
          <w:rFonts w:ascii="Arial" w:hAnsi="Arial" w:cs="Arial"/>
          <w:sz w:val="24"/>
          <w:szCs w:val="24"/>
        </w:rPr>
        <w:t>bp</w:t>
      </w:r>
      <w:proofErr w:type="spellEnd"/>
      <w:r w:rsidR="00E54A23">
        <w:rPr>
          <w:rFonts w:ascii="Arial" w:hAnsi="Arial" w:cs="Arial"/>
          <w:sz w:val="24"/>
          <w:szCs w:val="24"/>
        </w:rPr>
        <w:t xml:space="preserve"> long sequences.</w:t>
      </w:r>
      <w:r w:rsidR="0055715B">
        <w:rPr>
          <w:rFonts w:ascii="Arial" w:hAnsi="Arial" w:cs="Arial"/>
          <w:sz w:val="24"/>
          <w:szCs w:val="24"/>
        </w:rPr>
        <w:t xml:space="preserve"> In contrast</w:t>
      </w:r>
      <w:r w:rsidR="00035B83">
        <w:rPr>
          <w:rFonts w:ascii="Arial" w:hAnsi="Arial" w:cs="Arial"/>
          <w:sz w:val="24"/>
          <w:szCs w:val="24"/>
        </w:rPr>
        <w:t>,</w:t>
      </w:r>
      <w:r w:rsidR="00D80395">
        <w:rPr>
          <w:rFonts w:ascii="Arial" w:hAnsi="Arial" w:cs="Arial"/>
          <w:sz w:val="24"/>
          <w:szCs w:val="24"/>
        </w:rPr>
        <w:t xml:space="preserve"> </w:t>
      </w:r>
      <w:r w:rsidR="00B2616A">
        <w:rPr>
          <w:rFonts w:ascii="Arial" w:hAnsi="Arial" w:cs="Arial"/>
          <w:sz w:val="24"/>
          <w:szCs w:val="24"/>
        </w:rPr>
        <w:t>for</w:t>
      </w:r>
      <w:r w:rsidR="00035B83">
        <w:rPr>
          <w:rFonts w:ascii="Arial" w:hAnsi="Arial" w:cs="Arial"/>
          <w:sz w:val="24"/>
          <w:szCs w:val="24"/>
        </w:rPr>
        <w:t xml:space="preserve"> samples</w:t>
      </w:r>
      <w:r w:rsidR="00D80395">
        <w:rPr>
          <w:rFonts w:ascii="Arial" w:hAnsi="Arial" w:cs="Arial"/>
          <w:sz w:val="24"/>
          <w:szCs w:val="24"/>
        </w:rPr>
        <w:t xml:space="preserve"> </w:t>
      </w:r>
      <w:r w:rsidR="00BF2FBE">
        <w:rPr>
          <w:rFonts w:ascii="Arial" w:hAnsi="Arial" w:cs="Arial"/>
          <w:sz w:val="24"/>
          <w:szCs w:val="24"/>
        </w:rPr>
        <w:t xml:space="preserve">with more than 10000 reads and </w:t>
      </w:r>
      <w:r w:rsidR="00157630">
        <w:rPr>
          <w:rFonts w:ascii="Arial" w:hAnsi="Arial" w:cs="Arial"/>
          <w:sz w:val="24"/>
          <w:szCs w:val="24"/>
        </w:rPr>
        <w:t>considering a</w:t>
      </w:r>
      <w:r w:rsidR="00BF2FBE">
        <w:rPr>
          <w:rFonts w:ascii="Arial" w:hAnsi="Arial" w:cs="Arial"/>
          <w:sz w:val="24"/>
          <w:szCs w:val="24"/>
        </w:rPr>
        <w:t xml:space="preserve"> 0.1% mutation threshold </w:t>
      </w:r>
      <w:r w:rsidR="00035B83">
        <w:rPr>
          <w:rFonts w:ascii="Arial" w:hAnsi="Arial" w:cs="Arial"/>
          <w:sz w:val="24"/>
          <w:szCs w:val="24"/>
        </w:rPr>
        <w:t xml:space="preserve">Hexahedron </w:t>
      </w:r>
      <w:r w:rsidR="00BF2FBE">
        <w:rPr>
          <w:rFonts w:ascii="Arial" w:hAnsi="Arial" w:cs="Arial"/>
          <w:sz w:val="24"/>
          <w:szCs w:val="24"/>
        </w:rPr>
        <w:t xml:space="preserve">produced </w:t>
      </w:r>
      <w:r w:rsidR="00157630">
        <w:rPr>
          <w:rFonts w:ascii="Arial" w:hAnsi="Arial" w:cs="Arial"/>
          <w:sz w:val="24"/>
          <w:szCs w:val="24"/>
        </w:rPr>
        <w:t xml:space="preserve">consistently </w:t>
      </w:r>
      <w:r w:rsidR="00BF2FBE">
        <w:rPr>
          <w:rFonts w:ascii="Arial" w:hAnsi="Arial" w:cs="Arial"/>
          <w:sz w:val="24"/>
          <w:szCs w:val="24"/>
        </w:rPr>
        <w:t xml:space="preserve">the least amount of FP and FN </w:t>
      </w:r>
      <w:r w:rsidR="00157630">
        <w:rPr>
          <w:rFonts w:ascii="Arial" w:hAnsi="Arial" w:cs="Arial"/>
          <w:sz w:val="24"/>
          <w:szCs w:val="24"/>
        </w:rPr>
        <w:t>and as a result it performed better against</w:t>
      </w:r>
      <w:r w:rsidR="00035B83">
        <w:rPr>
          <w:rFonts w:ascii="Arial" w:hAnsi="Arial" w:cs="Arial"/>
          <w:sz w:val="24"/>
          <w:szCs w:val="24"/>
        </w:rPr>
        <w:t xml:space="preserve"> all algorithms in </w:t>
      </w:r>
      <w:r w:rsidR="00157630">
        <w:rPr>
          <w:rFonts w:ascii="Arial" w:hAnsi="Arial" w:cs="Arial"/>
          <w:sz w:val="24"/>
          <w:szCs w:val="24"/>
        </w:rPr>
        <w:t xml:space="preserve">terms of </w:t>
      </w:r>
      <w:r w:rsidR="00035B83">
        <w:rPr>
          <w:rFonts w:ascii="Arial" w:hAnsi="Arial" w:cs="Arial"/>
          <w:sz w:val="24"/>
          <w:szCs w:val="24"/>
        </w:rPr>
        <w:t>precision</w:t>
      </w:r>
      <w:r w:rsidR="0055715B">
        <w:rPr>
          <w:rFonts w:ascii="Arial" w:hAnsi="Arial" w:cs="Arial"/>
          <w:sz w:val="24"/>
          <w:szCs w:val="24"/>
        </w:rPr>
        <w:t xml:space="preserve"> (Fig S</w:t>
      </w:r>
      <w:r w:rsidR="00AE6A04">
        <w:rPr>
          <w:rFonts w:ascii="Arial" w:hAnsi="Arial" w:cs="Arial"/>
          <w:sz w:val="24"/>
          <w:szCs w:val="24"/>
        </w:rPr>
        <w:t>16</w:t>
      </w:r>
      <w:r w:rsidR="0055715B">
        <w:rPr>
          <w:rFonts w:ascii="Arial" w:hAnsi="Arial" w:cs="Arial"/>
          <w:sz w:val="24"/>
          <w:szCs w:val="24"/>
        </w:rPr>
        <w:t>)</w:t>
      </w:r>
      <w:r w:rsidR="00035B83">
        <w:rPr>
          <w:rFonts w:ascii="Arial" w:hAnsi="Arial" w:cs="Arial"/>
          <w:sz w:val="24"/>
          <w:szCs w:val="24"/>
        </w:rPr>
        <w:t>, recall</w:t>
      </w:r>
      <w:r w:rsidR="00BF2FBE">
        <w:rPr>
          <w:rFonts w:ascii="Arial" w:hAnsi="Arial" w:cs="Arial"/>
          <w:sz w:val="24"/>
          <w:szCs w:val="24"/>
        </w:rPr>
        <w:t xml:space="preserve"> </w:t>
      </w:r>
      <w:r w:rsidR="00AE6A04">
        <w:rPr>
          <w:rFonts w:ascii="Arial" w:hAnsi="Arial" w:cs="Arial"/>
          <w:sz w:val="24"/>
          <w:szCs w:val="24"/>
        </w:rPr>
        <w:t>(Fig S7</w:t>
      </w:r>
      <w:r w:rsidR="0055715B">
        <w:rPr>
          <w:rFonts w:ascii="Arial" w:hAnsi="Arial" w:cs="Arial"/>
          <w:sz w:val="24"/>
          <w:szCs w:val="24"/>
        </w:rPr>
        <w:t xml:space="preserve">) </w:t>
      </w:r>
      <w:r w:rsidR="00BF2FBE">
        <w:rPr>
          <w:rFonts w:ascii="Arial" w:hAnsi="Arial" w:cs="Arial"/>
          <w:sz w:val="24"/>
          <w:szCs w:val="24"/>
        </w:rPr>
        <w:t>and F</w:t>
      </w:r>
      <w:r w:rsidR="0055715B">
        <w:rPr>
          <w:rFonts w:ascii="Arial" w:hAnsi="Arial" w:cs="Arial"/>
          <w:sz w:val="24"/>
          <w:szCs w:val="24"/>
        </w:rPr>
        <w:t>-</w:t>
      </w:r>
      <w:r w:rsidR="00BF2FBE">
        <w:rPr>
          <w:rFonts w:ascii="Arial" w:hAnsi="Arial" w:cs="Arial"/>
          <w:sz w:val="24"/>
          <w:szCs w:val="24"/>
        </w:rPr>
        <w:t>score</w:t>
      </w:r>
      <w:r w:rsidR="00AE6A04">
        <w:rPr>
          <w:rFonts w:ascii="Arial" w:hAnsi="Arial" w:cs="Arial"/>
          <w:sz w:val="24"/>
          <w:szCs w:val="24"/>
        </w:rPr>
        <w:t xml:space="preserve"> (Fig 3</w:t>
      </w:r>
      <w:r w:rsidR="00157630">
        <w:rPr>
          <w:rFonts w:ascii="Arial" w:hAnsi="Arial" w:cs="Arial"/>
          <w:sz w:val="24"/>
          <w:szCs w:val="24"/>
        </w:rPr>
        <w:t>)</w:t>
      </w:r>
      <w:r w:rsidR="00BF2FBE">
        <w:rPr>
          <w:rFonts w:ascii="Arial" w:hAnsi="Arial" w:cs="Arial"/>
          <w:sz w:val="24"/>
          <w:szCs w:val="24"/>
        </w:rPr>
        <w:t>.</w:t>
      </w:r>
      <w:r w:rsidR="00157630">
        <w:rPr>
          <w:rFonts w:ascii="Arial" w:hAnsi="Arial" w:cs="Arial"/>
          <w:sz w:val="24"/>
          <w:szCs w:val="24"/>
        </w:rPr>
        <w:t xml:space="preserve"> </w:t>
      </w:r>
      <w:r w:rsidR="00742509">
        <w:rPr>
          <w:rFonts w:ascii="Arial" w:hAnsi="Arial" w:cs="Arial"/>
          <w:sz w:val="24"/>
          <w:szCs w:val="24"/>
        </w:rPr>
        <w:t>Using</w:t>
      </w:r>
      <w:r w:rsidR="00157630">
        <w:rPr>
          <w:rFonts w:ascii="Arial" w:hAnsi="Arial" w:cs="Arial"/>
          <w:sz w:val="24"/>
          <w:szCs w:val="24"/>
        </w:rPr>
        <w:t xml:space="preserve"> </w:t>
      </w:r>
      <w:r w:rsidR="00742509">
        <w:rPr>
          <w:rFonts w:ascii="Arial" w:hAnsi="Arial" w:cs="Arial"/>
          <w:sz w:val="24"/>
          <w:szCs w:val="24"/>
        </w:rPr>
        <w:t xml:space="preserve">the </w:t>
      </w:r>
      <w:r w:rsidR="00157630">
        <w:rPr>
          <w:rFonts w:ascii="Arial" w:hAnsi="Arial" w:cs="Arial"/>
          <w:sz w:val="24"/>
          <w:szCs w:val="24"/>
        </w:rPr>
        <w:t>F</w:t>
      </w:r>
      <w:r w:rsidR="0055715B">
        <w:rPr>
          <w:rFonts w:ascii="Arial" w:hAnsi="Arial" w:cs="Arial"/>
          <w:sz w:val="24"/>
          <w:szCs w:val="24"/>
        </w:rPr>
        <w:t>-</w:t>
      </w:r>
      <w:r w:rsidR="00157630">
        <w:rPr>
          <w:rFonts w:ascii="Arial" w:hAnsi="Arial" w:cs="Arial"/>
          <w:sz w:val="24"/>
          <w:szCs w:val="24"/>
        </w:rPr>
        <w:t>score</w:t>
      </w:r>
      <w:r w:rsidR="00742509">
        <w:rPr>
          <w:rFonts w:ascii="Arial" w:hAnsi="Arial" w:cs="Arial"/>
          <w:sz w:val="24"/>
          <w:szCs w:val="24"/>
        </w:rPr>
        <w:t xml:space="preserve"> to compare the algorithms, </w:t>
      </w:r>
      <w:proofErr w:type="spellStart"/>
      <w:r w:rsidR="00157630">
        <w:rPr>
          <w:rFonts w:ascii="Arial" w:hAnsi="Arial" w:cs="Arial"/>
          <w:sz w:val="24"/>
          <w:szCs w:val="24"/>
        </w:rPr>
        <w:t>PredictHaplo</w:t>
      </w:r>
      <w:proofErr w:type="spellEnd"/>
      <w:r w:rsidR="00742509">
        <w:rPr>
          <w:rFonts w:ascii="Arial" w:hAnsi="Arial" w:cs="Arial"/>
          <w:sz w:val="24"/>
          <w:szCs w:val="24"/>
        </w:rPr>
        <w:t xml:space="preserve"> performed better in samples </w:t>
      </w:r>
      <w:r w:rsidR="0068047B">
        <w:rPr>
          <w:rFonts w:ascii="Arial" w:hAnsi="Arial" w:cs="Arial"/>
          <w:sz w:val="24"/>
          <w:szCs w:val="24"/>
        </w:rPr>
        <w:t>SCS</w:t>
      </w:r>
      <w:r w:rsidR="001A75F9">
        <w:rPr>
          <w:rFonts w:ascii="Arial" w:hAnsi="Arial" w:cs="Arial"/>
          <w:sz w:val="24"/>
          <w:szCs w:val="24"/>
        </w:rPr>
        <w:t>7</w:t>
      </w:r>
      <w:r w:rsidR="00742509">
        <w:rPr>
          <w:rFonts w:ascii="Arial" w:hAnsi="Arial" w:cs="Arial"/>
          <w:sz w:val="24"/>
          <w:szCs w:val="24"/>
        </w:rPr>
        <w:t>,</w:t>
      </w:r>
      <w:r w:rsidR="00742509" w:rsidRPr="00742509">
        <w:rPr>
          <w:rFonts w:ascii="Arial" w:hAnsi="Arial" w:cs="Arial"/>
          <w:sz w:val="24"/>
          <w:szCs w:val="24"/>
        </w:rPr>
        <w:t xml:space="preserve"> </w:t>
      </w:r>
      <w:r w:rsidR="0068047B">
        <w:rPr>
          <w:rFonts w:ascii="Arial" w:hAnsi="Arial" w:cs="Arial"/>
          <w:sz w:val="24"/>
          <w:szCs w:val="24"/>
        </w:rPr>
        <w:t>SCS</w:t>
      </w:r>
      <w:r w:rsidR="001A75F9">
        <w:rPr>
          <w:rFonts w:ascii="Arial" w:hAnsi="Arial" w:cs="Arial"/>
          <w:sz w:val="24"/>
          <w:szCs w:val="24"/>
        </w:rPr>
        <w:t xml:space="preserve">8 and </w:t>
      </w:r>
      <w:r w:rsidR="0068047B">
        <w:rPr>
          <w:rFonts w:ascii="Arial" w:hAnsi="Arial" w:cs="Arial"/>
          <w:sz w:val="24"/>
          <w:szCs w:val="24"/>
        </w:rPr>
        <w:t>SCS</w:t>
      </w:r>
      <w:r w:rsidR="00742509">
        <w:rPr>
          <w:rFonts w:ascii="Arial" w:hAnsi="Arial" w:cs="Arial"/>
          <w:sz w:val="24"/>
          <w:szCs w:val="24"/>
        </w:rPr>
        <w:t xml:space="preserve">19 </w:t>
      </w:r>
      <w:r w:rsidR="001A75F9">
        <w:rPr>
          <w:rFonts w:ascii="Arial" w:hAnsi="Arial" w:cs="Arial"/>
          <w:sz w:val="24"/>
          <w:szCs w:val="24"/>
        </w:rPr>
        <w:t>only when considering</w:t>
      </w:r>
      <w:r w:rsidR="00742509">
        <w:rPr>
          <w:rFonts w:ascii="Arial" w:hAnsi="Arial" w:cs="Arial"/>
          <w:sz w:val="24"/>
          <w:szCs w:val="24"/>
        </w:rPr>
        <w:t xml:space="preserve"> </w:t>
      </w:r>
      <w:r w:rsidR="001A75F9">
        <w:rPr>
          <w:rFonts w:ascii="Arial" w:hAnsi="Arial" w:cs="Arial"/>
          <w:sz w:val="24"/>
          <w:szCs w:val="24"/>
        </w:rPr>
        <w:t>0.05% as</w:t>
      </w:r>
      <w:r w:rsidR="00742509">
        <w:rPr>
          <w:rFonts w:ascii="Arial" w:hAnsi="Arial" w:cs="Arial"/>
          <w:sz w:val="24"/>
          <w:szCs w:val="24"/>
        </w:rPr>
        <w:t xml:space="preserve"> </w:t>
      </w:r>
      <w:r w:rsidR="001A75F9">
        <w:rPr>
          <w:rFonts w:ascii="Arial" w:hAnsi="Arial" w:cs="Arial"/>
          <w:sz w:val="24"/>
          <w:szCs w:val="24"/>
        </w:rPr>
        <w:t>mismatch threshold, in samples SCS13 and SCS20 with 0.05% and 0.1% mismatches and in SCS12 for thresholds between 0.01% and 1</w:t>
      </w:r>
      <w:r w:rsidR="004D22A3">
        <w:rPr>
          <w:rFonts w:ascii="Arial" w:hAnsi="Arial" w:cs="Arial"/>
          <w:sz w:val="24"/>
          <w:szCs w:val="24"/>
        </w:rPr>
        <w:t xml:space="preserve">. </w:t>
      </w:r>
      <w:r w:rsidR="00AA0444">
        <w:rPr>
          <w:rFonts w:ascii="Arial" w:hAnsi="Arial" w:cs="Arial"/>
          <w:sz w:val="24"/>
          <w:szCs w:val="24"/>
        </w:rPr>
        <w:t>Furthermore</w:t>
      </w:r>
      <w:r w:rsidR="00E31D3A">
        <w:rPr>
          <w:rFonts w:ascii="Arial" w:hAnsi="Arial" w:cs="Arial"/>
          <w:sz w:val="24"/>
          <w:szCs w:val="24"/>
        </w:rPr>
        <w:t>,</w:t>
      </w:r>
      <w:r w:rsidR="00742509">
        <w:rPr>
          <w:rFonts w:ascii="Arial" w:hAnsi="Arial" w:cs="Arial"/>
          <w:sz w:val="24"/>
          <w:szCs w:val="24"/>
        </w:rPr>
        <w:t xml:space="preserve"> </w:t>
      </w:r>
      <w:proofErr w:type="spellStart"/>
      <w:r w:rsidR="00742509">
        <w:rPr>
          <w:rFonts w:ascii="Arial" w:hAnsi="Arial" w:cs="Arial"/>
          <w:sz w:val="24"/>
          <w:szCs w:val="24"/>
        </w:rPr>
        <w:t>PredictHaplo</w:t>
      </w:r>
      <w:proofErr w:type="spellEnd"/>
      <w:r w:rsidR="00742509">
        <w:rPr>
          <w:rFonts w:ascii="Arial" w:hAnsi="Arial" w:cs="Arial"/>
          <w:sz w:val="24"/>
          <w:szCs w:val="24"/>
        </w:rPr>
        <w:t xml:space="preserve"> </w:t>
      </w:r>
      <w:r w:rsidR="00280269">
        <w:rPr>
          <w:rFonts w:ascii="Arial" w:hAnsi="Arial" w:cs="Arial"/>
          <w:sz w:val="24"/>
          <w:szCs w:val="24"/>
        </w:rPr>
        <w:t>did not</w:t>
      </w:r>
      <w:r w:rsidR="00742509">
        <w:rPr>
          <w:rFonts w:ascii="Arial" w:hAnsi="Arial" w:cs="Arial"/>
          <w:sz w:val="24"/>
          <w:szCs w:val="24"/>
        </w:rPr>
        <w:t xml:space="preserve"> reconstruct </w:t>
      </w:r>
      <w:r w:rsidR="00D31FF5">
        <w:rPr>
          <w:rFonts w:ascii="Arial" w:hAnsi="Arial" w:cs="Arial"/>
          <w:sz w:val="24"/>
          <w:szCs w:val="24"/>
        </w:rPr>
        <w:t xml:space="preserve">perfectly </w:t>
      </w:r>
      <w:r w:rsidR="00742509">
        <w:rPr>
          <w:rFonts w:ascii="Arial" w:hAnsi="Arial" w:cs="Arial"/>
          <w:sz w:val="24"/>
          <w:szCs w:val="24"/>
        </w:rPr>
        <w:t>any sequence</w:t>
      </w:r>
      <w:r w:rsidR="004D1B92">
        <w:rPr>
          <w:rFonts w:ascii="Arial" w:hAnsi="Arial" w:cs="Arial"/>
          <w:sz w:val="24"/>
          <w:szCs w:val="24"/>
        </w:rPr>
        <w:t>,</w:t>
      </w:r>
      <w:r w:rsidR="00742509">
        <w:rPr>
          <w:rFonts w:ascii="Arial" w:hAnsi="Arial" w:cs="Arial"/>
          <w:sz w:val="24"/>
          <w:szCs w:val="24"/>
        </w:rPr>
        <w:t xml:space="preserve"> while Hexahedron produced all sequences without mismatches </w:t>
      </w:r>
      <w:r w:rsidR="00280269">
        <w:rPr>
          <w:rFonts w:ascii="Arial" w:hAnsi="Arial" w:cs="Arial"/>
          <w:sz w:val="24"/>
          <w:szCs w:val="24"/>
        </w:rPr>
        <w:t>in sample</w:t>
      </w:r>
      <w:r w:rsidR="00742509">
        <w:rPr>
          <w:rFonts w:ascii="Arial" w:hAnsi="Arial" w:cs="Arial"/>
          <w:sz w:val="24"/>
          <w:szCs w:val="24"/>
        </w:rPr>
        <w:t xml:space="preserve"> </w:t>
      </w:r>
      <w:r w:rsidR="0068047B">
        <w:rPr>
          <w:rFonts w:ascii="Arial" w:hAnsi="Arial" w:cs="Arial"/>
          <w:sz w:val="24"/>
          <w:szCs w:val="24"/>
        </w:rPr>
        <w:t>SCS</w:t>
      </w:r>
      <w:r w:rsidR="00742509">
        <w:rPr>
          <w:rFonts w:ascii="Arial" w:hAnsi="Arial" w:cs="Arial"/>
          <w:sz w:val="24"/>
          <w:szCs w:val="24"/>
        </w:rPr>
        <w:t xml:space="preserve">1, </w:t>
      </w:r>
      <w:r w:rsidR="0068047B">
        <w:rPr>
          <w:rFonts w:ascii="Arial" w:hAnsi="Arial" w:cs="Arial"/>
          <w:sz w:val="24"/>
          <w:szCs w:val="24"/>
        </w:rPr>
        <w:t>SCS</w:t>
      </w:r>
      <w:r w:rsidR="00742509">
        <w:rPr>
          <w:rFonts w:ascii="Arial" w:hAnsi="Arial" w:cs="Arial"/>
          <w:sz w:val="24"/>
          <w:szCs w:val="24"/>
        </w:rPr>
        <w:t>2,</w:t>
      </w:r>
      <w:r w:rsidR="00742509" w:rsidRPr="00742509">
        <w:rPr>
          <w:rFonts w:ascii="Arial" w:hAnsi="Arial" w:cs="Arial"/>
          <w:sz w:val="24"/>
          <w:szCs w:val="24"/>
        </w:rPr>
        <w:t xml:space="preserve"> </w:t>
      </w:r>
      <w:r w:rsidR="0068047B">
        <w:rPr>
          <w:rFonts w:ascii="Arial" w:hAnsi="Arial" w:cs="Arial"/>
          <w:sz w:val="24"/>
          <w:szCs w:val="24"/>
        </w:rPr>
        <w:t>SCS</w:t>
      </w:r>
      <w:r w:rsidR="00742509">
        <w:rPr>
          <w:rFonts w:ascii="Arial" w:hAnsi="Arial" w:cs="Arial"/>
          <w:sz w:val="24"/>
          <w:szCs w:val="24"/>
        </w:rPr>
        <w:t>3,</w:t>
      </w:r>
      <w:r w:rsidR="00742509" w:rsidRPr="00742509">
        <w:rPr>
          <w:rFonts w:ascii="Arial" w:hAnsi="Arial" w:cs="Arial"/>
          <w:sz w:val="24"/>
          <w:szCs w:val="24"/>
        </w:rPr>
        <w:t xml:space="preserve"> </w:t>
      </w:r>
      <w:r w:rsidR="0068047B">
        <w:rPr>
          <w:rFonts w:ascii="Arial" w:hAnsi="Arial" w:cs="Arial"/>
          <w:sz w:val="24"/>
          <w:szCs w:val="24"/>
        </w:rPr>
        <w:t>SCS</w:t>
      </w:r>
      <w:r w:rsidR="00D31FF5">
        <w:rPr>
          <w:rFonts w:ascii="Arial" w:hAnsi="Arial" w:cs="Arial"/>
          <w:sz w:val="24"/>
          <w:szCs w:val="24"/>
        </w:rPr>
        <w:t>5</w:t>
      </w:r>
      <w:r w:rsidR="00742509">
        <w:rPr>
          <w:rFonts w:ascii="Arial" w:hAnsi="Arial" w:cs="Arial"/>
          <w:sz w:val="24"/>
          <w:szCs w:val="24"/>
        </w:rPr>
        <w:t>,</w:t>
      </w:r>
      <w:r w:rsidR="00742509" w:rsidRPr="00742509">
        <w:rPr>
          <w:rFonts w:ascii="Arial" w:hAnsi="Arial" w:cs="Arial"/>
          <w:sz w:val="24"/>
          <w:szCs w:val="24"/>
        </w:rPr>
        <w:t xml:space="preserve"> </w:t>
      </w:r>
      <w:r w:rsidR="0068047B">
        <w:rPr>
          <w:rFonts w:ascii="Arial" w:hAnsi="Arial" w:cs="Arial"/>
          <w:sz w:val="24"/>
          <w:szCs w:val="24"/>
        </w:rPr>
        <w:t>SCS</w:t>
      </w:r>
      <w:r w:rsidR="00D31FF5">
        <w:rPr>
          <w:rFonts w:ascii="Arial" w:hAnsi="Arial" w:cs="Arial"/>
          <w:sz w:val="24"/>
          <w:szCs w:val="24"/>
        </w:rPr>
        <w:t>9 and</w:t>
      </w:r>
      <w:r w:rsidR="00D31FF5" w:rsidRPr="00D31FF5">
        <w:rPr>
          <w:rFonts w:ascii="Arial" w:hAnsi="Arial" w:cs="Arial"/>
          <w:sz w:val="24"/>
          <w:szCs w:val="24"/>
        </w:rPr>
        <w:t xml:space="preserve"> </w:t>
      </w:r>
      <w:r w:rsidR="0068047B">
        <w:rPr>
          <w:rFonts w:ascii="Arial" w:hAnsi="Arial" w:cs="Arial"/>
          <w:sz w:val="24"/>
          <w:szCs w:val="24"/>
        </w:rPr>
        <w:t>SCS</w:t>
      </w:r>
      <w:r w:rsidR="00D31FF5">
        <w:rPr>
          <w:rFonts w:ascii="Arial" w:hAnsi="Arial" w:cs="Arial"/>
          <w:sz w:val="24"/>
          <w:szCs w:val="24"/>
        </w:rPr>
        <w:t>10</w:t>
      </w:r>
      <w:r w:rsidR="00742509">
        <w:rPr>
          <w:rFonts w:ascii="Arial" w:hAnsi="Arial" w:cs="Arial"/>
          <w:sz w:val="24"/>
          <w:szCs w:val="24"/>
        </w:rPr>
        <w:t xml:space="preserve"> </w:t>
      </w:r>
      <w:r w:rsidR="00D31FF5">
        <w:rPr>
          <w:rFonts w:ascii="Arial" w:hAnsi="Arial" w:cs="Arial"/>
          <w:sz w:val="24"/>
          <w:szCs w:val="24"/>
        </w:rPr>
        <w:t>and perfectly reconstructed at least one</w:t>
      </w:r>
      <w:r w:rsidR="00157630">
        <w:rPr>
          <w:rFonts w:ascii="Arial" w:hAnsi="Arial" w:cs="Arial"/>
          <w:sz w:val="24"/>
          <w:szCs w:val="24"/>
        </w:rPr>
        <w:t xml:space="preserve"> </w:t>
      </w:r>
      <w:r w:rsidR="00D31FF5">
        <w:rPr>
          <w:rFonts w:ascii="Arial" w:hAnsi="Arial" w:cs="Arial"/>
          <w:sz w:val="24"/>
          <w:szCs w:val="24"/>
        </w:rPr>
        <w:t xml:space="preserve">sequence in samples </w:t>
      </w:r>
      <w:r w:rsidR="0068047B">
        <w:rPr>
          <w:rFonts w:ascii="Arial" w:hAnsi="Arial" w:cs="Arial"/>
          <w:sz w:val="24"/>
          <w:szCs w:val="24"/>
        </w:rPr>
        <w:t>SCS</w:t>
      </w:r>
      <w:r w:rsidR="00D31FF5">
        <w:rPr>
          <w:rFonts w:ascii="Arial" w:hAnsi="Arial" w:cs="Arial"/>
          <w:sz w:val="24"/>
          <w:szCs w:val="24"/>
        </w:rPr>
        <w:t xml:space="preserve">4, </w:t>
      </w:r>
      <w:r w:rsidR="0068047B">
        <w:rPr>
          <w:rFonts w:ascii="Arial" w:hAnsi="Arial" w:cs="Arial"/>
          <w:sz w:val="24"/>
          <w:szCs w:val="24"/>
        </w:rPr>
        <w:t>SCS</w:t>
      </w:r>
      <w:r w:rsidR="00D31FF5">
        <w:rPr>
          <w:rFonts w:ascii="Arial" w:hAnsi="Arial" w:cs="Arial"/>
          <w:sz w:val="24"/>
          <w:szCs w:val="24"/>
        </w:rPr>
        <w:t xml:space="preserve">14 and </w:t>
      </w:r>
      <w:r w:rsidR="0068047B">
        <w:rPr>
          <w:rFonts w:ascii="Arial" w:hAnsi="Arial" w:cs="Arial"/>
          <w:sz w:val="24"/>
          <w:szCs w:val="24"/>
        </w:rPr>
        <w:t>SCS</w:t>
      </w:r>
      <w:r w:rsidR="00D31FF5">
        <w:rPr>
          <w:rFonts w:ascii="Arial" w:hAnsi="Arial" w:cs="Arial"/>
          <w:sz w:val="24"/>
          <w:szCs w:val="24"/>
        </w:rPr>
        <w:t xml:space="preserve">15. </w:t>
      </w:r>
    </w:p>
    <w:p w14:paraId="708DC7C0" w14:textId="2ECE5C52" w:rsidR="00D13193" w:rsidRDefault="00780C21">
      <w:pPr>
        <w:spacing w:line="480" w:lineRule="auto"/>
        <w:jc w:val="both"/>
        <w:rPr>
          <w:rFonts w:ascii="Arial" w:hAnsi="Arial" w:cs="Arial"/>
          <w:sz w:val="24"/>
          <w:szCs w:val="24"/>
        </w:rPr>
      </w:pPr>
      <w:r w:rsidRPr="00F70C49">
        <w:rPr>
          <w:rFonts w:ascii="Arial" w:hAnsi="Arial" w:cs="Arial"/>
          <w:sz w:val="24"/>
          <w:szCs w:val="24"/>
          <w:u w:val="single"/>
        </w:rPr>
        <w:t>Phylogeny of reconstructed sequences:</w:t>
      </w:r>
      <w:r>
        <w:rPr>
          <w:rFonts w:ascii="Arial" w:hAnsi="Arial" w:cs="Arial"/>
          <w:sz w:val="24"/>
          <w:szCs w:val="24"/>
        </w:rPr>
        <w:t xml:space="preserve"> </w:t>
      </w:r>
      <w:r w:rsidR="00AA0444">
        <w:rPr>
          <w:rFonts w:ascii="Arial" w:hAnsi="Arial" w:cs="Arial"/>
          <w:sz w:val="24"/>
          <w:szCs w:val="24"/>
        </w:rPr>
        <w:t xml:space="preserve">In addition to diagnostic testing, neighbor-joining </w:t>
      </w:r>
      <w:r w:rsidR="00B2616A">
        <w:rPr>
          <w:rFonts w:ascii="Arial" w:hAnsi="Arial" w:cs="Arial"/>
          <w:sz w:val="24"/>
          <w:szCs w:val="24"/>
        </w:rPr>
        <w:t xml:space="preserve">relatedness </w:t>
      </w:r>
      <w:r w:rsidR="00AA0444">
        <w:rPr>
          <w:rFonts w:ascii="Arial" w:hAnsi="Arial" w:cs="Arial"/>
          <w:sz w:val="24"/>
          <w:szCs w:val="24"/>
        </w:rPr>
        <w:t>trees were constructed for each sample including the original and all sequences predicted by all tools</w:t>
      </w:r>
      <w:r w:rsidR="006E40DC">
        <w:rPr>
          <w:rFonts w:ascii="Arial" w:hAnsi="Arial" w:cs="Arial"/>
          <w:sz w:val="24"/>
          <w:szCs w:val="24"/>
        </w:rPr>
        <w:t xml:space="preserve"> (Fig 4 and</w:t>
      </w:r>
      <w:r w:rsidR="00AE6A04">
        <w:rPr>
          <w:rFonts w:ascii="Arial" w:hAnsi="Arial" w:cs="Arial"/>
          <w:sz w:val="24"/>
          <w:szCs w:val="24"/>
        </w:rPr>
        <w:t xml:space="preserve"> Fig S20</w:t>
      </w:r>
      <w:r w:rsidR="006E40DC">
        <w:rPr>
          <w:rFonts w:ascii="Arial" w:hAnsi="Arial" w:cs="Arial"/>
          <w:sz w:val="24"/>
          <w:szCs w:val="24"/>
        </w:rPr>
        <w:t>)</w:t>
      </w:r>
      <w:r w:rsidR="00AA0444">
        <w:rPr>
          <w:rFonts w:ascii="Arial" w:hAnsi="Arial" w:cs="Arial"/>
          <w:sz w:val="24"/>
          <w:szCs w:val="24"/>
        </w:rPr>
        <w:t>.</w:t>
      </w:r>
      <w:r w:rsidR="006E40DC">
        <w:rPr>
          <w:rFonts w:ascii="Arial" w:hAnsi="Arial" w:cs="Arial"/>
          <w:sz w:val="24"/>
          <w:szCs w:val="24"/>
        </w:rPr>
        <w:t xml:space="preserve"> The tree of sample SCS5 is represented in Figure 4a and is </w:t>
      </w:r>
      <w:r w:rsidR="004D1B92">
        <w:rPr>
          <w:rFonts w:ascii="Arial" w:hAnsi="Arial" w:cs="Arial"/>
          <w:sz w:val="24"/>
          <w:szCs w:val="24"/>
        </w:rPr>
        <w:t xml:space="preserve">in </w:t>
      </w:r>
      <w:r w:rsidR="006E40DC">
        <w:rPr>
          <w:rFonts w:ascii="Arial" w:hAnsi="Arial" w:cs="Arial"/>
          <w:sz w:val="24"/>
          <w:szCs w:val="24"/>
        </w:rPr>
        <w:t xml:space="preserve">concordance with the F-scores reported in Figure 3a. Hexahedron predicted exactly four sequences while </w:t>
      </w:r>
      <w:proofErr w:type="spellStart"/>
      <w:r w:rsidR="006E40DC">
        <w:rPr>
          <w:rFonts w:ascii="Arial" w:hAnsi="Arial" w:cs="Arial"/>
          <w:sz w:val="24"/>
          <w:szCs w:val="24"/>
        </w:rPr>
        <w:t>PredictHaplo</w:t>
      </w:r>
      <w:proofErr w:type="spellEnd"/>
      <w:r w:rsidR="006E40DC">
        <w:rPr>
          <w:rFonts w:ascii="Arial" w:hAnsi="Arial" w:cs="Arial"/>
          <w:sz w:val="24"/>
          <w:szCs w:val="24"/>
        </w:rPr>
        <w:t xml:space="preserve"> reconstructed one more than expected with 1% abundance, possibly due to noise and high depth of coverage (12500 per sequence). </w:t>
      </w:r>
      <w:r w:rsidR="00E31D3A">
        <w:rPr>
          <w:rFonts w:ascii="Arial" w:hAnsi="Arial" w:cs="Arial"/>
          <w:sz w:val="24"/>
          <w:szCs w:val="24"/>
        </w:rPr>
        <w:t xml:space="preserve">Despite similar F-scores in sample SCS11, Figure 4b </w:t>
      </w:r>
      <w:r w:rsidR="006D353F">
        <w:rPr>
          <w:rFonts w:ascii="Arial" w:hAnsi="Arial" w:cs="Arial"/>
          <w:sz w:val="24"/>
          <w:szCs w:val="24"/>
        </w:rPr>
        <w:t>shows that,</w:t>
      </w:r>
      <w:r w:rsidR="00E31D3A">
        <w:rPr>
          <w:rFonts w:ascii="Arial" w:hAnsi="Arial" w:cs="Arial"/>
          <w:sz w:val="24"/>
          <w:szCs w:val="24"/>
        </w:rPr>
        <w:t xml:space="preserve"> </w:t>
      </w:r>
      <w:proofErr w:type="spellStart"/>
      <w:r w:rsidR="00E31D3A">
        <w:rPr>
          <w:rFonts w:ascii="Arial" w:hAnsi="Arial" w:cs="Arial"/>
          <w:sz w:val="24"/>
          <w:szCs w:val="24"/>
        </w:rPr>
        <w:t>PredictHaplo</w:t>
      </w:r>
      <w:proofErr w:type="spellEnd"/>
      <w:r w:rsidR="00E31D3A">
        <w:rPr>
          <w:rFonts w:ascii="Arial" w:hAnsi="Arial" w:cs="Arial"/>
          <w:sz w:val="24"/>
          <w:szCs w:val="24"/>
        </w:rPr>
        <w:t xml:space="preserve"> predicted only two sequences</w:t>
      </w:r>
      <w:r w:rsidR="00B2616A">
        <w:rPr>
          <w:rFonts w:ascii="Arial" w:hAnsi="Arial" w:cs="Arial"/>
          <w:sz w:val="24"/>
          <w:szCs w:val="24"/>
        </w:rPr>
        <w:t>,</w:t>
      </w:r>
      <w:r w:rsidR="00E31D3A">
        <w:rPr>
          <w:rFonts w:ascii="Arial" w:hAnsi="Arial" w:cs="Arial"/>
          <w:sz w:val="24"/>
          <w:szCs w:val="24"/>
        </w:rPr>
        <w:t xml:space="preserve"> each one </w:t>
      </w:r>
      <w:r w:rsidR="00B2616A">
        <w:rPr>
          <w:rFonts w:ascii="Arial" w:hAnsi="Arial" w:cs="Arial"/>
          <w:sz w:val="24"/>
          <w:szCs w:val="24"/>
        </w:rPr>
        <w:t>with</w:t>
      </w:r>
      <w:r w:rsidR="00E31D3A">
        <w:rPr>
          <w:rFonts w:ascii="Arial" w:hAnsi="Arial" w:cs="Arial"/>
          <w:sz w:val="24"/>
          <w:szCs w:val="24"/>
        </w:rPr>
        <w:t xml:space="preserve"> almost 50% abundance</w:t>
      </w:r>
      <w:r w:rsidR="004D1B92">
        <w:rPr>
          <w:rFonts w:ascii="Arial" w:hAnsi="Arial" w:cs="Arial"/>
          <w:sz w:val="24"/>
          <w:szCs w:val="24"/>
        </w:rPr>
        <w:t>,</w:t>
      </w:r>
      <w:r w:rsidR="00E31D3A">
        <w:rPr>
          <w:rFonts w:ascii="Arial" w:hAnsi="Arial" w:cs="Arial"/>
          <w:sz w:val="24"/>
          <w:szCs w:val="24"/>
        </w:rPr>
        <w:t xml:space="preserve"> while Hexahedron predicted exactly four with </w:t>
      </w:r>
      <w:r w:rsidR="00B2616A">
        <w:rPr>
          <w:rFonts w:ascii="Arial" w:hAnsi="Arial" w:cs="Arial"/>
          <w:sz w:val="24"/>
          <w:szCs w:val="24"/>
        </w:rPr>
        <w:t>roughly</w:t>
      </w:r>
      <w:r w:rsidR="00E31D3A">
        <w:rPr>
          <w:rFonts w:ascii="Arial" w:hAnsi="Arial" w:cs="Arial"/>
          <w:sz w:val="24"/>
          <w:szCs w:val="24"/>
        </w:rPr>
        <w:t xml:space="preserve"> 25% abundance each. Consequently, this difference was also highlighted when we measured the </w:t>
      </w:r>
      <w:r w:rsidR="00AA0444">
        <w:rPr>
          <w:rFonts w:ascii="Arial" w:hAnsi="Arial" w:cs="Arial"/>
          <w:sz w:val="24"/>
          <w:szCs w:val="24"/>
        </w:rPr>
        <w:t xml:space="preserve">accuracy of the detected </w:t>
      </w:r>
      <w:r w:rsidR="00280269">
        <w:rPr>
          <w:rFonts w:ascii="Arial" w:hAnsi="Arial" w:cs="Arial"/>
          <w:sz w:val="24"/>
          <w:szCs w:val="24"/>
        </w:rPr>
        <w:t>abundance</w:t>
      </w:r>
      <w:r w:rsidR="00E31D3A">
        <w:rPr>
          <w:rFonts w:ascii="Arial" w:hAnsi="Arial" w:cs="Arial"/>
          <w:sz w:val="24"/>
          <w:szCs w:val="24"/>
        </w:rPr>
        <w:t>s</w:t>
      </w:r>
      <w:r w:rsidR="00280269">
        <w:rPr>
          <w:rFonts w:ascii="Arial" w:hAnsi="Arial" w:cs="Arial"/>
          <w:sz w:val="24"/>
          <w:szCs w:val="24"/>
        </w:rPr>
        <w:t xml:space="preserve"> of the reconstructed sequences</w:t>
      </w:r>
      <w:r w:rsidR="00E31D3A">
        <w:rPr>
          <w:rFonts w:ascii="Arial" w:hAnsi="Arial" w:cs="Arial"/>
          <w:sz w:val="24"/>
          <w:szCs w:val="24"/>
        </w:rPr>
        <w:t>. For this purpose,</w:t>
      </w:r>
      <w:r w:rsidR="00280269">
        <w:rPr>
          <w:rFonts w:ascii="Arial" w:hAnsi="Arial" w:cs="Arial"/>
          <w:sz w:val="24"/>
          <w:szCs w:val="24"/>
        </w:rPr>
        <w:t xml:space="preserve"> we measured the Jensen-Shannon </w:t>
      </w:r>
      <w:r w:rsidR="00035B83">
        <w:rPr>
          <w:rFonts w:ascii="Arial" w:hAnsi="Arial" w:cs="Arial"/>
          <w:sz w:val="24"/>
          <w:szCs w:val="24"/>
        </w:rPr>
        <w:t xml:space="preserve">divergence </w:t>
      </w:r>
      <w:r w:rsidR="00205456">
        <w:rPr>
          <w:rFonts w:ascii="Arial" w:hAnsi="Arial" w:cs="Arial"/>
          <w:sz w:val="24"/>
          <w:szCs w:val="24"/>
        </w:rPr>
        <w:t>between the predicted and the original distribution</w:t>
      </w:r>
      <w:r w:rsidR="00280269">
        <w:rPr>
          <w:rFonts w:ascii="Arial" w:hAnsi="Arial" w:cs="Arial"/>
          <w:sz w:val="24"/>
          <w:szCs w:val="24"/>
        </w:rPr>
        <w:t xml:space="preserve">. Each </w:t>
      </w:r>
      <w:r w:rsidR="00A550E9">
        <w:rPr>
          <w:rFonts w:ascii="Arial" w:hAnsi="Arial" w:cs="Arial"/>
          <w:sz w:val="24"/>
          <w:szCs w:val="24"/>
        </w:rPr>
        <w:t>original sequence was paired with the closest reconstructed</w:t>
      </w:r>
      <w:r w:rsidR="00AA0444">
        <w:rPr>
          <w:rFonts w:ascii="Arial" w:hAnsi="Arial" w:cs="Arial"/>
          <w:sz w:val="24"/>
          <w:szCs w:val="24"/>
        </w:rPr>
        <w:t xml:space="preserve"> one</w:t>
      </w:r>
      <w:r w:rsidR="00A550E9">
        <w:rPr>
          <w:rFonts w:ascii="Arial" w:hAnsi="Arial" w:cs="Arial"/>
          <w:sz w:val="24"/>
          <w:szCs w:val="24"/>
        </w:rPr>
        <w:t xml:space="preserve"> without considering any mismatch threshold. </w:t>
      </w:r>
      <w:proofErr w:type="spellStart"/>
      <w:r w:rsidR="00434BDE">
        <w:rPr>
          <w:rFonts w:ascii="Arial" w:hAnsi="Arial" w:cs="Arial"/>
          <w:sz w:val="24"/>
          <w:szCs w:val="24"/>
        </w:rPr>
        <w:t>PredictHaplo</w:t>
      </w:r>
      <w:proofErr w:type="spellEnd"/>
      <w:r w:rsidR="00434BDE">
        <w:rPr>
          <w:rFonts w:ascii="Arial" w:hAnsi="Arial" w:cs="Arial"/>
          <w:sz w:val="24"/>
          <w:szCs w:val="24"/>
        </w:rPr>
        <w:t xml:space="preserve"> predicted more accurately the frequency distribution than Hexahedron only in samples </w:t>
      </w:r>
      <w:r w:rsidR="0068047B">
        <w:rPr>
          <w:rFonts w:ascii="Arial" w:hAnsi="Arial" w:cs="Arial"/>
          <w:sz w:val="24"/>
          <w:szCs w:val="24"/>
        </w:rPr>
        <w:t>SCS</w:t>
      </w:r>
      <w:r w:rsidR="00434BDE">
        <w:rPr>
          <w:rFonts w:ascii="Arial" w:hAnsi="Arial" w:cs="Arial"/>
          <w:sz w:val="24"/>
          <w:szCs w:val="24"/>
        </w:rPr>
        <w:t xml:space="preserve">16 and </w:t>
      </w:r>
      <w:r w:rsidR="0068047B">
        <w:rPr>
          <w:rFonts w:ascii="Arial" w:hAnsi="Arial" w:cs="Arial"/>
          <w:sz w:val="24"/>
          <w:szCs w:val="24"/>
        </w:rPr>
        <w:t>SCS</w:t>
      </w:r>
      <w:r w:rsidR="00434BDE">
        <w:rPr>
          <w:rFonts w:ascii="Arial" w:hAnsi="Arial" w:cs="Arial"/>
          <w:sz w:val="24"/>
          <w:szCs w:val="24"/>
        </w:rPr>
        <w:t>17 while the la</w:t>
      </w:r>
      <w:r w:rsidR="00B2616A">
        <w:rPr>
          <w:rFonts w:ascii="Arial" w:hAnsi="Arial" w:cs="Arial"/>
          <w:sz w:val="24"/>
          <w:szCs w:val="24"/>
        </w:rPr>
        <w:t>t</w:t>
      </w:r>
      <w:r w:rsidR="00434BDE">
        <w:rPr>
          <w:rFonts w:ascii="Arial" w:hAnsi="Arial" w:cs="Arial"/>
          <w:sz w:val="24"/>
          <w:szCs w:val="24"/>
        </w:rPr>
        <w:t xml:space="preserve">ter outperformed all the tools in samples with </w:t>
      </w:r>
      <w:r w:rsidR="00BC23D3">
        <w:rPr>
          <w:rFonts w:ascii="Arial" w:hAnsi="Arial" w:cs="Arial"/>
          <w:sz w:val="24"/>
          <w:szCs w:val="24"/>
        </w:rPr>
        <w:t xml:space="preserve">100000 reads </w:t>
      </w:r>
      <w:r w:rsidR="00B43057">
        <w:rPr>
          <w:rFonts w:ascii="Arial" w:hAnsi="Arial" w:cs="Arial"/>
          <w:sz w:val="24"/>
          <w:szCs w:val="24"/>
        </w:rPr>
        <w:t>with the only exception of sample</w:t>
      </w:r>
      <w:r w:rsidR="00434BDE">
        <w:rPr>
          <w:rFonts w:ascii="Arial" w:hAnsi="Arial" w:cs="Arial"/>
          <w:sz w:val="24"/>
          <w:szCs w:val="24"/>
        </w:rPr>
        <w:t xml:space="preserve"> </w:t>
      </w:r>
      <w:r w:rsidR="0068047B">
        <w:rPr>
          <w:rFonts w:ascii="Arial" w:hAnsi="Arial" w:cs="Arial"/>
          <w:sz w:val="24"/>
          <w:szCs w:val="24"/>
        </w:rPr>
        <w:t>SCS</w:t>
      </w:r>
      <w:r w:rsidR="00434BDE">
        <w:rPr>
          <w:rFonts w:ascii="Arial" w:hAnsi="Arial" w:cs="Arial"/>
          <w:sz w:val="24"/>
          <w:szCs w:val="24"/>
        </w:rPr>
        <w:t>20</w:t>
      </w:r>
      <w:r w:rsidR="004D1B92">
        <w:rPr>
          <w:rFonts w:ascii="Arial" w:hAnsi="Arial" w:cs="Arial"/>
          <w:sz w:val="24"/>
          <w:szCs w:val="24"/>
        </w:rPr>
        <w:t>,</w:t>
      </w:r>
      <w:r w:rsidR="00434BDE">
        <w:rPr>
          <w:rFonts w:ascii="Arial" w:hAnsi="Arial" w:cs="Arial"/>
          <w:sz w:val="24"/>
          <w:szCs w:val="24"/>
        </w:rPr>
        <w:t xml:space="preserve"> </w:t>
      </w:r>
      <w:r w:rsidR="00B43057">
        <w:rPr>
          <w:rFonts w:ascii="Arial" w:hAnsi="Arial" w:cs="Arial"/>
          <w:sz w:val="24"/>
          <w:szCs w:val="24"/>
        </w:rPr>
        <w:t xml:space="preserve">where </w:t>
      </w:r>
      <w:proofErr w:type="spellStart"/>
      <w:r w:rsidR="00B43057">
        <w:rPr>
          <w:rFonts w:ascii="Arial" w:hAnsi="Arial" w:cs="Arial"/>
          <w:sz w:val="24"/>
          <w:szCs w:val="24"/>
        </w:rPr>
        <w:t>PredictHaplo</w:t>
      </w:r>
      <w:proofErr w:type="spellEnd"/>
      <w:r w:rsidR="00B43057">
        <w:rPr>
          <w:rFonts w:ascii="Arial" w:hAnsi="Arial" w:cs="Arial"/>
          <w:sz w:val="24"/>
          <w:szCs w:val="24"/>
        </w:rPr>
        <w:t xml:space="preserve"> achieved the</w:t>
      </w:r>
      <w:r w:rsidR="00434BDE">
        <w:rPr>
          <w:rFonts w:ascii="Arial" w:hAnsi="Arial" w:cs="Arial"/>
          <w:sz w:val="24"/>
          <w:szCs w:val="24"/>
        </w:rPr>
        <w:t xml:space="preserve"> same accuracy. In sample </w:t>
      </w:r>
      <w:r w:rsidR="0068047B">
        <w:rPr>
          <w:rFonts w:ascii="Arial" w:hAnsi="Arial" w:cs="Arial"/>
          <w:sz w:val="24"/>
          <w:szCs w:val="24"/>
        </w:rPr>
        <w:t>SCS</w:t>
      </w:r>
      <w:r w:rsidR="00434BDE">
        <w:rPr>
          <w:rFonts w:ascii="Arial" w:hAnsi="Arial" w:cs="Arial"/>
          <w:sz w:val="24"/>
          <w:szCs w:val="24"/>
        </w:rPr>
        <w:t>16</w:t>
      </w:r>
      <w:r w:rsidR="00676157">
        <w:rPr>
          <w:rFonts w:ascii="Arial" w:hAnsi="Arial" w:cs="Arial"/>
          <w:sz w:val="24"/>
          <w:szCs w:val="24"/>
        </w:rPr>
        <w:t>,</w:t>
      </w:r>
      <w:r w:rsidR="00434BDE">
        <w:rPr>
          <w:rFonts w:ascii="Arial" w:hAnsi="Arial" w:cs="Arial"/>
          <w:sz w:val="24"/>
          <w:szCs w:val="24"/>
        </w:rPr>
        <w:t xml:space="preserve"> Hexahedron </w:t>
      </w:r>
      <w:r w:rsidR="00676157">
        <w:rPr>
          <w:rFonts w:ascii="Arial" w:hAnsi="Arial" w:cs="Arial"/>
          <w:sz w:val="24"/>
          <w:szCs w:val="24"/>
        </w:rPr>
        <w:t xml:space="preserve">reconstructed seven sequences and </w:t>
      </w:r>
      <w:proofErr w:type="spellStart"/>
      <w:r w:rsidR="00676157">
        <w:rPr>
          <w:rFonts w:ascii="Arial" w:hAnsi="Arial" w:cs="Arial"/>
          <w:sz w:val="24"/>
          <w:szCs w:val="24"/>
        </w:rPr>
        <w:t>PredictHaplo</w:t>
      </w:r>
      <w:proofErr w:type="spellEnd"/>
      <w:r w:rsidR="00676157">
        <w:rPr>
          <w:rFonts w:ascii="Arial" w:hAnsi="Arial" w:cs="Arial"/>
          <w:sz w:val="24"/>
          <w:szCs w:val="24"/>
        </w:rPr>
        <w:t xml:space="preserve"> </w:t>
      </w:r>
      <w:r w:rsidR="00753E6B">
        <w:rPr>
          <w:rFonts w:ascii="Arial" w:hAnsi="Arial" w:cs="Arial"/>
          <w:sz w:val="24"/>
          <w:szCs w:val="24"/>
        </w:rPr>
        <w:t xml:space="preserve">reconstructed </w:t>
      </w:r>
      <w:r w:rsidR="00676157">
        <w:rPr>
          <w:rFonts w:ascii="Arial" w:hAnsi="Arial" w:cs="Arial"/>
          <w:sz w:val="24"/>
          <w:szCs w:val="24"/>
        </w:rPr>
        <w:t>one instead of four</w:t>
      </w:r>
      <w:r w:rsidR="00753E6B">
        <w:rPr>
          <w:rFonts w:ascii="Arial" w:hAnsi="Arial" w:cs="Arial"/>
          <w:sz w:val="24"/>
          <w:szCs w:val="24"/>
        </w:rPr>
        <w:t xml:space="preserve">, </w:t>
      </w:r>
      <w:r w:rsidR="00676157">
        <w:rPr>
          <w:rFonts w:ascii="Arial" w:hAnsi="Arial" w:cs="Arial"/>
          <w:sz w:val="24"/>
          <w:szCs w:val="24"/>
        </w:rPr>
        <w:t xml:space="preserve">while in </w:t>
      </w:r>
      <w:r w:rsidR="0068047B">
        <w:rPr>
          <w:rFonts w:ascii="Arial" w:hAnsi="Arial" w:cs="Arial"/>
          <w:sz w:val="24"/>
          <w:szCs w:val="24"/>
        </w:rPr>
        <w:t>SCS</w:t>
      </w:r>
      <w:r w:rsidR="00676157">
        <w:rPr>
          <w:rFonts w:ascii="Arial" w:hAnsi="Arial" w:cs="Arial"/>
          <w:sz w:val="24"/>
          <w:szCs w:val="24"/>
        </w:rPr>
        <w:t xml:space="preserve">17 Hexahedron reconstructed five sequences and </w:t>
      </w:r>
      <w:proofErr w:type="spellStart"/>
      <w:r w:rsidR="00676157">
        <w:rPr>
          <w:rFonts w:ascii="Arial" w:hAnsi="Arial" w:cs="Arial"/>
          <w:sz w:val="24"/>
          <w:szCs w:val="24"/>
        </w:rPr>
        <w:t>PredictHaplo</w:t>
      </w:r>
      <w:proofErr w:type="spellEnd"/>
      <w:r w:rsidR="00676157">
        <w:rPr>
          <w:rFonts w:ascii="Arial" w:hAnsi="Arial" w:cs="Arial"/>
          <w:sz w:val="24"/>
          <w:szCs w:val="24"/>
        </w:rPr>
        <w:t xml:space="preserve"> </w:t>
      </w:r>
      <w:r w:rsidR="00753E6B">
        <w:rPr>
          <w:rFonts w:ascii="Arial" w:hAnsi="Arial" w:cs="Arial"/>
          <w:sz w:val="24"/>
          <w:szCs w:val="24"/>
        </w:rPr>
        <w:t>four</w:t>
      </w:r>
      <w:r w:rsidR="00676157">
        <w:rPr>
          <w:rFonts w:ascii="Arial" w:hAnsi="Arial" w:cs="Arial"/>
          <w:sz w:val="24"/>
          <w:szCs w:val="24"/>
        </w:rPr>
        <w:t xml:space="preserve"> resulting in more accurate frequency distribution prediction. </w:t>
      </w:r>
    </w:p>
    <w:p w14:paraId="7B67FCDF" w14:textId="0EEE8809" w:rsidR="000912DA" w:rsidRDefault="00113CFA">
      <w:pPr>
        <w:spacing w:line="480" w:lineRule="auto"/>
        <w:jc w:val="both"/>
        <w:rPr>
          <w:rFonts w:ascii="Arial" w:hAnsi="Arial" w:cs="Arial"/>
          <w:sz w:val="24"/>
          <w:szCs w:val="24"/>
        </w:rPr>
      </w:pPr>
      <w:r>
        <w:rPr>
          <w:rFonts w:ascii="Arial" w:hAnsi="Arial" w:cs="Arial"/>
          <w:sz w:val="24"/>
          <w:szCs w:val="24"/>
          <w:u w:val="single"/>
        </w:rPr>
        <w:t>Spe</w:t>
      </w:r>
      <w:r w:rsidR="00780C21" w:rsidRPr="00F70C49">
        <w:rPr>
          <w:rFonts w:ascii="Arial" w:hAnsi="Arial" w:cs="Arial"/>
          <w:sz w:val="24"/>
          <w:szCs w:val="24"/>
          <w:u w:val="single"/>
        </w:rPr>
        <w:t>ed performance:</w:t>
      </w:r>
      <w:r w:rsidR="00780C21">
        <w:rPr>
          <w:rFonts w:ascii="Arial" w:hAnsi="Arial" w:cs="Arial"/>
          <w:sz w:val="24"/>
          <w:szCs w:val="24"/>
        </w:rPr>
        <w:t xml:space="preserve"> </w:t>
      </w:r>
      <w:r w:rsidR="00676157">
        <w:rPr>
          <w:rFonts w:ascii="Arial" w:hAnsi="Arial" w:cs="Arial"/>
          <w:sz w:val="24"/>
          <w:szCs w:val="24"/>
        </w:rPr>
        <w:t>Finally</w:t>
      </w:r>
      <w:r w:rsidR="004814D9">
        <w:rPr>
          <w:rFonts w:ascii="Arial" w:hAnsi="Arial" w:cs="Arial"/>
          <w:sz w:val="24"/>
          <w:szCs w:val="24"/>
        </w:rPr>
        <w:t>,</w:t>
      </w:r>
      <w:r w:rsidR="00676157">
        <w:rPr>
          <w:rFonts w:ascii="Arial" w:hAnsi="Arial" w:cs="Arial"/>
          <w:sz w:val="24"/>
          <w:szCs w:val="24"/>
        </w:rPr>
        <w:t xml:space="preserve"> </w:t>
      </w:r>
      <w:r w:rsidR="004814D9">
        <w:rPr>
          <w:rFonts w:ascii="Arial" w:hAnsi="Arial" w:cs="Arial"/>
          <w:sz w:val="24"/>
          <w:szCs w:val="24"/>
        </w:rPr>
        <w:t>in</w:t>
      </w:r>
      <w:r w:rsidR="00676157">
        <w:rPr>
          <w:rFonts w:ascii="Arial" w:hAnsi="Arial" w:cs="Arial"/>
          <w:sz w:val="24"/>
          <w:szCs w:val="24"/>
        </w:rPr>
        <w:t xml:space="preserve"> </w:t>
      </w:r>
      <w:r w:rsidR="00E17175">
        <w:rPr>
          <w:rFonts w:ascii="Arial" w:hAnsi="Arial" w:cs="Arial"/>
          <w:sz w:val="24"/>
          <w:szCs w:val="24"/>
        </w:rPr>
        <w:t>terms of speed</w:t>
      </w:r>
      <w:r w:rsidR="00753E6B">
        <w:rPr>
          <w:rFonts w:ascii="Arial" w:hAnsi="Arial" w:cs="Arial"/>
          <w:sz w:val="24"/>
          <w:szCs w:val="24"/>
        </w:rPr>
        <w:t>,</w:t>
      </w:r>
      <w:r w:rsidR="00E17175">
        <w:rPr>
          <w:rFonts w:ascii="Arial" w:hAnsi="Arial" w:cs="Arial"/>
          <w:sz w:val="24"/>
          <w:szCs w:val="24"/>
        </w:rPr>
        <w:t xml:space="preserve"> </w:t>
      </w:r>
      <w:r w:rsidR="00676157">
        <w:rPr>
          <w:rFonts w:ascii="Arial" w:hAnsi="Arial" w:cs="Arial"/>
          <w:sz w:val="24"/>
          <w:szCs w:val="24"/>
        </w:rPr>
        <w:t>Hexahedron</w:t>
      </w:r>
      <w:r w:rsidR="00CD15E9">
        <w:rPr>
          <w:rFonts w:ascii="Arial" w:hAnsi="Arial" w:cs="Arial"/>
          <w:sz w:val="24"/>
          <w:szCs w:val="24"/>
        </w:rPr>
        <w:t xml:space="preserve"> was found to </w:t>
      </w:r>
      <w:r w:rsidR="00E17175">
        <w:rPr>
          <w:rFonts w:ascii="Arial" w:hAnsi="Arial" w:cs="Arial"/>
          <w:sz w:val="24"/>
          <w:szCs w:val="24"/>
        </w:rPr>
        <w:t xml:space="preserve">be the fastest </w:t>
      </w:r>
      <w:r w:rsidR="00B2616A">
        <w:rPr>
          <w:rFonts w:ascii="Arial" w:hAnsi="Arial" w:cs="Arial"/>
          <w:sz w:val="24"/>
          <w:szCs w:val="24"/>
        </w:rPr>
        <w:t>for</w:t>
      </w:r>
      <w:r w:rsidR="00E17175">
        <w:rPr>
          <w:rFonts w:ascii="Arial" w:hAnsi="Arial" w:cs="Arial"/>
          <w:sz w:val="24"/>
          <w:szCs w:val="24"/>
        </w:rPr>
        <w:t xml:space="preserve"> all samples (Fig. 3c)</w:t>
      </w:r>
      <w:r w:rsidR="004814D9">
        <w:rPr>
          <w:rFonts w:ascii="Arial" w:hAnsi="Arial" w:cs="Arial"/>
          <w:sz w:val="24"/>
          <w:szCs w:val="24"/>
        </w:rPr>
        <w:t>. In fact, all other tools displayed</w:t>
      </w:r>
      <w:r w:rsidR="00E17175">
        <w:rPr>
          <w:rFonts w:ascii="Arial" w:hAnsi="Arial" w:cs="Arial"/>
          <w:sz w:val="24"/>
          <w:szCs w:val="24"/>
        </w:rPr>
        <w:t xml:space="preserve"> a</w:t>
      </w:r>
      <w:r w:rsidR="004814D9">
        <w:rPr>
          <w:rFonts w:ascii="Arial" w:hAnsi="Arial" w:cs="Arial"/>
          <w:sz w:val="24"/>
          <w:szCs w:val="24"/>
        </w:rPr>
        <w:t xml:space="preserve"> </w:t>
      </w:r>
      <w:r w:rsidR="00CD15E9">
        <w:rPr>
          <w:rFonts w:ascii="Arial" w:hAnsi="Arial" w:cs="Arial"/>
          <w:sz w:val="24"/>
          <w:szCs w:val="24"/>
        </w:rPr>
        <w:t>polynomial</w:t>
      </w:r>
      <w:r w:rsidR="004814D9">
        <w:rPr>
          <w:rFonts w:ascii="Arial" w:hAnsi="Arial" w:cs="Arial"/>
          <w:sz w:val="24"/>
          <w:szCs w:val="24"/>
        </w:rPr>
        <w:t xml:space="preserve"> time complexity </w:t>
      </w:r>
      <w:r w:rsidR="0047634D">
        <w:rPr>
          <w:rFonts w:ascii="Arial" w:hAnsi="Arial" w:cs="Arial"/>
          <w:sz w:val="24"/>
          <w:szCs w:val="24"/>
        </w:rPr>
        <w:t xml:space="preserve">with </w:t>
      </w:r>
      <w:r w:rsidR="009931BF">
        <w:rPr>
          <w:rFonts w:ascii="Arial" w:hAnsi="Arial" w:cs="Arial"/>
          <w:sz w:val="24"/>
          <w:szCs w:val="24"/>
        </w:rPr>
        <w:t>respect</w:t>
      </w:r>
      <w:r w:rsidR="0047634D">
        <w:rPr>
          <w:rFonts w:ascii="Arial" w:hAnsi="Arial" w:cs="Arial"/>
          <w:sz w:val="24"/>
          <w:szCs w:val="24"/>
        </w:rPr>
        <w:t xml:space="preserve"> to the</w:t>
      </w:r>
      <w:r w:rsidR="004814D9">
        <w:rPr>
          <w:rFonts w:ascii="Arial" w:hAnsi="Arial" w:cs="Arial"/>
          <w:sz w:val="24"/>
          <w:szCs w:val="24"/>
        </w:rPr>
        <w:t xml:space="preserve"> number of short reads</w:t>
      </w:r>
      <w:r w:rsidR="00E17175">
        <w:rPr>
          <w:rFonts w:ascii="Arial" w:hAnsi="Arial" w:cs="Arial"/>
          <w:sz w:val="24"/>
          <w:szCs w:val="24"/>
        </w:rPr>
        <w:t xml:space="preserve"> with the only exception of samples S</w:t>
      </w:r>
      <w:r w:rsidR="00D13193">
        <w:rPr>
          <w:rFonts w:ascii="Arial" w:hAnsi="Arial" w:cs="Arial"/>
          <w:sz w:val="24"/>
          <w:szCs w:val="24"/>
        </w:rPr>
        <w:t>C</w:t>
      </w:r>
      <w:r w:rsidR="00E17175">
        <w:rPr>
          <w:rFonts w:ascii="Arial" w:hAnsi="Arial" w:cs="Arial"/>
          <w:sz w:val="24"/>
          <w:szCs w:val="24"/>
        </w:rPr>
        <w:t>S17 and S</w:t>
      </w:r>
      <w:r w:rsidR="00D13193">
        <w:rPr>
          <w:rFonts w:ascii="Arial" w:hAnsi="Arial" w:cs="Arial"/>
          <w:sz w:val="24"/>
          <w:szCs w:val="24"/>
        </w:rPr>
        <w:t>C</w:t>
      </w:r>
      <w:r w:rsidR="00E17175">
        <w:rPr>
          <w:rFonts w:ascii="Arial" w:hAnsi="Arial" w:cs="Arial"/>
          <w:sz w:val="24"/>
          <w:szCs w:val="24"/>
        </w:rPr>
        <w:t>S18</w:t>
      </w:r>
      <w:r w:rsidR="00753E6B">
        <w:rPr>
          <w:rFonts w:ascii="Arial" w:hAnsi="Arial" w:cs="Arial"/>
          <w:sz w:val="24"/>
          <w:szCs w:val="24"/>
        </w:rPr>
        <w:t>,</w:t>
      </w:r>
      <w:r w:rsidR="00E17175">
        <w:rPr>
          <w:rFonts w:ascii="Arial" w:hAnsi="Arial" w:cs="Arial"/>
          <w:sz w:val="24"/>
          <w:szCs w:val="24"/>
        </w:rPr>
        <w:t xml:space="preserve"> w</w:t>
      </w:r>
      <w:r w:rsidR="00753E6B">
        <w:rPr>
          <w:rFonts w:ascii="Arial" w:hAnsi="Arial" w:cs="Arial"/>
          <w:sz w:val="24"/>
          <w:szCs w:val="24"/>
        </w:rPr>
        <w:t>h</w:t>
      </w:r>
      <w:r w:rsidR="00E17175">
        <w:rPr>
          <w:rFonts w:ascii="Arial" w:hAnsi="Arial" w:cs="Arial"/>
          <w:sz w:val="24"/>
          <w:szCs w:val="24"/>
        </w:rPr>
        <w:t xml:space="preserve">ere </w:t>
      </w:r>
      <w:proofErr w:type="spellStart"/>
      <w:r w:rsidR="00E17175">
        <w:rPr>
          <w:rFonts w:ascii="Arial" w:hAnsi="Arial" w:cs="Arial"/>
          <w:sz w:val="24"/>
          <w:szCs w:val="24"/>
        </w:rPr>
        <w:t>QuRe</w:t>
      </w:r>
      <w:proofErr w:type="spellEnd"/>
      <w:r w:rsidR="00E17175">
        <w:rPr>
          <w:rFonts w:ascii="Arial" w:hAnsi="Arial" w:cs="Arial"/>
          <w:sz w:val="24"/>
          <w:szCs w:val="24"/>
        </w:rPr>
        <w:t xml:space="preserve"> spen</w:t>
      </w:r>
      <w:r w:rsidR="00753E6B">
        <w:rPr>
          <w:rFonts w:ascii="Arial" w:hAnsi="Arial" w:cs="Arial"/>
          <w:sz w:val="24"/>
          <w:szCs w:val="24"/>
        </w:rPr>
        <w:t>t</w:t>
      </w:r>
      <w:r w:rsidR="00E17175">
        <w:rPr>
          <w:rFonts w:ascii="Arial" w:hAnsi="Arial" w:cs="Arial"/>
          <w:sz w:val="24"/>
          <w:szCs w:val="24"/>
        </w:rPr>
        <w:t xml:space="preserve"> more time to process the sample with </w:t>
      </w:r>
      <w:r w:rsidR="00B2616A">
        <w:rPr>
          <w:rFonts w:ascii="Arial" w:hAnsi="Arial" w:cs="Arial"/>
          <w:sz w:val="24"/>
          <w:szCs w:val="24"/>
        </w:rPr>
        <w:t>smaller</w:t>
      </w:r>
      <w:r w:rsidR="00E17175">
        <w:rPr>
          <w:rFonts w:ascii="Arial" w:hAnsi="Arial" w:cs="Arial"/>
          <w:sz w:val="24"/>
          <w:szCs w:val="24"/>
        </w:rPr>
        <w:t xml:space="preserve"> number of reads (S</w:t>
      </w:r>
      <w:r w:rsidR="00D13193">
        <w:rPr>
          <w:rFonts w:ascii="Arial" w:hAnsi="Arial" w:cs="Arial"/>
          <w:sz w:val="24"/>
          <w:szCs w:val="24"/>
        </w:rPr>
        <w:t>C</w:t>
      </w:r>
      <w:r w:rsidR="00E17175">
        <w:rPr>
          <w:rFonts w:ascii="Arial" w:hAnsi="Arial" w:cs="Arial"/>
          <w:sz w:val="24"/>
          <w:szCs w:val="24"/>
        </w:rPr>
        <w:t xml:space="preserve">S17). </w:t>
      </w:r>
      <w:r w:rsidR="00A379DD">
        <w:rPr>
          <w:rFonts w:ascii="Arial" w:hAnsi="Arial" w:cs="Arial"/>
          <w:sz w:val="24"/>
          <w:szCs w:val="24"/>
        </w:rPr>
        <w:t xml:space="preserve">Notably, </w:t>
      </w:r>
      <w:proofErr w:type="spellStart"/>
      <w:r w:rsidR="00E17175">
        <w:rPr>
          <w:rFonts w:ascii="Arial" w:hAnsi="Arial" w:cs="Arial"/>
          <w:sz w:val="24"/>
          <w:szCs w:val="24"/>
        </w:rPr>
        <w:t>QuRe</w:t>
      </w:r>
      <w:proofErr w:type="spellEnd"/>
      <w:r w:rsidR="00E17175">
        <w:rPr>
          <w:rFonts w:ascii="Arial" w:hAnsi="Arial" w:cs="Arial"/>
          <w:sz w:val="24"/>
          <w:szCs w:val="24"/>
        </w:rPr>
        <w:t xml:space="preserve"> predict</w:t>
      </w:r>
      <w:r w:rsidR="00987B81">
        <w:rPr>
          <w:rFonts w:ascii="Arial" w:hAnsi="Arial" w:cs="Arial"/>
          <w:sz w:val="24"/>
          <w:szCs w:val="24"/>
        </w:rPr>
        <w:t>ed</w:t>
      </w:r>
      <w:r w:rsidR="00E17175">
        <w:rPr>
          <w:rFonts w:ascii="Arial" w:hAnsi="Arial" w:cs="Arial"/>
          <w:sz w:val="24"/>
          <w:szCs w:val="24"/>
        </w:rPr>
        <w:t xml:space="preserve"> one sequence for S</w:t>
      </w:r>
      <w:r w:rsidR="00D13193">
        <w:rPr>
          <w:rFonts w:ascii="Arial" w:hAnsi="Arial" w:cs="Arial"/>
          <w:sz w:val="24"/>
          <w:szCs w:val="24"/>
        </w:rPr>
        <w:t>C</w:t>
      </w:r>
      <w:r w:rsidR="00E17175">
        <w:rPr>
          <w:rFonts w:ascii="Arial" w:hAnsi="Arial" w:cs="Arial"/>
          <w:sz w:val="24"/>
          <w:szCs w:val="24"/>
        </w:rPr>
        <w:t xml:space="preserve">S17 </w:t>
      </w:r>
      <w:r w:rsidR="00987B81">
        <w:rPr>
          <w:rFonts w:ascii="Arial" w:hAnsi="Arial" w:cs="Arial"/>
          <w:sz w:val="24"/>
          <w:szCs w:val="24"/>
        </w:rPr>
        <w:t xml:space="preserve">and </w:t>
      </w:r>
      <w:r w:rsidR="007858E2">
        <w:rPr>
          <w:rFonts w:ascii="Arial" w:hAnsi="Arial" w:cs="Arial"/>
          <w:sz w:val="24"/>
          <w:szCs w:val="24"/>
        </w:rPr>
        <w:t>two for S</w:t>
      </w:r>
      <w:r w:rsidR="00D13193">
        <w:rPr>
          <w:rFonts w:ascii="Arial" w:hAnsi="Arial" w:cs="Arial"/>
          <w:sz w:val="24"/>
          <w:szCs w:val="24"/>
        </w:rPr>
        <w:t>C</w:t>
      </w:r>
      <w:r w:rsidR="007858E2">
        <w:rPr>
          <w:rFonts w:ascii="Arial" w:hAnsi="Arial" w:cs="Arial"/>
          <w:sz w:val="24"/>
          <w:szCs w:val="24"/>
        </w:rPr>
        <w:t>S18. Perhaps the depth of coverage in S</w:t>
      </w:r>
      <w:r w:rsidR="00D13193">
        <w:rPr>
          <w:rFonts w:ascii="Arial" w:hAnsi="Arial" w:cs="Arial"/>
          <w:sz w:val="24"/>
          <w:szCs w:val="24"/>
        </w:rPr>
        <w:t>C</w:t>
      </w:r>
      <w:r w:rsidR="007858E2">
        <w:rPr>
          <w:rFonts w:ascii="Arial" w:hAnsi="Arial" w:cs="Arial"/>
          <w:sz w:val="24"/>
          <w:szCs w:val="24"/>
        </w:rPr>
        <w:t>S17</w:t>
      </w:r>
      <w:r w:rsidR="00EA07FB">
        <w:rPr>
          <w:rFonts w:ascii="Arial" w:hAnsi="Arial" w:cs="Arial"/>
          <w:sz w:val="24"/>
          <w:szCs w:val="24"/>
        </w:rPr>
        <w:t xml:space="preserve"> forced </w:t>
      </w:r>
      <w:proofErr w:type="spellStart"/>
      <w:r w:rsidR="00EA07FB">
        <w:rPr>
          <w:rFonts w:ascii="Arial" w:hAnsi="Arial" w:cs="Arial"/>
          <w:sz w:val="24"/>
          <w:szCs w:val="24"/>
        </w:rPr>
        <w:t>QuRe</w:t>
      </w:r>
      <w:proofErr w:type="spellEnd"/>
      <w:r w:rsidR="00EA07FB">
        <w:rPr>
          <w:rFonts w:ascii="Arial" w:hAnsi="Arial" w:cs="Arial"/>
          <w:sz w:val="24"/>
          <w:szCs w:val="24"/>
        </w:rPr>
        <w:t xml:space="preserve"> to consider more reconstructed sequences per sliding window</w:t>
      </w:r>
      <w:r w:rsidR="00753E6B">
        <w:rPr>
          <w:rFonts w:ascii="Arial" w:hAnsi="Arial" w:cs="Arial"/>
          <w:sz w:val="24"/>
          <w:szCs w:val="24"/>
        </w:rPr>
        <w:t>,</w:t>
      </w:r>
      <w:r w:rsidR="00EA07FB">
        <w:rPr>
          <w:rFonts w:ascii="Arial" w:hAnsi="Arial" w:cs="Arial"/>
          <w:sz w:val="24"/>
          <w:szCs w:val="24"/>
        </w:rPr>
        <w:t xml:space="preserve"> but </w:t>
      </w:r>
      <w:r w:rsidR="00753E6B">
        <w:rPr>
          <w:rFonts w:ascii="Arial" w:hAnsi="Arial" w:cs="Arial"/>
          <w:sz w:val="24"/>
          <w:szCs w:val="24"/>
        </w:rPr>
        <w:t>this</w:t>
      </w:r>
      <w:r w:rsidR="00EA07FB">
        <w:rPr>
          <w:rFonts w:ascii="Arial" w:hAnsi="Arial" w:cs="Arial"/>
          <w:sz w:val="24"/>
          <w:szCs w:val="24"/>
        </w:rPr>
        <w:t xml:space="preserve"> was not sufficient to expand them into global </w:t>
      </w:r>
      <w:r w:rsidR="00751254">
        <w:rPr>
          <w:rFonts w:ascii="Arial" w:hAnsi="Arial" w:cs="Arial"/>
          <w:sz w:val="24"/>
          <w:szCs w:val="24"/>
        </w:rPr>
        <w:t>sequences providing the worst-case scenario for the algorithm. Conversely, S</w:t>
      </w:r>
      <w:r w:rsidR="00D13193">
        <w:rPr>
          <w:rFonts w:ascii="Arial" w:hAnsi="Arial" w:cs="Arial"/>
          <w:sz w:val="24"/>
          <w:szCs w:val="24"/>
        </w:rPr>
        <w:t>C</w:t>
      </w:r>
      <w:r w:rsidR="00751254">
        <w:rPr>
          <w:rFonts w:ascii="Arial" w:hAnsi="Arial" w:cs="Arial"/>
          <w:sz w:val="24"/>
          <w:szCs w:val="24"/>
        </w:rPr>
        <w:t xml:space="preserve">S18 with sufficient depth of coverage allowed </w:t>
      </w:r>
      <w:proofErr w:type="spellStart"/>
      <w:r w:rsidR="00751254">
        <w:rPr>
          <w:rFonts w:ascii="Arial" w:hAnsi="Arial" w:cs="Arial"/>
          <w:sz w:val="24"/>
          <w:szCs w:val="24"/>
        </w:rPr>
        <w:t>QuRe</w:t>
      </w:r>
      <w:proofErr w:type="spellEnd"/>
      <w:r w:rsidR="00751254">
        <w:rPr>
          <w:rFonts w:ascii="Arial" w:hAnsi="Arial" w:cs="Arial"/>
          <w:sz w:val="24"/>
          <w:szCs w:val="24"/>
        </w:rPr>
        <w:t xml:space="preserve"> to reconstruct two sequences, removing a number of variants from the single pool of the four populations and reducing the computational load.</w:t>
      </w:r>
    </w:p>
    <w:p w14:paraId="355D45F7" w14:textId="4A4A495C" w:rsidR="001A6A99" w:rsidRDefault="00E93181" w:rsidP="00AF67AF">
      <w:pPr>
        <w:spacing w:line="480" w:lineRule="auto"/>
        <w:jc w:val="both"/>
        <w:rPr>
          <w:rFonts w:ascii="Arial" w:hAnsi="Arial" w:cs="Arial"/>
          <w:sz w:val="24"/>
          <w:szCs w:val="24"/>
        </w:rPr>
      </w:pPr>
      <w:r w:rsidRPr="00F70C49">
        <w:rPr>
          <w:rFonts w:ascii="Arial" w:hAnsi="Arial" w:cs="Arial"/>
          <w:sz w:val="24"/>
          <w:szCs w:val="24"/>
          <w:u w:val="single"/>
        </w:rPr>
        <w:t>Large datasets:</w:t>
      </w:r>
      <w:r>
        <w:rPr>
          <w:rFonts w:ascii="Arial" w:hAnsi="Arial" w:cs="Arial"/>
          <w:sz w:val="24"/>
          <w:szCs w:val="24"/>
        </w:rPr>
        <w:t xml:space="preserve"> </w:t>
      </w:r>
      <w:r w:rsidR="000912DA">
        <w:rPr>
          <w:rFonts w:ascii="Arial" w:hAnsi="Arial" w:cs="Arial"/>
          <w:sz w:val="24"/>
          <w:szCs w:val="24"/>
        </w:rPr>
        <w:t xml:space="preserve">In order to further </w:t>
      </w:r>
      <w:r w:rsidR="00AE1EB3">
        <w:rPr>
          <w:rFonts w:ascii="Arial" w:hAnsi="Arial" w:cs="Arial"/>
          <w:sz w:val="24"/>
          <w:szCs w:val="24"/>
        </w:rPr>
        <w:t>compare</w:t>
      </w:r>
      <w:r w:rsidR="000912DA">
        <w:rPr>
          <w:rFonts w:ascii="Arial" w:hAnsi="Arial" w:cs="Arial"/>
          <w:sz w:val="24"/>
          <w:szCs w:val="24"/>
        </w:rPr>
        <w:t xml:space="preserve"> the </w:t>
      </w:r>
      <w:r w:rsidR="007858E2">
        <w:rPr>
          <w:rFonts w:ascii="Arial" w:hAnsi="Arial" w:cs="Arial"/>
          <w:sz w:val="24"/>
          <w:szCs w:val="24"/>
        </w:rPr>
        <w:t>performance</w:t>
      </w:r>
      <w:r w:rsidR="000912DA">
        <w:rPr>
          <w:rFonts w:ascii="Arial" w:hAnsi="Arial" w:cs="Arial"/>
          <w:sz w:val="24"/>
          <w:szCs w:val="24"/>
        </w:rPr>
        <w:t xml:space="preserve"> of the tools </w:t>
      </w:r>
      <w:r w:rsidR="007858E2">
        <w:rPr>
          <w:rFonts w:ascii="Arial" w:hAnsi="Arial" w:cs="Arial"/>
          <w:sz w:val="24"/>
          <w:szCs w:val="24"/>
        </w:rPr>
        <w:t>on</w:t>
      </w:r>
      <w:r w:rsidR="000912DA">
        <w:rPr>
          <w:rFonts w:ascii="Arial" w:hAnsi="Arial" w:cs="Arial"/>
          <w:sz w:val="24"/>
          <w:szCs w:val="24"/>
        </w:rPr>
        <w:t xml:space="preserve"> datasets </w:t>
      </w:r>
      <w:r w:rsidR="007858E2">
        <w:rPr>
          <w:rFonts w:ascii="Arial" w:hAnsi="Arial" w:cs="Arial"/>
          <w:sz w:val="24"/>
          <w:szCs w:val="24"/>
        </w:rPr>
        <w:t>more representative of</w:t>
      </w:r>
      <w:r w:rsidR="000912DA">
        <w:rPr>
          <w:rFonts w:ascii="Arial" w:hAnsi="Arial" w:cs="Arial"/>
          <w:sz w:val="24"/>
          <w:szCs w:val="24"/>
        </w:rPr>
        <w:t xml:space="preserve"> current HTS technologies</w:t>
      </w:r>
      <w:r w:rsidR="00753E6B">
        <w:rPr>
          <w:rFonts w:ascii="Arial" w:hAnsi="Arial" w:cs="Arial"/>
          <w:sz w:val="24"/>
          <w:szCs w:val="24"/>
        </w:rPr>
        <w:t>,</w:t>
      </w:r>
      <w:r w:rsidR="000912DA">
        <w:rPr>
          <w:rFonts w:ascii="Arial" w:hAnsi="Arial" w:cs="Arial"/>
          <w:sz w:val="24"/>
          <w:szCs w:val="24"/>
        </w:rPr>
        <w:t xml:space="preserve"> we generated four more datasets with 16 populations </w:t>
      </w:r>
      <w:r w:rsidR="00130A3C">
        <w:rPr>
          <w:rFonts w:ascii="Arial" w:hAnsi="Arial" w:cs="Arial"/>
          <w:sz w:val="24"/>
          <w:szCs w:val="24"/>
        </w:rPr>
        <w:t xml:space="preserve">with </w:t>
      </w:r>
      <w:r w:rsidR="000912DA">
        <w:rPr>
          <w:rFonts w:ascii="Arial" w:hAnsi="Arial" w:cs="Arial"/>
          <w:sz w:val="24"/>
          <w:szCs w:val="24"/>
        </w:rPr>
        <w:t xml:space="preserve">abundance following </w:t>
      </w:r>
      <w:r w:rsidR="00130A3C">
        <w:rPr>
          <w:rFonts w:ascii="Arial" w:hAnsi="Arial" w:cs="Arial"/>
          <w:sz w:val="24"/>
          <w:szCs w:val="24"/>
        </w:rPr>
        <w:t xml:space="preserve">a </w:t>
      </w:r>
      <w:r w:rsidR="000912DA">
        <w:rPr>
          <w:rFonts w:ascii="Arial" w:hAnsi="Arial" w:cs="Arial"/>
          <w:sz w:val="24"/>
          <w:szCs w:val="24"/>
        </w:rPr>
        <w:t>power distribution</w:t>
      </w:r>
      <w:r w:rsidR="00130A3C">
        <w:rPr>
          <w:rFonts w:ascii="Arial" w:hAnsi="Arial" w:cs="Arial"/>
          <w:sz w:val="24"/>
          <w:szCs w:val="24"/>
        </w:rPr>
        <w:t>,</w:t>
      </w:r>
      <w:r w:rsidR="000912DA">
        <w:rPr>
          <w:rFonts w:ascii="Arial" w:hAnsi="Arial" w:cs="Arial"/>
          <w:sz w:val="24"/>
          <w:szCs w:val="24"/>
        </w:rPr>
        <w:t xml:space="preserve"> similar to sample SP4</w:t>
      </w:r>
      <w:r w:rsidR="00130A3C">
        <w:rPr>
          <w:rFonts w:ascii="Arial" w:hAnsi="Arial" w:cs="Arial"/>
          <w:sz w:val="24"/>
          <w:szCs w:val="24"/>
        </w:rPr>
        <w:t xml:space="preserve"> </w:t>
      </w:r>
      <w:r w:rsidR="000912DA">
        <w:rPr>
          <w:rFonts w:ascii="Arial" w:hAnsi="Arial" w:cs="Arial"/>
          <w:sz w:val="24"/>
          <w:szCs w:val="24"/>
        </w:rPr>
        <w:t>(</w:t>
      </w:r>
      <w:r w:rsidR="002B5E2F">
        <w:rPr>
          <w:rFonts w:ascii="Arial" w:hAnsi="Arial" w:cs="Arial"/>
          <w:sz w:val="24"/>
          <w:szCs w:val="24"/>
        </w:rPr>
        <w:t>Table</w:t>
      </w:r>
      <w:r w:rsidR="000912DA">
        <w:rPr>
          <w:rFonts w:ascii="Arial" w:hAnsi="Arial" w:cs="Arial"/>
          <w:sz w:val="24"/>
          <w:szCs w:val="24"/>
        </w:rPr>
        <w:t xml:space="preserve"> </w:t>
      </w:r>
      <w:r w:rsidR="002B5E2F">
        <w:rPr>
          <w:rFonts w:ascii="Arial" w:hAnsi="Arial" w:cs="Arial"/>
          <w:sz w:val="24"/>
          <w:szCs w:val="24"/>
        </w:rPr>
        <w:t>3</w:t>
      </w:r>
      <w:r w:rsidR="00AE6A04">
        <w:rPr>
          <w:rFonts w:ascii="Arial" w:hAnsi="Arial" w:cs="Arial"/>
          <w:sz w:val="24"/>
          <w:szCs w:val="24"/>
        </w:rPr>
        <w:t xml:space="preserve"> and Table S12</w:t>
      </w:r>
      <w:r w:rsidR="000912DA">
        <w:rPr>
          <w:rFonts w:ascii="Arial" w:hAnsi="Arial" w:cs="Arial"/>
          <w:sz w:val="24"/>
          <w:szCs w:val="24"/>
        </w:rPr>
        <w:t>)</w:t>
      </w:r>
      <w:r w:rsidR="007858E2">
        <w:rPr>
          <w:rFonts w:ascii="Arial" w:hAnsi="Arial" w:cs="Arial"/>
          <w:sz w:val="24"/>
          <w:szCs w:val="24"/>
        </w:rPr>
        <w:t xml:space="preserve"> </w:t>
      </w:r>
      <w:r w:rsidR="00130A3C">
        <w:rPr>
          <w:rFonts w:ascii="Arial" w:hAnsi="Arial" w:cs="Arial"/>
          <w:sz w:val="24"/>
          <w:szCs w:val="24"/>
        </w:rPr>
        <w:t xml:space="preserve">and </w:t>
      </w:r>
      <w:r w:rsidR="007858E2">
        <w:rPr>
          <w:rFonts w:ascii="Arial" w:hAnsi="Arial" w:cs="Arial"/>
          <w:sz w:val="24"/>
          <w:szCs w:val="24"/>
        </w:rPr>
        <w:t>with number of reads ranging from 100,000 to 5,000,000</w:t>
      </w:r>
      <w:r w:rsidR="000912DA">
        <w:rPr>
          <w:rFonts w:ascii="Arial" w:hAnsi="Arial" w:cs="Arial"/>
          <w:sz w:val="24"/>
          <w:szCs w:val="24"/>
        </w:rPr>
        <w:t xml:space="preserve">. Each </w:t>
      </w:r>
      <w:r w:rsidR="007858E2">
        <w:rPr>
          <w:rFonts w:ascii="Arial" w:hAnsi="Arial" w:cs="Arial"/>
          <w:sz w:val="24"/>
          <w:szCs w:val="24"/>
        </w:rPr>
        <w:t>tool</w:t>
      </w:r>
      <w:r w:rsidR="000912DA">
        <w:rPr>
          <w:rFonts w:ascii="Arial" w:hAnsi="Arial" w:cs="Arial"/>
          <w:sz w:val="24"/>
          <w:szCs w:val="24"/>
        </w:rPr>
        <w:t xml:space="preserve"> was given up to 4 </w:t>
      </w:r>
      <w:r w:rsidR="00422322">
        <w:rPr>
          <w:rFonts w:ascii="Arial" w:hAnsi="Arial" w:cs="Arial"/>
          <w:sz w:val="24"/>
          <w:szCs w:val="24"/>
        </w:rPr>
        <w:t>days of wall clock time</w:t>
      </w:r>
      <w:r w:rsidR="000912DA">
        <w:rPr>
          <w:rFonts w:ascii="Arial" w:hAnsi="Arial" w:cs="Arial"/>
          <w:sz w:val="24"/>
          <w:szCs w:val="24"/>
        </w:rPr>
        <w:t xml:space="preserve"> to conclude the computations (</w:t>
      </w:r>
      <w:r w:rsidR="002B5E2F">
        <w:rPr>
          <w:rFonts w:ascii="Arial" w:hAnsi="Arial" w:cs="Arial"/>
          <w:sz w:val="24"/>
          <w:szCs w:val="24"/>
        </w:rPr>
        <w:t>Table 3</w:t>
      </w:r>
      <w:r w:rsidR="000912DA">
        <w:rPr>
          <w:rFonts w:ascii="Arial" w:hAnsi="Arial" w:cs="Arial"/>
          <w:sz w:val="24"/>
          <w:szCs w:val="24"/>
        </w:rPr>
        <w:t>)</w:t>
      </w:r>
      <w:r w:rsidR="00422322">
        <w:rPr>
          <w:rFonts w:ascii="Arial" w:hAnsi="Arial" w:cs="Arial"/>
          <w:sz w:val="24"/>
          <w:szCs w:val="24"/>
        </w:rPr>
        <w:t>. Within th</w:t>
      </w:r>
      <w:r w:rsidR="000912DA">
        <w:rPr>
          <w:rFonts w:ascii="Arial" w:hAnsi="Arial" w:cs="Arial"/>
          <w:sz w:val="24"/>
          <w:szCs w:val="24"/>
        </w:rPr>
        <w:t>is</w:t>
      </w:r>
      <w:r w:rsidR="00422322">
        <w:rPr>
          <w:rFonts w:ascii="Arial" w:hAnsi="Arial" w:cs="Arial"/>
          <w:sz w:val="24"/>
          <w:szCs w:val="24"/>
        </w:rPr>
        <w:t xml:space="preserve"> timeframe</w:t>
      </w:r>
      <w:r w:rsidR="008D5A58">
        <w:rPr>
          <w:rFonts w:ascii="Arial" w:hAnsi="Arial" w:cs="Arial"/>
          <w:sz w:val="24"/>
          <w:szCs w:val="24"/>
        </w:rPr>
        <w:t>,</w:t>
      </w:r>
      <w:r w:rsidR="00422322">
        <w:rPr>
          <w:rFonts w:ascii="Arial" w:hAnsi="Arial" w:cs="Arial"/>
          <w:sz w:val="24"/>
          <w:szCs w:val="24"/>
        </w:rPr>
        <w:t xml:space="preserve"> only </w:t>
      </w:r>
      <w:r w:rsidR="00817640">
        <w:rPr>
          <w:rFonts w:ascii="Arial" w:hAnsi="Arial" w:cs="Arial"/>
          <w:sz w:val="24"/>
          <w:szCs w:val="24"/>
        </w:rPr>
        <w:t>Hexahedron processed succe</w:t>
      </w:r>
      <w:r w:rsidR="00184287">
        <w:rPr>
          <w:rFonts w:ascii="Arial" w:hAnsi="Arial" w:cs="Arial"/>
          <w:sz w:val="24"/>
          <w:szCs w:val="24"/>
        </w:rPr>
        <w:t>ss</w:t>
      </w:r>
      <w:r w:rsidR="00817640">
        <w:rPr>
          <w:rFonts w:ascii="Arial" w:hAnsi="Arial" w:cs="Arial"/>
          <w:sz w:val="24"/>
          <w:szCs w:val="24"/>
        </w:rPr>
        <w:t>fully all sample</w:t>
      </w:r>
      <w:r w:rsidR="00AE1EB3">
        <w:rPr>
          <w:rFonts w:ascii="Arial" w:hAnsi="Arial" w:cs="Arial"/>
          <w:sz w:val="24"/>
          <w:szCs w:val="24"/>
        </w:rPr>
        <w:t>s</w:t>
      </w:r>
      <w:r w:rsidR="00817640">
        <w:rPr>
          <w:rFonts w:ascii="Arial" w:hAnsi="Arial" w:cs="Arial"/>
          <w:sz w:val="24"/>
          <w:szCs w:val="24"/>
        </w:rPr>
        <w:t xml:space="preserve"> and </w:t>
      </w:r>
      <w:proofErr w:type="spellStart"/>
      <w:r w:rsidR="00AA0444">
        <w:rPr>
          <w:rFonts w:ascii="Arial" w:hAnsi="Arial" w:cs="Arial"/>
          <w:sz w:val="24"/>
          <w:szCs w:val="24"/>
        </w:rPr>
        <w:t>PredictHaplo</w:t>
      </w:r>
      <w:proofErr w:type="spellEnd"/>
      <w:r w:rsidR="00422322">
        <w:rPr>
          <w:rFonts w:ascii="Arial" w:hAnsi="Arial" w:cs="Arial"/>
          <w:sz w:val="24"/>
          <w:szCs w:val="24"/>
        </w:rPr>
        <w:t xml:space="preserve"> successfully finished </w:t>
      </w:r>
      <w:r w:rsidR="00AE1EB3">
        <w:rPr>
          <w:rFonts w:ascii="Arial" w:hAnsi="Arial" w:cs="Arial"/>
          <w:sz w:val="24"/>
          <w:szCs w:val="24"/>
        </w:rPr>
        <w:t xml:space="preserve">only </w:t>
      </w:r>
      <w:r w:rsidR="00817640">
        <w:rPr>
          <w:rFonts w:ascii="Arial" w:hAnsi="Arial" w:cs="Arial"/>
          <w:sz w:val="24"/>
          <w:szCs w:val="24"/>
        </w:rPr>
        <w:t xml:space="preserve">samples SCL1, SCL2 and SCL3. </w:t>
      </w:r>
      <w:r w:rsidR="007858E2">
        <w:rPr>
          <w:rFonts w:ascii="Arial" w:hAnsi="Arial" w:cs="Arial"/>
          <w:sz w:val="24"/>
          <w:szCs w:val="24"/>
        </w:rPr>
        <w:t>None of the</w:t>
      </w:r>
      <w:r w:rsidR="00817640">
        <w:rPr>
          <w:rFonts w:ascii="Arial" w:hAnsi="Arial" w:cs="Arial"/>
          <w:sz w:val="24"/>
          <w:szCs w:val="24"/>
        </w:rPr>
        <w:t xml:space="preserve"> </w:t>
      </w:r>
      <w:r w:rsidR="00FA3507">
        <w:rPr>
          <w:rFonts w:ascii="Arial" w:hAnsi="Arial" w:cs="Arial"/>
          <w:sz w:val="24"/>
          <w:szCs w:val="24"/>
        </w:rPr>
        <w:t>sequences</w:t>
      </w:r>
      <w:r w:rsidR="00422322">
        <w:rPr>
          <w:rFonts w:ascii="Arial" w:hAnsi="Arial" w:cs="Arial"/>
          <w:sz w:val="24"/>
          <w:szCs w:val="24"/>
        </w:rPr>
        <w:t xml:space="preserve"> </w:t>
      </w:r>
      <w:r w:rsidR="00817640">
        <w:rPr>
          <w:rFonts w:ascii="Arial" w:hAnsi="Arial" w:cs="Arial"/>
          <w:sz w:val="24"/>
          <w:szCs w:val="24"/>
        </w:rPr>
        <w:t xml:space="preserve">reconstructed by </w:t>
      </w:r>
      <w:proofErr w:type="spellStart"/>
      <w:r w:rsidR="00184287">
        <w:rPr>
          <w:rFonts w:ascii="Arial" w:hAnsi="Arial" w:cs="Arial"/>
          <w:sz w:val="24"/>
          <w:szCs w:val="24"/>
        </w:rPr>
        <w:t>PredictHaplo</w:t>
      </w:r>
      <w:proofErr w:type="spellEnd"/>
      <w:r w:rsidR="00817640">
        <w:rPr>
          <w:rFonts w:ascii="Arial" w:hAnsi="Arial" w:cs="Arial"/>
          <w:sz w:val="24"/>
          <w:szCs w:val="24"/>
        </w:rPr>
        <w:t xml:space="preserve"> </w:t>
      </w:r>
      <w:r w:rsidR="00B7509E">
        <w:rPr>
          <w:rFonts w:ascii="Arial" w:hAnsi="Arial" w:cs="Arial"/>
          <w:sz w:val="24"/>
          <w:szCs w:val="24"/>
        </w:rPr>
        <w:t xml:space="preserve">was identified as a TP </w:t>
      </w:r>
      <w:r w:rsidR="007858E2">
        <w:rPr>
          <w:rFonts w:ascii="Arial" w:hAnsi="Arial" w:cs="Arial"/>
          <w:sz w:val="24"/>
          <w:szCs w:val="24"/>
        </w:rPr>
        <w:t>even considering</w:t>
      </w:r>
      <w:r w:rsidR="00B7509E">
        <w:rPr>
          <w:rFonts w:ascii="Arial" w:hAnsi="Arial" w:cs="Arial"/>
          <w:sz w:val="24"/>
          <w:szCs w:val="24"/>
        </w:rPr>
        <w:t xml:space="preserve"> mismatch threshold as high as 20%</w:t>
      </w:r>
      <w:r w:rsidR="007858E2">
        <w:rPr>
          <w:rFonts w:ascii="Arial" w:hAnsi="Arial" w:cs="Arial"/>
          <w:sz w:val="24"/>
          <w:szCs w:val="24"/>
        </w:rPr>
        <w:t>. Hence,</w:t>
      </w:r>
      <w:r w:rsidR="00B7509E">
        <w:rPr>
          <w:rFonts w:ascii="Arial" w:hAnsi="Arial" w:cs="Arial"/>
          <w:sz w:val="24"/>
          <w:szCs w:val="24"/>
        </w:rPr>
        <w:t xml:space="preserve"> </w:t>
      </w:r>
      <w:r w:rsidR="007858E2">
        <w:rPr>
          <w:rFonts w:ascii="Arial" w:hAnsi="Arial" w:cs="Arial"/>
          <w:sz w:val="24"/>
          <w:szCs w:val="24"/>
        </w:rPr>
        <w:t>t</w:t>
      </w:r>
      <w:r w:rsidR="00B7509E">
        <w:rPr>
          <w:rFonts w:ascii="Arial" w:hAnsi="Arial" w:cs="Arial"/>
          <w:sz w:val="24"/>
          <w:szCs w:val="24"/>
        </w:rPr>
        <w:t>he results</w:t>
      </w:r>
      <w:r w:rsidR="00422322">
        <w:rPr>
          <w:rFonts w:ascii="Arial" w:hAnsi="Arial" w:cs="Arial"/>
          <w:sz w:val="24"/>
          <w:szCs w:val="24"/>
        </w:rPr>
        <w:t xml:space="preserve"> </w:t>
      </w:r>
      <w:r w:rsidR="007858E2">
        <w:rPr>
          <w:rFonts w:ascii="Arial" w:hAnsi="Arial" w:cs="Arial"/>
          <w:sz w:val="24"/>
          <w:szCs w:val="24"/>
        </w:rPr>
        <w:t xml:space="preserve">were </w:t>
      </w:r>
      <w:r w:rsidR="00422322">
        <w:rPr>
          <w:rFonts w:ascii="Arial" w:hAnsi="Arial" w:cs="Arial"/>
          <w:sz w:val="24"/>
          <w:szCs w:val="24"/>
        </w:rPr>
        <w:t xml:space="preserve">not </w:t>
      </w:r>
      <w:r w:rsidR="008D5A58">
        <w:rPr>
          <w:rFonts w:ascii="Arial" w:hAnsi="Arial" w:cs="Arial"/>
          <w:sz w:val="24"/>
          <w:szCs w:val="24"/>
        </w:rPr>
        <w:t>analyzed</w:t>
      </w:r>
      <w:r w:rsidR="00422322">
        <w:rPr>
          <w:rFonts w:ascii="Arial" w:hAnsi="Arial" w:cs="Arial"/>
          <w:sz w:val="24"/>
          <w:szCs w:val="24"/>
        </w:rPr>
        <w:t xml:space="preserve"> </w:t>
      </w:r>
      <w:r w:rsidR="007858E2">
        <w:rPr>
          <w:rFonts w:ascii="Arial" w:hAnsi="Arial" w:cs="Arial"/>
          <w:sz w:val="24"/>
          <w:szCs w:val="24"/>
        </w:rPr>
        <w:t>further (</w:t>
      </w:r>
      <w:r w:rsidR="00A95B86">
        <w:rPr>
          <w:rFonts w:ascii="Arial" w:hAnsi="Arial" w:cs="Arial"/>
          <w:sz w:val="24"/>
          <w:szCs w:val="24"/>
        </w:rPr>
        <w:t>Table S</w:t>
      </w:r>
      <w:r w:rsidR="00454DDD">
        <w:rPr>
          <w:rFonts w:ascii="Arial" w:hAnsi="Arial" w:cs="Arial"/>
          <w:sz w:val="24"/>
          <w:szCs w:val="24"/>
        </w:rPr>
        <w:t>13</w:t>
      </w:r>
      <w:r w:rsidR="00184287">
        <w:rPr>
          <w:rFonts w:ascii="Arial" w:hAnsi="Arial" w:cs="Arial"/>
          <w:sz w:val="24"/>
          <w:szCs w:val="24"/>
        </w:rPr>
        <w:t xml:space="preserve">, Fig S16 and </w:t>
      </w:r>
      <w:r w:rsidR="00DE58B3">
        <w:rPr>
          <w:rFonts w:ascii="Arial" w:hAnsi="Arial" w:cs="Arial"/>
          <w:sz w:val="24"/>
          <w:szCs w:val="24"/>
        </w:rPr>
        <w:t>Additional File 3</w:t>
      </w:r>
      <w:r w:rsidR="00422322">
        <w:rPr>
          <w:rFonts w:ascii="Arial" w:hAnsi="Arial" w:cs="Arial"/>
          <w:sz w:val="24"/>
          <w:szCs w:val="24"/>
        </w:rPr>
        <w:t>).</w:t>
      </w:r>
      <w:r w:rsidR="00BA7607">
        <w:rPr>
          <w:rFonts w:ascii="Arial" w:hAnsi="Arial" w:cs="Arial"/>
          <w:sz w:val="24"/>
          <w:szCs w:val="24"/>
        </w:rPr>
        <w:t xml:space="preserve"> </w:t>
      </w:r>
      <w:r w:rsidR="00184287" w:rsidRPr="00780C21">
        <w:rPr>
          <w:rFonts w:ascii="Arial" w:hAnsi="Arial" w:cs="Arial"/>
          <w:sz w:val="24"/>
          <w:szCs w:val="24"/>
        </w:rPr>
        <w:t xml:space="preserve">Hexahedron was able to reconstruct successfully all haplotypes with </w:t>
      </w:r>
      <w:r w:rsidR="00780C21" w:rsidRPr="00F70C49">
        <w:rPr>
          <w:rFonts w:ascii="Arial" w:hAnsi="Arial" w:cs="Arial"/>
          <w:sz w:val="24"/>
          <w:szCs w:val="24"/>
        </w:rPr>
        <w:t>(Additional File 7)</w:t>
      </w:r>
      <w:r w:rsidR="00753E6B" w:rsidRPr="00780C21">
        <w:rPr>
          <w:rFonts w:ascii="Arial" w:hAnsi="Arial" w:cs="Arial"/>
          <w:sz w:val="24"/>
          <w:szCs w:val="24"/>
        </w:rPr>
        <w:t>.</w:t>
      </w:r>
    </w:p>
    <w:p w14:paraId="20E6A0F4" w14:textId="283BE66D" w:rsidR="000C5AAC" w:rsidRPr="00F70C49" w:rsidRDefault="00F70C49" w:rsidP="000C5AAC">
      <w:pPr>
        <w:spacing w:line="240" w:lineRule="auto"/>
        <w:rPr>
          <w:rFonts w:ascii="Arial" w:hAnsi="Arial" w:cs="Arial"/>
          <w:b/>
          <w:sz w:val="28"/>
          <w:szCs w:val="24"/>
        </w:rPr>
      </w:pPr>
      <w:r w:rsidRPr="00F70C49">
        <w:rPr>
          <w:rFonts w:ascii="Arial" w:hAnsi="Arial" w:cs="Arial"/>
          <w:b/>
          <w:sz w:val="24"/>
          <w:szCs w:val="24"/>
        </w:rPr>
        <w:t>Discussions</w:t>
      </w:r>
    </w:p>
    <w:p w14:paraId="4ECBB8DA" w14:textId="1D03A8C2" w:rsidR="003F6CA7" w:rsidRDefault="003C49E7" w:rsidP="00E80140">
      <w:pPr>
        <w:spacing w:line="480" w:lineRule="auto"/>
        <w:jc w:val="both"/>
        <w:rPr>
          <w:rFonts w:ascii="Arial" w:hAnsi="Arial" w:cs="Arial"/>
          <w:sz w:val="24"/>
          <w:szCs w:val="24"/>
        </w:rPr>
      </w:pPr>
      <w:r>
        <w:rPr>
          <w:rFonts w:ascii="Arial" w:hAnsi="Arial" w:cs="Arial"/>
          <w:sz w:val="24"/>
          <w:szCs w:val="24"/>
        </w:rPr>
        <w:t>D</w:t>
      </w:r>
      <w:r w:rsidR="00972E16">
        <w:rPr>
          <w:rFonts w:ascii="Arial" w:hAnsi="Arial" w:cs="Arial"/>
          <w:sz w:val="24"/>
          <w:szCs w:val="24"/>
        </w:rPr>
        <w:t xml:space="preserve">eep sequencing </w:t>
      </w:r>
      <w:r w:rsidR="00B72915">
        <w:rPr>
          <w:rFonts w:ascii="Arial" w:hAnsi="Arial" w:cs="Arial"/>
          <w:sz w:val="24"/>
          <w:szCs w:val="24"/>
        </w:rPr>
        <w:t>is a powerful tool</w:t>
      </w:r>
      <w:r w:rsidR="00972E16">
        <w:rPr>
          <w:rFonts w:ascii="Arial" w:hAnsi="Arial" w:cs="Arial"/>
          <w:sz w:val="24"/>
          <w:szCs w:val="24"/>
        </w:rPr>
        <w:t xml:space="preserve"> for the analysis of heterogeneous populations that are present in most specimens derived from natural sources (environment, clinical isolates)</w:t>
      </w:r>
      <w:r w:rsidR="006952A0">
        <w:rPr>
          <w:rFonts w:ascii="Arial" w:hAnsi="Arial" w:cs="Arial"/>
          <w:sz w:val="24"/>
          <w:szCs w:val="24"/>
        </w:rPr>
        <w:t xml:space="preserve"> and</w:t>
      </w:r>
      <w:r w:rsidR="00972E16">
        <w:rPr>
          <w:rFonts w:ascii="Arial" w:hAnsi="Arial" w:cs="Arial"/>
          <w:sz w:val="24"/>
          <w:szCs w:val="24"/>
        </w:rPr>
        <w:t xml:space="preserve"> those that emerge during treatment of viral diseases and cancer. </w:t>
      </w:r>
      <w:r w:rsidR="00751855">
        <w:rPr>
          <w:rFonts w:ascii="Arial" w:hAnsi="Arial" w:cs="Arial"/>
          <w:sz w:val="24"/>
          <w:szCs w:val="24"/>
        </w:rPr>
        <w:t xml:space="preserve">Creation of </w:t>
      </w:r>
      <w:r w:rsidR="00E80140">
        <w:rPr>
          <w:rFonts w:ascii="Arial" w:hAnsi="Arial" w:cs="Arial"/>
          <w:sz w:val="24"/>
          <w:szCs w:val="24"/>
        </w:rPr>
        <w:t xml:space="preserve">new </w:t>
      </w:r>
      <w:r w:rsidR="00AD0992">
        <w:rPr>
          <w:rFonts w:ascii="Arial" w:hAnsi="Arial" w:cs="Arial"/>
          <w:sz w:val="24"/>
          <w:szCs w:val="24"/>
        </w:rPr>
        <w:t xml:space="preserve">experimental </w:t>
      </w:r>
      <w:r w:rsidR="00E80140">
        <w:rPr>
          <w:rFonts w:ascii="Arial" w:hAnsi="Arial" w:cs="Arial"/>
          <w:sz w:val="24"/>
          <w:szCs w:val="24"/>
        </w:rPr>
        <w:t>and</w:t>
      </w:r>
      <w:r w:rsidR="00AD0992" w:rsidRPr="00AD0992">
        <w:rPr>
          <w:rFonts w:ascii="Arial" w:hAnsi="Arial" w:cs="Arial"/>
          <w:sz w:val="24"/>
          <w:szCs w:val="24"/>
        </w:rPr>
        <w:t xml:space="preserve"> </w:t>
      </w:r>
      <w:r w:rsidR="00AD0992">
        <w:rPr>
          <w:rFonts w:ascii="Arial" w:hAnsi="Arial" w:cs="Arial"/>
          <w:sz w:val="24"/>
          <w:szCs w:val="24"/>
        </w:rPr>
        <w:t>mathematical</w:t>
      </w:r>
      <w:r w:rsidR="00E80140">
        <w:rPr>
          <w:rFonts w:ascii="Arial" w:hAnsi="Arial" w:cs="Arial"/>
          <w:sz w:val="24"/>
          <w:szCs w:val="24"/>
        </w:rPr>
        <w:t xml:space="preserve"> techniques, as well as optimization of the </w:t>
      </w:r>
      <w:r w:rsidR="004F4940">
        <w:rPr>
          <w:rFonts w:ascii="Arial" w:hAnsi="Arial" w:cs="Arial"/>
          <w:sz w:val="24"/>
          <w:szCs w:val="24"/>
        </w:rPr>
        <w:t xml:space="preserve">existing protocols </w:t>
      </w:r>
      <w:r w:rsidR="008D5A58">
        <w:rPr>
          <w:rFonts w:ascii="Arial" w:hAnsi="Arial" w:cs="Arial"/>
          <w:sz w:val="24"/>
          <w:szCs w:val="24"/>
        </w:rPr>
        <w:t>will play a crucial role i</w:t>
      </w:r>
      <w:r w:rsidR="00E80140">
        <w:rPr>
          <w:rFonts w:ascii="Arial" w:hAnsi="Arial" w:cs="Arial"/>
          <w:sz w:val="24"/>
          <w:szCs w:val="24"/>
        </w:rPr>
        <w:t xml:space="preserve">n discovering </w:t>
      </w:r>
      <w:r w:rsidR="00AD0992">
        <w:rPr>
          <w:rFonts w:ascii="Arial" w:hAnsi="Arial" w:cs="Arial"/>
          <w:sz w:val="24"/>
          <w:szCs w:val="24"/>
        </w:rPr>
        <w:t>and interpreting the biological impact of</w:t>
      </w:r>
      <w:r w:rsidR="00E80140">
        <w:rPr>
          <w:rFonts w:ascii="Arial" w:hAnsi="Arial" w:cs="Arial"/>
          <w:sz w:val="24"/>
          <w:szCs w:val="24"/>
        </w:rPr>
        <w:t xml:space="preserve"> </w:t>
      </w:r>
      <w:r w:rsidR="00972E16">
        <w:rPr>
          <w:rFonts w:ascii="Arial" w:hAnsi="Arial" w:cs="Arial"/>
          <w:sz w:val="24"/>
          <w:szCs w:val="24"/>
        </w:rPr>
        <w:t xml:space="preserve">the </w:t>
      </w:r>
      <w:r w:rsidR="00AD0992">
        <w:rPr>
          <w:rFonts w:ascii="Arial" w:hAnsi="Arial" w:cs="Arial"/>
          <w:sz w:val="24"/>
          <w:szCs w:val="24"/>
        </w:rPr>
        <w:t xml:space="preserve">sequence </w:t>
      </w:r>
      <w:r w:rsidR="00E80140">
        <w:rPr>
          <w:rFonts w:ascii="Arial" w:hAnsi="Arial" w:cs="Arial"/>
          <w:sz w:val="24"/>
          <w:szCs w:val="24"/>
        </w:rPr>
        <w:t>heterogeneity</w:t>
      </w:r>
      <w:r w:rsidR="004F4940">
        <w:rPr>
          <w:rFonts w:ascii="Arial" w:hAnsi="Arial" w:cs="Arial"/>
          <w:sz w:val="24"/>
          <w:szCs w:val="24"/>
        </w:rPr>
        <w:t xml:space="preserve">. It </w:t>
      </w:r>
      <w:r w:rsidR="00B72915">
        <w:rPr>
          <w:rFonts w:ascii="Arial" w:hAnsi="Arial" w:cs="Arial"/>
          <w:sz w:val="24"/>
          <w:szCs w:val="24"/>
        </w:rPr>
        <w:t>could</w:t>
      </w:r>
      <w:r w:rsidR="00C34707">
        <w:rPr>
          <w:rFonts w:ascii="Arial" w:hAnsi="Arial" w:cs="Arial"/>
          <w:sz w:val="24"/>
          <w:szCs w:val="24"/>
        </w:rPr>
        <w:t xml:space="preserve"> be used for</w:t>
      </w:r>
      <w:r w:rsidR="00972E16">
        <w:rPr>
          <w:rFonts w:ascii="Arial" w:hAnsi="Arial" w:cs="Arial"/>
          <w:sz w:val="24"/>
          <w:szCs w:val="24"/>
        </w:rPr>
        <w:t xml:space="preserve"> </w:t>
      </w:r>
      <w:r w:rsidR="004F4940">
        <w:rPr>
          <w:rFonts w:ascii="Arial" w:hAnsi="Arial" w:cs="Arial"/>
          <w:sz w:val="24"/>
          <w:szCs w:val="24"/>
        </w:rPr>
        <w:t xml:space="preserve">the </w:t>
      </w:r>
      <w:r w:rsidR="00972E16">
        <w:rPr>
          <w:rFonts w:ascii="Arial" w:hAnsi="Arial" w:cs="Arial"/>
          <w:sz w:val="24"/>
          <w:szCs w:val="24"/>
        </w:rPr>
        <w:t>surveillance for viral pathogens</w:t>
      </w:r>
      <w:r w:rsidR="004F4940">
        <w:rPr>
          <w:rFonts w:ascii="Arial" w:hAnsi="Arial" w:cs="Arial"/>
          <w:sz w:val="24"/>
          <w:szCs w:val="24"/>
        </w:rPr>
        <w:t xml:space="preserve"> as well as monitoring the emergence of drug-resistant variants during the treatment of infectious diseases and cancer</w:t>
      </w:r>
      <w:r w:rsidR="00972E16">
        <w:rPr>
          <w:rFonts w:ascii="Arial" w:hAnsi="Arial" w:cs="Arial"/>
          <w:sz w:val="24"/>
          <w:szCs w:val="24"/>
        </w:rPr>
        <w:t xml:space="preserve">. </w:t>
      </w:r>
      <w:r w:rsidR="00E80140">
        <w:rPr>
          <w:rFonts w:ascii="Arial" w:hAnsi="Arial" w:cs="Arial"/>
          <w:sz w:val="24"/>
          <w:szCs w:val="24"/>
        </w:rPr>
        <w:t xml:space="preserve">This </w:t>
      </w:r>
      <w:r w:rsidR="004E0B2D">
        <w:rPr>
          <w:rFonts w:ascii="Arial" w:hAnsi="Arial" w:cs="Arial"/>
          <w:sz w:val="24"/>
          <w:szCs w:val="24"/>
        </w:rPr>
        <w:t xml:space="preserve">study </w:t>
      </w:r>
      <w:r w:rsidR="00E80140">
        <w:rPr>
          <w:rFonts w:ascii="Arial" w:hAnsi="Arial" w:cs="Arial"/>
          <w:sz w:val="24"/>
          <w:szCs w:val="24"/>
        </w:rPr>
        <w:t xml:space="preserve">presents a new algorithm </w:t>
      </w:r>
      <w:r w:rsidR="008D5A58">
        <w:rPr>
          <w:rFonts w:ascii="Arial" w:hAnsi="Arial" w:cs="Arial"/>
          <w:sz w:val="24"/>
          <w:szCs w:val="24"/>
        </w:rPr>
        <w:t>that</w:t>
      </w:r>
      <w:r w:rsidR="00E80140">
        <w:rPr>
          <w:rFonts w:ascii="Arial" w:hAnsi="Arial" w:cs="Arial"/>
          <w:sz w:val="24"/>
          <w:szCs w:val="24"/>
        </w:rPr>
        <w:t xml:space="preserve"> identifies </w:t>
      </w:r>
      <w:r w:rsidR="00972E16">
        <w:rPr>
          <w:rFonts w:ascii="Arial" w:hAnsi="Arial" w:cs="Arial"/>
          <w:sz w:val="24"/>
          <w:szCs w:val="24"/>
        </w:rPr>
        <w:t>discrete</w:t>
      </w:r>
      <w:r w:rsidR="00E80140">
        <w:rPr>
          <w:rFonts w:ascii="Arial" w:hAnsi="Arial" w:cs="Arial"/>
          <w:sz w:val="24"/>
          <w:szCs w:val="24"/>
        </w:rPr>
        <w:t xml:space="preserve"> populations in heterogeneous sample</w:t>
      </w:r>
      <w:r w:rsidR="004F4940">
        <w:rPr>
          <w:rFonts w:ascii="Arial" w:hAnsi="Arial" w:cs="Arial"/>
          <w:sz w:val="24"/>
          <w:szCs w:val="24"/>
        </w:rPr>
        <w:t>s</w:t>
      </w:r>
      <w:r w:rsidR="00E80140">
        <w:rPr>
          <w:rFonts w:ascii="Arial" w:hAnsi="Arial" w:cs="Arial"/>
          <w:sz w:val="24"/>
          <w:szCs w:val="24"/>
        </w:rPr>
        <w:t xml:space="preserve"> based on</w:t>
      </w:r>
      <w:r w:rsidR="00E80140">
        <w:t xml:space="preserve"> </w:t>
      </w:r>
      <w:r w:rsidR="00E80140" w:rsidRPr="00E80140">
        <w:rPr>
          <w:rFonts w:ascii="Arial" w:hAnsi="Arial" w:cs="Arial"/>
          <w:sz w:val="24"/>
          <w:szCs w:val="24"/>
        </w:rPr>
        <w:t>mu</w:t>
      </w:r>
      <w:r w:rsidR="00E80140">
        <w:rPr>
          <w:rFonts w:ascii="Arial" w:hAnsi="Arial" w:cs="Arial"/>
          <w:sz w:val="24"/>
          <w:szCs w:val="24"/>
        </w:rPr>
        <w:t>tation patterns in the genetic profile.</w:t>
      </w:r>
      <w:r w:rsidR="003F6CA7" w:rsidRPr="003F6CA7">
        <w:rPr>
          <w:rFonts w:ascii="Arial" w:hAnsi="Arial" w:cs="Arial"/>
          <w:sz w:val="24"/>
          <w:szCs w:val="24"/>
        </w:rPr>
        <w:t xml:space="preserve"> </w:t>
      </w:r>
      <w:r>
        <w:rPr>
          <w:rFonts w:ascii="Arial" w:hAnsi="Arial" w:cs="Arial"/>
          <w:sz w:val="24"/>
          <w:szCs w:val="24"/>
        </w:rPr>
        <w:t>Due to the nature</w:t>
      </w:r>
      <w:r w:rsidR="003F6CA7">
        <w:rPr>
          <w:rFonts w:ascii="Arial" w:hAnsi="Arial" w:cs="Arial"/>
          <w:sz w:val="24"/>
          <w:szCs w:val="24"/>
        </w:rPr>
        <w:t xml:space="preserve"> of the </w:t>
      </w:r>
      <w:r>
        <w:rPr>
          <w:rFonts w:ascii="Arial" w:hAnsi="Arial" w:cs="Arial"/>
          <w:sz w:val="24"/>
          <w:szCs w:val="24"/>
        </w:rPr>
        <w:t>algorithm</w:t>
      </w:r>
      <w:r w:rsidR="003F6CA7">
        <w:rPr>
          <w:rFonts w:ascii="Arial" w:hAnsi="Arial" w:cs="Arial"/>
          <w:sz w:val="24"/>
          <w:szCs w:val="24"/>
        </w:rPr>
        <w:t xml:space="preserve">, the only limiting factor is the size of the step, </w:t>
      </w:r>
      <w:r w:rsidR="003F6CA7" w:rsidRPr="00E80140">
        <w:rPr>
          <w:rFonts w:ascii="Arial" w:hAnsi="Arial" w:cs="Arial"/>
          <w:sz w:val="24"/>
          <w:szCs w:val="24"/>
        </w:rPr>
        <w:t xml:space="preserve">which </w:t>
      </w:r>
      <w:r w:rsidR="003F6CA7">
        <w:rPr>
          <w:rFonts w:ascii="Arial" w:hAnsi="Arial" w:cs="Arial"/>
          <w:sz w:val="24"/>
          <w:szCs w:val="24"/>
        </w:rPr>
        <w:t xml:space="preserve">is defined by the length of the alignments. Thus, the performance of the algorithm improves as the sequencing </w:t>
      </w:r>
      <w:r w:rsidR="003F6CA7" w:rsidRPr="00E80140">
        <w:rPr>
          <w:rFonts w:ascii="Arial" w:hAnsi="Arial" w:cs="Arial"/>
          <w:sz w:val="24"/>
          <w:szCs w:val="24"/>
        </w:rPr>
        <w:t>tec</w:t>
      </w:r>
      <w:r w:rsidR="003F6CA7">
        <w:rPr>
          <w:rFonts w:ascii="Arial" w:hAnsi="Arial" w:cs="Arial"/>
          <w:sz w:val="24"/>
          <w:szCs w:val="24"/>
        </w:rPr>
        <w:t>hnolo</w:t>
      </w:r>
      <w:r w:rsidR="003F6CA7" w:rsidRPr="00E80140">
        <w:rPr>
          <w:rFonts w:ascii="Arial" w:hAnsi="Arial" w:cs="Arial"/>
          <w:sz w:val="24"/>
          <w:szCs w:val="24"/>
        </w:rPr>
        <w:t>gies a</w:t>
      </w:r>
      <w:r w:rsidR="003F6CA7">
        <w:rPr>
          <w:rFonts w:ascii="Arial" w:hAnsi="Arial" w:cs="Arial"/>
          <w:sz w:val="24"/>
          <w:szCs w:val="24"/>
        </w:rPr>
        <w:t xml:space="preserve">dvance and are able to produce </w:t>
      </w:r>
      <w:r w:rsidR="003F6CA7" w:rsidRPr="00E80140">
        <w:rPr>
          <w:rFonts w:ascii="Arial" w:hAnsi="Arial" w:cs="Arial"/>
          <w:sz w:val="24"/>
          <w:szCs w:val="24"/>
        </w:rPr>
        <w:t>longer rea</w:t>
      </w:r>
      <w:r w:rsidR="003F6CA7">
        <w:rPr>
          <w:rFonts w:ascii="Arial" w:hAnsi="Arial" w:cs="Arial"/>
          <w:sz w:val="24"/>
          <w:szCs w:val="24"/>
        </w:rPr>
        <w:t>ds with greater accuracy.</w:t>
      </w:r>
      <w:r w:rsidR="00CD654E">
        <w:rPr>
          <w:rFonts w:ascii="Arial" w:hAnsi="Arial" w:cs="Arial"/>
          <w:sz w:val="24"/>
          <w:szCs w:val="24"/>
        </w:rPr>
        <w:t xml:space="preserve"> </w:t>
      </w:r>
      <w:r w:rsidR="009568C5" w:rsidRPr="009568C5">
        <w:rPr>
          <w:rFonts w:ascii="Arial" w:hAnsi="Arial" w:cs="Arial"/>
          <w:i/>
          <w:sz w:val="24"/>
          <w:szCs w:val="24"/>
        </w:rPr>
        <w:t>In silico</w:t>
      </w:r>
      <w:r w:rsidR="00CD654E" w:rsidRPr="00596DFA">
        <w:rPr>
          <w:rFonts w:ascii="Arial" w:hAnsi="Arial" w:cs="Arial"/>
          <w:sz w:val="24"/>
          <w:szCs w:val="24"/>
        </w:rPr>
        <w:t xml:space="preserve"> </w:t>
      </w:r>
      <w:r w:rsidR="009568C5">
        <w:rPr>
          <w:rFonts w:ascii="Arial" w:hAnsi="Arial" w:cs="Arial"/>
          <w:sz w:val="24"/>
          <w:szCs w:val="24"/>
        </w:rPr>
        <w:t>experiments</w:t>
      </w:r>
      <w:r w:rsidR="00924A67">
        <w:rPr>
          <w:rFonts w:ascii="Arial" w:hAnsi="Arial" w:cs="Arial"/>
          <w:sz w:val="24"/>
          <w:szCs w:val="24"/>
        </w:rPr>
        <w:t xml:space="preserve"> with longer reads (</w:t>
      </w:r>
      <w:r w:rsidR="00C4468B">
        <w:rPr>
          <w:rFonts w:ascii="Arial" w:hAnsi="Arial" w:cs="Arial"/>
          <w:sz w:val="24"/>
          <w:szCs w:val="24"/>
        </w:rPr>
        <w:t>Additional File2 S1-S4</w:t>
      </w:r>
      <w:r w:rsidR="00924A67">
        <w:rPr>
          <w:rFonts w:ascii="Arial" w:hAnsi="Arial" w:cs="Arial"/>
          <w:sz w:val="24"/>
          <w:szCs w:val="24"/>
        </w:rPr>
        <w:t>)</w:t>
      </w:r>
      <w:r w:rsidR="00CD654E" w:rsidRPr="00596DFA">
        <w:rPr>
          <w:rFonts w:ascii="Arial" w:hAnsi="Arial" w:cs="Arial"/>
          <w:sz w:val="24"/>
          <w:szCs w:val="24"/>
        </w:rPr>
        <w:t xml:space="preserve"> </w:t>
      </w:r>
      <w:r w:rsidR="00924A67">
        <w:rPr>
          <w:rFonts w:ascii="Arial" w:hAnsi="Arial" w:cs="Arial"/>
          <w:sz w:val="24"/>
          <w:szCs w:val="24"/>
        </w:rPr>
        <w:t xml:space="preserve">demonstrated an increase in </w:t>
      </w:r>
      <w:r w:rsidR="00CD654E" w:rsidRPr="00596DFA">
        <w:rPr>
          <w:rFonts w:ascii="Arial" w:hAnsi="Arial" w:cs="Arial"/>
          <w:sz w:val="24"/>
          <w:szCs w:val="24"/>
        </w:rPr>
        <w:t xml:space="preserve">the </w:t>
      </w:r>
      <w:r w:rsidR="00CD654E">
        <w:rPr>
          <w:rFonts w:ascii="Arial" w:hAnsi="Arial" w:cs="Arial"/>
          <w:sz w:val="24"/>
          <w:szCs w:val="24"/>
        </w:rPr>
        <w:t>accuracy of the sequence reconstruction</w:t>
      </w:r>
      <w:r w:rsidR="00924A67">
        <w:rPr>
          <w:rFonts w:ascii="Arial" w:hAnsi="Arial" w:cs="Arial"/>
          <w:sz w:val="24"/>
          <w:szCs w:val="24"/>
        </w:rPr>
        <w:t xml:space="preserve">; however </w:t>
      </w:r>
      <w:r w:rsidR="003B6FA0">
        <w:rPr>
          <w:rFonts w:ascii="Arial" w:hAnsi="Arial" w:cs="Arial"/>
          <w:sz w:val="24"/>
          <w:szCs w:val="24"/>
        </w:rPr>
        <w:t xml:space="preserve">short reads produced by </w:t>
      </w:r>
      <w:r w:rsidR="00924A67">
        <w:rPr>
          <w:rFonts w:ascii="Arial" w:hAnsi="Arial" w:cs="Arial"/>
          <w:sz w:val="24"/>
          <w:szCs w:val="24"/>
        </w:rPr>
        <w:t>current technologies appear</w:t>
      </w:r>
      <w:r w:rsidR="00CD654E">
        <w:rPr>
          <w:rFonts w:ascii="Arial" w:hAnsi="Arial" w:cs="Arial"/>
          <w:sz w:val="24"/>
          <w:szCs w:val="24"/>
        </w:rPr>
        <w:t xml:space="preserve"> to be already sufficient to separate sub-populations</w:t>
      </w:r>
      <w:r w:rsidR="00924A67">
        <w:rPr>
          <w:rFonts w:ascii="Arial" w:hAnsi="Arial" w:cs="Arial"/>
          <w:sz w:val="24"/>
          <w:szCs w:val="24"/>
        </w:rPr>
        <w:t>. Inaccurately reconstructed sequences</w:t>
      </w:r>
      <w:r w:rsidR="00CD654E">
        <w:rPr>
          <w:rFonts w:ascii="Arial" w:hAnsi="Arial" w:cs="Arial"/>
          <w:sz w:val="24"/>
          <w:szCs w:val="24"/>
        </w:rPr>
        <w:t xml:space="preserve"> and </w:t>
      </w:r>
      <w:r w:rsidR="00924A67">
        <w:rPr>
          <w:rFonts w:ascii="Arial" w:hAnsi="Arial" w:cs="Arial"/>
          <w:sz w:val="24"/>
          <w:szCs w:val="24"/>
        </w:rPr>
        <w:t>mismatched nucleotides</w:t>
      </w:r>
      <w:r w:rsidR="00CD654E">
        <w:rPr>
          <w:rFonts w:ascii="Arial" w:hAnsi="Arial" w:cs="Arial"/>
          <w:sz w:val="24"/>
          <w:szCs w:val="24"/>
        </w:rPr>
        <w:t xml:space="preserve"> were mostly </w:t>
      </w:r>
      <w:r w:rsidR="00924A67">
        <w:rPr>
          <w:rFonts w:ascii="Arial" w:hAnsi="Arial" w:cs="Arial"/>
          <w:sz w:val="24"/>
          <w:szCs w:val="24"/>
        </w:rPr>
        <w:t>observed</w:t>
      </w:r>
      <w:r w:rsidR="00CD654E">
        <w:rPr>
          <w:rFonts w:ascii="Arial" w:hAnsi="Arial" w:cs="Arial"/>
          <w:sz w:val="24"/>
          <w:szCs w:val="24"/>
        </w:rPr>
        <w:t xml:space="preserve"> in short </w:t>
      </w:r>
      <w:proofErr w:type="spellStart"/>
      <w:r w:rsidR="00CD654E">
        <w:rPr>
          <w:rFonts w:ascii="Arial" w:hAnsi="Arial" w:cs="Arial"/>
          <w:sz w:val="24"/>
          <w:szCs w:val="24"/>
        </w:rPr>
        <w:t>contigs</w:t>
      </w:r>
      <w:proofErr w:type="spellEnd"/>
      <w:r w:rsidR="00CD654E">
        <w:rPr>
          <w:rFonts w:ascii="Arial" w:hAnsi="Arial" w:cs="Arial"/>
          <w:sz w:val="24"/>
          <w:szCs w:val="24"/>
        </w:rPr>
        <w:t xml:space="preserve">. One explanation is that the noise was </w:t>
      </w:r>
      <w:r w:rsidR="00CD654E" w:rsidRPr="00897B36">
        <w:rPr>
          <w:rFonts w:ascii="Arial" w:hAnsi="Arial" w:cs="Arial"/>
          <w:sz w:val="24"/>
          <w:szCs w:val="24"/>
        </w:rPr>
        <w:t xml:space="preserve">partially </w:t>
      </w:r>
      <w:r w:rsidR="00CD654E" w:rsidRPr="006210C4">
        <w:rPr>
          <w:rFonts w:ascii="Arial" w:hAnsi="Arial" w:cs="Arial"/>
          <w:sz w:val="24"/>
          <w:szCs w:val="24"/>
        </w:rPr>
        <w:t>phased</w:t>
      </w:r>
      <w:r w:rsidR="00CD654E">
        <w:rPr>
          <w:rFonts w:ascii="Arial" w:hAnsi="Arial" w:cs="Arial"/>
          <w:sz w:val="24"/>
          <w:szCs w:val="24"/>
        </w:rPr>
        <w:t xml:space="preserve"> with the </w:t>
      </w:r>
      <w:r w:rsidR="00CD654E" w:rsidRPr="00897B36">
        <w:rPr>
          <w:rFonts w:ascii="Arial" w:hAnsi="Arial" w:cs="Arial"/>
          <w:sz w:val="24"/>
          <w:szCs w:val="24"/>
        </w:rPr>
        <w:t>m</w:t>
      </w:r>
      <w:r w:rsidR="00CD654E">
        <w:rPr>
          <w:rFonts w:ascii="Arial" w:hAnsi="Arial" w:cs="Arial"/>
          <w:sz w:val="24"/>
          <w:szCs w:val="24"/>
        </w:rPr>
        <w:t xml:space="preserve">utation patterns that identified the </w:t>
      </w:r>
      <w:r w:rsidR="00CD654E" w:rsidRPr="00897B36">
        <w:rPr>
          <w:rFonts w:ascii="Arial" w:hAnsi="Arial" w:cs="Arial"/>
          <w:sz w:val="24"/>
          <w:szCs w:val="24"/>
        </w:rPr>
        <w:t xml:space="preserve">sequence. </w:t>
      </w:r>
      <w:r w:rsidR="00CD654E">
        <w:rPr>
          <w:rFonts w:ascii="Arial" w:hAnsi="Arial" w:cs="Arial"/>
          <w:sz w:val="24"/>
          <w:szCs w:val="24"/>
        </w:rPr>
        <w:t xml:space="preserve">This </w:t>
      </w:r>
      <w:r w:rsidR="00CD654E" w:rsidRPr="00897B36">
        <w:rPr>
          <w:rFonts w:ascii="Arial" w:hAnsi="Arial" w:cs="Arial"/>
          <w:sz w:val="24"/>
          <w:szCs w:val="24"/>
        </w:rPr>
        <w:t xml:space="preserve">might </w:t>
      </w:r>
      <w:r w:rsidR="00CD654E">
        <w:rPr>
          <w:rFonts w:ascii="Arial" w:hAnsi="Arial" w:cs="Arial"/>
          <w:sz w:val="24"/>
          <w:szCs w:val="24"/>
        </w:rPr>
        <w:t xml:space="preserve">cause the noise to be included </w:t>
      </w:r>
      <w:r w:rsidR="00CD654E" w:rsidRPr="00897B36">
        <w:rPr>
          <w:rFonts w:ascii="Arial" w:hAnsi="Arial" w:cs="Arial"/>
          <w:sz w:val="24"/>
          <w:szCs w:val="24"/>
        </w:rPr>
        <w:t>in</w:t>
      </w:r>
      <w:r w:rsidR="00CD654E">
        <w:rPr>
          <w:rFonts w:ascii="Arial" w:hAnsi="Arial" w:cs="Arial"/>
          <w:sz w:val="24"/>
          <w:szCs w:val="24"/>
        </w:rPr>
        <w:t xml:space="preserve"> reconstructed sequences (particularly in the low frequency </w:t>
      </w:r>
      <w:r w:rsidR="005A5BAE">
        <w:rPr>
          <w:rFonts w:ascii="Arial" w:hAnsi="Arial" w:cs="Arial"/>
          <w:sz w:val="24"/>
          <w:szCs w:val="24"/>
        </w:rPr>
        <w:t>populations</w:t>
      </w:r>
      <w:r w:rsidR="00CD654E">
        <w:rPr>
          <w:rFonts w:ascii="Arial" w:hAnsi="Arial" w:cs="Arial"/>
          <w:sz w:val="24"/>
          <w:szCs w:val="24"/>
        </w:rPr>
        <w:t xml:space="preserve">) or trigger the bifurcation of the </w:t>
      </w:r>
      <w:proofErr w:type="spellStart"/>
      <w:r w:rsidR="00CD654E">
        <w:rPr>
          <w:rFonts w:ascii="Arial" w:hAnsi="Arial" w:cs="Arial"/>
          <w:sz w:val="24"/>
          <w:szCs w:val="24"/>
        </w:rPr>
        <w:t>contigs</w:t>
      </w:r>
      <w:proofErr w:type="spellEnd"/>
      <w:r w:rsidR="00CD654E">
        <w:rPr>
          <w:rFonts w:ascii="Arial" w:hAnsi="Arial" w:cs="Arial"/>
          <w:sz w:val="24"/>
          <w:szCs w:val="24"/>
        </w:rPr>
        <w:t>, which in turn accumulates the defining mutations of the sequence.</w:t>
      </w:r>
    </w:p>
    <w:p w14:paraId="4861C09E" w14:textId="69C3946E" w:rsidR="00E80140" w:rsidRDefault="003F6CA7" w:rsidP="00E80140">
      <w:pPr>
        <w:spacing w:line="480" w:lineRule="auto"/>
        <w:jc w:val="both"/>
        <w:rPr>
          <w:rFonts w:ascii="Arial" w:hAnsi="Arial" w:cs="Arial"/>
          <w:sz w:val="24"/>
          <w:szCs w:val="24"/>
        </w:rPr>
      </w:pPr>
      <w:r>
        <w:rPr>
          <w:rFonts w:ascii="Arial" w:hAnsi="Arial" w:cs="Arial"/>
          <w:sz w:val="24"/>
          <w:szCs w:val="24"/>
        </w:rPr>
        <w:t xml:space="preserve">Importantly, </w:t>
      </w:r>
      <w:r w:rsidR="001D7D63">
        <w:rPr>
          <w:rFonts w:ascii="Arial" w:hAnsi="Arial" w:cs="Arial"/>
          <w:sz w:val="24"/>
          <w:szCs w:val="24"/>
        </w:rPr>
        <w:t>t</w:t>
      </w:r>
      <w:r w:rsidR="00E80140">
        <w:rPr>
          <w:rFonts w:ascii="Arial" w:hAnsi="Arial" w:cs="Arial"/>
          <w:sz w:val="24"/>
          <w:szCs w:val="24"/>
        </w:rPr>
        <w:t xml:space="preserve">he </w:t>
      </w:r>
      <w:r w:rsidR="001D7D63">
        <w:rPr>
          <w:rFonts w:ascii="Arial" w:hAnsi="Arial" w:cs="Arial"/>
          <w:sz w:val="24"/>
          <w:szCs w:val="24"/>
        </w:rPr>
        <w:t>number</w:t>
      </w:r>
      <w:r w:rsidR="00E80140" w:rsidRPr="00E80140">
        <w:rPr>
          <w:rFonts w:ascii="Arial" w:hAnsi="Arial" w:cs="Arial"/>
          <w:sz w:val="24"/>
          <w:szCs w:val="24"/>
        </w:rPr>
        <w:t xml:space="preserve"> of </w:t>
      </w:r>
      <w:r w:rsidR="00E80140">
        <w:rPr>
          <w:rFonts w:ascii="Arial" w:hAnsi="Arial" w:cs="Arial"/>
          <w:sz w:val="24"/>
          <w:szCs w:val="24"/>
        </w:rPr>
        <w:t>the selected reference</w:t>
      </w:r>
      <w:r w:rsidR="00C34707">
        <w:rPr>
          <w:rFonts w:ascii="Arial" w:hAnsi="Arial" w:cs="Arial"/>
          <w:sz w:val="24"/>
          <w:szCs w:val="24"/>
        </w:rPr>
        <w:t>s</w:t>
      </w:r>
      <w:r w:rsidR="00E80140">
        <w:rPr>
          <w:rFonts w:ascii="Arial" w:hAnsi="Arial" w:cs="Arial"/>
          <w:sz w:val="24"/>
          <w:szCs w:val="24"/>
        </w:rPr>
        <w:t xml:space="preserve"> </w:t>
      </w:r>
      <w:r w:rsidR="00E80140" w:rsidRPr="00E80140">
        <w:rPr>
          <w:rFonts w:ascii="Arial" w:hAnsi="Arial" w:cs="Arial"/>
          <w:sz w:val="24"/>
          <w:szCs w:val="24"/>
        </w:rPr>
        <w:t xml:space="preserve">does not necessarily </w:t>
      </w:r>
      <w:r w:rsidR="00D13193" w:rsidRPr="00E80140">
        <w:rPr>
          <w:rFonts w:ascii="Arial" w:hAnsi="Arial" w:cs="Arial"/>
          <w:sz w:val="24"/>
          <w:szCs w:val="24"/>
        </w:rPr>
        <w:t>affect</w:t>
      </w:r>
      <w:r w:rsidR="00E80140" w:rsidRPr="00E80140">
        <w:rPr>
          <w:rFonts w:ascii="Arial" w:hAnsi="Arial" w:cs="Arial"/>
          <w:sz w:val="24"/>
          <w:szCs w:val="24"/>
        </w:rPr>
        <w:t xml:space="preserve"> the sensitivity of the analysis. </w:t>
      </w:r>
      <w:r w:rsidR="001D7D63">
        <w:rPr>
          <w:rFonts w:ascii="Arial" w:hAnsi="Arial" w:cs="Arial"/>
          <w:sz w:val="24"/>
          <w:szCs w:val="24"/>
        </w:rPr>
        <w:t>A</w:t>
      </w:r>
      <w:r w:rsidR="00E80140" w:rsidRPr="00E80140">
        <w:rPr>
          <w:rFonts w:ascii="Arial" w:hAnsi="Arial" w:cs="Arial"/>
          <w:sz w:val="24"/>
          <w:szCs w:val="24"/>
        </w:rPr>
        <w:t xml:space="preserve"> large set</w:t>
      </w:r>
      <w:r w:rsidR="00E80140">
        <w:rPr>
          <w:rFonts w:ascii="Arial" w:hAnsi="Arial" w:cs="Arial"/>
          <w:sz w:val="24"/>
          <w:szCs w:val="24"/>
        </w:rPr>
        <w:t xml:space="preserve"> of </w:t>
      </w:r>
      <w:r w:rsidR="001D7D63">
        <w:rPr>
          <w:rFonts w:ascii="Arial" w:hAnsi="Arial" w:cs="Arial"/>
          <w:sz w:val="24"/>
          <w:szCs w:val="24"/>
        </w:rPr>
        <w:t>homologous</w:t>
      </w:r>
      <w:r w:rsidR="00E80140">
        <w:rPr>
          <w:rFonts w:ascii="Arial" w:hAnsi="Arial" w:cs="Arial"/>
          <w:sz w:val="24"/>
          <w:szCs w:val="24"/>
        </w:rPr>
        <w:t xml:space="preserve"> references</w:t>
      </w:r>
      <w:r w:rsidR="001D7D63">
        <w:rPr>
          <w:rFonts w:ascii="Arial" w:hAnsi="Arial" w:cs="Arial"/>
          <w:sz w:val="24"/>
          <w:szCs w:val="24"/>
        </w:rPr>
        <w:t>,</w:t>
      </w:r>
      <w:r w:rsidR="00E80140">
        <w:rPr>
          <w:rFonts w:ascii="Arial" w:hAnsi="Arial" w:cs="Arial"/>
          <w:sz w:val="24"/>
          <w:szCs w:val="24"/>
        </w:rPr>
        <w:t xml:space="preserve"> </w:t>
      </w:r>
      <w:r w:rsidR="001D7D63">
        <w:rPr>
          <w:rFonts w:ascii="Arial" w:hAnsi="Arial" w:cs="Arial"/>
          <w:sz w:val="24"/>
          <w:szCs w:val="24"/>
        </w:rPr>
        <w:t xml:space="preserve">such as the comprehensive list of enteroviruses used </w:t>
      </w:r>
      <w:r w:rsidR="00C34707">
        <w:rPr>
          <w:rFonts w:ascii="Arial" w:hAnsi="Arial" w:cs="Arial"/>
          <w:sz w:val="24"/>
          <w:szCs w:val="24"/>
        </w:rPr>
        <w:t xml:space="preserve">for </w:t>
      </w:r>
      <w:r w:rsidR="001D7D63">
        <w:rPr>
          <w:rFonts w:ascii="Arial" w:hAnsi="Arial" w:cs="Arial"/>
          <w:sz w:val="24"/>
          <w:szCs w:val="24"/>
        </w:rPr>
        <w:t>the environmental sample</w:t>
      </w:r>
      <w:r w:rsidR="00D969D4">
        <w:rPr>
          <w:rFonts w:ascii="Arial" w:hAnsi="Arial" w:cs="Arial"/>
          <w:sz w:val="24"/>
          <w:szCs w:val="24"/>
        </w:rPr>
        <w:t>s</w:t>
      </w:r>
      <w:r w:rsidR="001D7D63">
        <w:rPr>
          <w:rFonts w:ascii="Arial" w:hAnsi="Arial" w:cs="Arial"/>
          <w:sz w:val="24"/>
          <w:szCs w:val="24"/>
        </w:rPr>
        <w:t xml:space="preserve">, </w:t>
      </w:r>
      <w:r w:rsidR="00E80140">
        <w:rPr>
          <w:rFonts w:ascii="Arial" w:hAnsi="Arial" w:cs="Arial"/>
          <w:sz w:val="24"/>
          <w:szCs w:val="24"/>
        </w:rPr>
        <w:t xml:space="preserve">versus a small set of references that </w:t>
      </w:r>
      <w:r w:rsidR="001D7D63">
        <w:rPr>
          <w:rFonts w:ascii="Arial" w:hAnsi="Arial" w:cs="Arial"/>
          <w:sz w:val="24"/>
          <w:szCs w:val="24"/>
        </w:rPr>
        <w:t>sufficiently maps all short reads</w:t>
      </w:r>
      <w:r w:rsidR="00223643">
        <w:rPr>
          <w:rFonts w:ascii="Arial" w:hAnsi="Arial" w:cs="Arial"/>
          <w:sz w:val="24"/>
          <w:szCs w:val="24"/>
        </w:rPr>
        <w:t xml:space="preserve"> will </w:t>
      </w:r>
      <w:r w:rsidR="001D7D63">
        <w:rPr>
          <w:rFonts w:ascii="Arial" w:hAnsi="Arial" w:cs="Arial"/>
          <w:sz w:val="24"/>
          <w:szCs w:val="24"/>
        </w:rPr>
        <w:t xml:space="preserve">produce the same results </w:t>
      </w:r>
      <w:r w:rsidR="00E80140">
        <w:rPr>
          <w:rFonts w:ascii="Arial" w:hAnsi="Arial" w:cs="Arial"/>
          <w:sz w:val="24"/>
          <w:szCs w:val="24"/>
        </w:rPr>
        <w:t xml:space="preserve">even if the </w:t>
      </w:r>
      <w:r w:rsidR="009158E5">
        <w:rPr>
          <w:rFonts w:ascii="Arial" w:hAnsi="Arial" w:cs="Arial"/>
          <w:sz w:val="24"/>
          <w:szCs w:val="24"/>
        </w:rPr>
        <w:t>original</w:t>
      </w:r>
      <w:r w:rsidR="00E80140">
        <w:rPr>
          <w:rFonts w:ascii="Arial" w:hAnsi="Arial" w:cs="Arial"/>
          <w:sz w:val="24"/>
          <w:szCs w:val="24"/>
        </w:rPr>
        <w:t xml:space="preserve"> sequences are absent </w:t>
      </w:r>
      <w:r w:rsidR="00C34707">
        <w:rPr>
          <w:rFonts w:ascii="Arial" w:hAnsi="Arial" w:cs="Arial"/>
          <w:sz w:val="24"/>
          <w:szCs w:val="24"/>
        </w:rPr>
        <w:t>in the reference</w:t>
      </w:r>
      <w:r w:rsidR="001D7D63">
        <w:rPr>
          <w:rFonts w:ascii="Arial" w:hAnsi="Arial" w:cs="Arial"/>
          <w:sz w:val="24"/>
          <w:szCs w:val="24"/>
        </w:rPr>
        <w:t xml:space="preserve"> </w:t>
      </w:r>
      <w:r w:rsidR="00E80140">
        <w:rPr>
          <w:rFonts w:ascii="Arial" w:hAnsi="Arial" w:cs="Arial"/>
          <w:sz w:val="24"/>
          <w:szCs w:val="24"/>
        </w:rPr>
        <w:t>set</w:t>
      </w:r>
      <w:r>
        <w:rPr>
          <w:rFonts w:ascii="Arial" w:hAnsi="Arial" w:cs="Arial"/>
          <w:sz w:val="24"/>
          <w:szCs w:val="24"/>
        </w:rPr>
        <w:t xml:space="preserve"> (Table 1)</w:t>
      </w:r>
      <w:r w:rsidR="00E80140">
        <w:rPr>
          <w:rFonts w:ascii="Arial" w:hAnsi="Arial" w:cs="Arial"/>
          <w:sz w:val="24"/>
          <w:szCs w:val="24"/>
        </w:rPr>
        <w:t xml:space="preserve">. </w:t>
      </w:r>
      <w:r w:rsidR="00C34707">
        <w:rPr>
          <w:rFonts w:ascii="Arial" w:hAnsi="Arial" w:cs="Arial"/>
          <w:sz w:val="24"/>
          <w:szCs w:val="24"/>
        </w:rPr>
        <w:t xml:space="preserve">The </w:t>
      </w:r>
      <w:r w:rsidR="00CD654E">
        <w:rPr>
          <w:rFonts w:ascii="Arial" w:hAnsi="Arial" w:cs="Arial"/>
          <w:sz w:val="24"/>
          <w:szCs w:val="24"/>
        </w:rPr>
        <w:t>density,</w:t>
      </w:r>
      <w:r w:rsidR="00E80140">
        <w:rPr>
          <w:rFonts w:ascii="Arial" w:hAnsi="Arial" w:cs="Arial"/>
          <w:sz w:val="24"/>
          <w:szCs w:val="24"/>
        </w:rPr>
        <w:t xml:space="preserve"> </w:t>
      </w:r>
      <w:r w:rsidR="00C34707">
        <w:rPr>
          <w:rFonts w:ascii="Arial" w:hAnsi="Arial" w:cs="Arial"/>
          <w:sz w:val="24"/>
          <w:szCs w:val="24"/>
        </w:rPr>
        <w:t xml:space="preserve">with </w:t>
      </w:r>
      <w:r w:rsidR="00E80140">
        <w:rPr>
          <w:rFonts w:ascii="Arial" w:hAnsi="Arial" w:cs="Arial"/>
          <w:sz w:val="24"/>
          <w:szCs w:val="24"/>
        </w:rPr>
        <w:t xml:space="preserve">which the genetic </w:t>
      </w:r>
      <w:r w:rsidR="00E80140" w:rsidRPr="00E80140">
        <w:rPr>
          <w:rFonts w:ascii="Arial" w:hAnsi="Arial" w:cs="Arial"/>
          <w:sz w:val="24"/>
          <w:szCs w:val="24"/>
        </w:rPr>
        <w:t>space needs to be covered</w:t>
      </w:r>
      <w:r w:rsidR="00337993">
        <w:rPr>
          <w:rFonts w:ascii="Arial" w:hAnsi="Arial" w:cs="Arial"/>
          <w:sz w:val="24"/>
          <w:szCs w:val="24"/>
        </w:rPr>
        <w:t>,</w:t>
      </w:r>
      <w:r w:rsidR="00E80140" w:rsidRPr="00E80140">
        <w:rPr>
          <w:rFonts w:ascii="Arial" w:hAnsi="Arial" w:cs="Arial"/>
          <w:sz w:val="24"/>
          <w:szCs w:val="24"/>
        </w:rPr>
        <w:t xml:space="preserve"> is specif</w:t>
      </w:r>
      <w:r w:rsidR="00E80140">
        <w:rPr>
          <w:rFonts w:ascii="Arial" w:hAnsi="Arial" w:cs="Arial"/>
          <w:sz w:val="24"/>
          <w:szCs w:val="24"/>
        </w:rPr>
        <w:t xml:space="preserve">ied by the parameters </w:t>
      </w:r>
      <w:r w:rsidR="00CD654E">
        <w:rPr>
          <w:rFonts w:ascii="Arial" w:hAnsi="Arial" w:cs="Arial"/>
          <w:sz w:val="24"/>
          <w:szCs w:val="24"/>
        </w:rPr>
        <w:t>of</w:t>
      </w:r>
      <w:r w:rsidR="00E80140">
        <w:rPr>
          <w:rFonts w:ascii="Arial" w:hAnsi="Arial" w:cs="Arial"/>
          <w:sz w:val="24"/>
          <w:szCs w:val="24"/>
        </w:rPr>
        <w:t xml:space="preserve"> </w:t>
      </w:r>
      <w:r w:rsidR="00E80140" w:rsidRPr="00E80140">
        <w:rPr>
          <w:rFonts w:ascii="Arial" w:hAnsi="Arial" w:cs="Arial"/>
          <w:sz w:val="24"/>
          <w:szCs w:val="24"/>
        </w:rPr>
        <w:t>the alignment.</w:t>
      </w:r>
      <w:r w:rsidR="009158E5">
        <w:rPr>
          <w:rFonts w:ascii="Arial" w:hAnsi="Arial" w:cs="Arial"/>
          <w:sz w:val="24"/>
          <w:szCs w:val="24"/>
        </w:rPr>
        <w:t xml:space="preserve"> </w:t>
      </w:r>
      <w:r>
        <w:rPr>
          <w:rFonts w:ascii="Arial" w:hAnsi="Arial" w:cs="Arial"/>
          <w:sz w:val="24"/>
          <w:szCs w:val="24"/>
        </w:rPr>
        <w:t xml:space="preserve">In fact, comprehensive reference sets allow for identification of </w:t>
      </w:r>
      <w:r w:rsidR="009158E5" w:rsidRPr="00476277">
        <w:rPr>
          <w:rFonts w:ascii="Arial" w:hAnsi="Arial" w:cs="Arial"/>
          <w:sz w:val="24"/>
          <w:szCs w:val="24"/>
        </w:rPr>
        <w:t>more distant and diverse populations without increasing the ambiguit</w:t>
      </w:r>
      <w:r w:rsidRPr="00476277">
        <w:rPr>
          <w:rFonts w:ascii="Arial" w:hAnsi="Arial" w:cs="Arial"/>
          <w:sz w:val="24"/>
          <w:szCs w:val="24"/>
        </w:rPr>
        <w:t>y with flexible</w:t>
      </w:r>
      <w:r w:rsidR="009158E5" w:rsidRPr="00476277">
        <w:rPr>
          <w:rFonts w:ascii="Arial" w:hAnsi="Arial" w:cs="Arial"/>
          <w:sz w:val="24"/>
          <w:szCs w:val="24"/>
        </w:rPr>
        <w:t xml:space="preserve"> alignment</w:t>
      </w:r>
      <w:r w:rsidRPr="00476277">
        <w:rPr>
          <w:rFonts w:ascii="Arial" w:hAnsi="Arial" w:cs="Arial"/>
          <w:sz w:val="24"/>
          <w:szCs w:val="24"/>
        </w:rPr>
        <w:t>s</w:t>
      </w:r>
      <w:r>
        <w:rPr>
          <w:rFonts w:ascii="Arial" w:hAnsi="Arial" w:cs="Arial"/>
          <w:sz w:val="24"/>
          <w:szCs w:val="24"/>
        </w:rPr>
        <w:t>.</w:t>
      </w:r>
      <w:r w:rsidR="00E80140" w:rsidRPr="00E80140">
        <w:rPr>
          <w:rFonts w:ascii="Arial" w:hAnsi="Arial" w:cs="Arial"/>
          <w:sz w:val="24"/>
          <w:szCs w:val="24"/>
        </w:rPr>
        <w:t xml:space="preserve"> </w:t>
      </w:r>
      <w:r w:rsidR="00C34707">
        <w:rPr>
          <w:rFonts w:ascii="Arial" w:hAnsi="Arial" w:cs="Arial"/>
          <w:sz w:val="24"/>
          <w:szCs w:val="24"/>
        </w:rPr>
        <w:t>Importantly</w:t>
      </w:r>
      <w:r w:rsidR="00337993">
        <w:rPr>
          <w:rFonts w:ascii="Arial" w:hAnsi="Arial" w:cs="Arial"/>
          <w:sz w:val="24"/>
          <w:szCs w:val="24"/>
        </w:rPr>
        <w:t>,</w:t>
      </w:r>
      <w:r w:rsidR="00E80140" w:rsidRPr="00E80140">
        <w:rPr>
          <w:rFonts w:ascii="Arial" w:hAnsi="Arial" w:cs="Arial"/>
          <w:sz w:val="24"/>
          <w:szCs w:val="24"/>
        </w:rPr>
        <w:t xml:space="preserve"> the </w:t>
      </w:r>
      <w:r w:rsidR="00E80140">
        <w:rPr>
          <w:rFonts w:ascii="Arial" w:hAnsi="Arial" w:cs="Arial"/>
          <w:sz w:val="24"/>
          <w:szCs w:val="24"/>
        </w:rPr>
        <w:t xml:space="preserve">information of the aligned reference is maintained and displayed for each reconstructed </w:t>
      </w:r>
      <w:proofErr w:type="spellStart"/>
      <w:r w:rsidR="00E80140">
        <w:rPr>
          <w:rFonts w:ascii="Arial" w:hAnsi="Arial" w:cs="Arial"/>
          <w:sz w:val="24"/>
          <w:szCs w:val="24"/>
        </w:rPr>
        <w:t>contig</w:t>
      </w:r>
      <w:proofErr w:type="spellEnd"/>
      <w:r w:rsidR="00E80140">
        <w:rPr>
          <w:rFonts w:ascii="Arial" w:hAnsi="Arial" w:cs="Arial"/>
          <w:sz w:val="24"/>
          <w:szCs w:val="24"/>
        </w:rPr>
        <w:t xml:space="preserve"> </w:t>
      </w:r>
      <w:r w:rsidR="00223643">
        <w:rPr>
          <w:rFonts w:ascii="Arial" w:hAnsi="Arial" w:cs="Arial"/>
          <w:sz w:val="24"/>
          <w:szCs w:val="24"/>
        </w:rPr>
        <w:t xml:space="preserve">at </w:t>
      </w:r>
      <w:r w:rsidR="00E80140">
        <w:rPr>
          <w:rFonts w:ascii="Arial" w:hAnsi="Arial" w:cs="Arial"/>
          <w:sz w:val="24"/>
          <w:szCs w:val="24"/>
        </w:rPr>
        <w:t>the end of the process. At this point</w:t>
      </w:r>
      <w:r w:rsidR="00C47B93">
        <w:rPr>
          <w:rFonts w:ascii="Arial" w:hAnsi="Arial" w:cs="Arial"/>
          <w:sz w:val="24"/>
          <w:szCs w:val="24"/>
        </w:rPr>
        <w:t>,</w:t>
      </w:r>
      <w:r w:rsidR="00E80140">
        <w:rPr>
          <w:rFonts w:ascii="Arial" w:hAnsi="Arial" w:cs="Arial"/>
          <w:sz w:val="24"/>
          <w:szCs w:val="24"/>
        </w:rPr>
        <w:t xml:space="preserve"> the </w:t>
      </w:r>
      <w:r w:rsidR="00E80140" w:rsidRPr="00E80140">
        <w:rPr>
          <w:rFonts w:ascii="Arial" w:hAnsi="Arial" w:cs="Arial"/>
          <w:sz w:val="24"/>
          <w:szCs w:val="24"/>
        </w:rPr>
        <w:t>density</w:t>
      </w:r>
      <w:r w:rsidR="00337993">
        <w:rPr>
          <w:rFonts w:ascii="Arial" w:hAnsi="Arial" w:cs="Arial"/>
          <w:sz w:val="24"/>
          <w:szCs w:val="24"/>
        </w:rPr>
        <w:t xml:space="preserve"> </w:t>
      </w:r>
      <w:r w:rsidR="00C34707">
        <w:rPr>
          <w:rFonts w:ascii="Arial" w:hAnsi="Arial" w:cs="Arial"/>
          <w:sz w:val="24"/>
          <w:szCs w:val="24"/>
        </w:rPr>
        <w:t xml:space="preserve">with </w:t>
      </w:r>
      <w:r w:rsidR="00337993">
        <w:rPr>
          <w:rFonts w:ascii="Arial" w:hAnsi="Arial" w:cs="Arial"/>
          <w:sz w:val="24"/>
          <w:szCs w:val="24"/>
        </w:rPr>
        <w:t>which</w:t>
      </w:r>
      <w:r w:rsidR="00E80140" w:rsidRPr="00E80140">
        <w:rPr>
          <w:rFonts w:ascii="Arial" w:hAnsi="Arial" w:cs="Arial"/>
          <w:sz w:val="24"/>
          <w:szCs w:val="24"/>
        </w:rPr>
        <w:t xml:space="preserve"> </w:t>
      </w:r>
      <w:r w:rsidR="00E80140">
        <w:rPr>
          <w:rFonts w:ascii="Arial" w:hAnsi="Arial" w:cs="Arial"/>
          <w:sz w:val="24"/>
          <w:szCs w:val="24"/>
        </w:rPr>
        <w:t>this space has been covered by the selected reference</w:t>
      </w:r>
      <w:r w:rsidR="00C34707">
        <w:rPr>
          <w:rFonts w:ascii="Arial" w:hAnsi="Arial" w:cs="Arial"/>
          <w:sz w:val="24"/>
          <w:szCs w:val="24"/>
        </w:rPr>
        <w:t>s</w:t>
      </w:r>
      <w:r w:rsidR="00E80140">
        <w:rPr>
          <w:rFonts w:ascii="Arial" w:hAnsi="Arial" w:cs="Arial"/>
          <w:sz w:val="24"/>
          <w:szCs w:val="24"/>
        </w:rPr>
        <w:t xml:space="preserve"> </w:t>
      </w:r>
      <w:r w:rsidR="00E80140" w:rsidRPr="00E80140">
        <w:rPr>
          <w:rFonts w:ascii="Arial" w:hAnsi="Arial" w:cs="Arial"/>
          <w:sz w:val="24"/>
          <w:szCs w:val="24"/>
        </w:rPr>
        <w:t xml:space="preserve">is </w:t>
      </w:r>
      <w:r w:rsidR="0032409A">
        <w:rPr>
          <w:rFonts w:ascii="Arial" w:hAnsi="Arial" w:cs="Arial"/>
          <w:sz w:val="24"/>
          <w:szCs w:val="24"/>
        </w:rPr>
        <w:t>indicated</w:t>
      </w:r>
      <w:r w:rsidR="00E80140">
        <w:rPr>
          <w:rFonts w:ascii="Arial" w:hAnsi="Arial" w:cs="Arial"/>
          <w:sz w:val="24"/>
          <w:szCs w:val="24"/>
        </w:rPr>
        <w:t xml:space="preserve"> by the number of references con</w:t>
      </w:r>
      <w:r w:rsidR="00E80140" w:rsidRPr="00E80140">
        <w:rPr>
          <w:rFonts w:ascii="Arial" w:hAnsi="Arial" w:cs="Arial"/>
          <w:sz w:val="24"/>
          <w:szCs w:val="24"/>
        </w:rPr>
        <w:t>tri</w:t>
      </w:r>
      <w:r w:rsidR="00E80140">
        <w:rPr>
          <w:rFonts w:ascii="Arial" w:hAnsi="Arial" w:cs="Arial"/>
          <w:sz w:val="24"/>
          <w:szCs w:val="24"/>
        </w:rPr>
        <w:t xml:space="preserve">buting </w:t>
      </w:r>
      <w:r w:rsidR="00C34707">
        <w:rPr>
          <w:rFonts w:ascii="Arial" w:hAnsi="Arial" w:cs="Arial"/>
          <w:sz w:val="24"/>
          <w:szCs w:val="24"/>
        </w:rPr>
        <w:t xml:space="preserve">at </w:t>
      </w:r>
      <w:r w:rsidR="00E80140">
        <w:rPr>
          <w:rFonts w:ascii="Arial" w:hAnsi="Arial" w:cs="Arial"/>
          <w:sz w:val="24"/>
          <w:szCs w:val="24"/>
        </w:rPr>
        <w:t xml:space="preserve">every position. This </w:t>
      </w:r>
      <w:r w:rsidR="005E5C2A">
        <w:rPr>
          <w:rFonts w:ascii="Arial" w:hAnsi="Arial" w:cs="Arial"/>
          <w:sz w:val="24"/>
          <w:szCs w:val="24"/>
        </w:rPr>
        <w:t>is not</w:t>
      </w:r>
      <w:r w:rsidR="00E80140">
        <w:rPr>
          <w:rFonts w:ascii="Arial" w:hAnsi="Arial" w:cs="Arial"/>
          <w:sz w:val="24"/>
          <w:szCs w:val="24"/>
        </w:rPr>
        <w:t xml:space="preserve"> a recombination </w:t>
      </w:r>
      <w:r w:rsidR="009158E5">
        <w:rPr>
          <w:rFonts w:ascii="Arial" w:hAnsi="Arial" w:cs="Arial"/>
          <w:sz w:val="24"/>
          <w:szCs w:val="24"/>
        </w:rPr>
        <w:t>analysis</w:t>
      </w:r>
      <w:r w:rsidR="00337993">
        <w:rPr>
          <w:rFonts w:ascii="Arial" w:hAnsi="Arial" w:cs="Arial"/>
          <w:sz w:val="24"/>
          <w:szCs w:val="24"/>
        </w:rPr>
        <w:t xml:space="preserve">, where </w:t>
      </w:r>
      <w:r w:rsidR="009158E5">
        <w:rPr>
          <w:rFonts w:ascii="Arial" w:hAnsi="Arial" w:cs="Arial"/>
          <w:sz w:val="24"/>
          <w:szCs w:val="24"/>
        </w:rPr>
        <w:t xml:space="preserve">the identified </w:t>
      </w:r>
      <w:r w:rsidR="00E80140">
        <w:rPr>
          <w:rFonts w:ascii="Arial" w:hAnsi="Arial" w:cs="Arial"/>
          <w:sz w:val="24"/>
          <w:szCs w:val="24"/>
        </w:rPr>
        <w:t xml:space="preserve">references </w:t>
      </w:r>
      <w:r w:rsidR="00E80140" w:rsidRPr="00E80140">
        <w:rPr>
          <w:rFonts w:ascii="Arial" w:hAnsi="Arial" w:cs="Arial"/>
          <w:sz w:val="24"/>
          <w:szCs w:val="24"/>
        </w:rPr>
        <w:t>are part of recombination eve</w:t>
      </w:r>
      <w:r w:rsidR="00E80140">
        <w:rPr>
          <w:rFonts w:ascii="Arial" w:hAnsi="Arial" w:cs="Arial"/>
          <w:sz w:val="24"/>
          <w:szCs w:val="24"/>
        </w:rPr>
        <w:t xml:space="preserve">nts. The </w:t>
      </w:r>
      <w:r w:rsidR="005E5C2A">
        <w:rPr>
          <w:rFonts w:ascii="Arial" w:hAnsi="Arial" w:cs="Arial"/>
          <w:sz w:val="24"/>
          <w:szCs w:val="24"/>
        </w:rPr>
        <w:t xml:space="preserve">graph </w:t>
      </w:r>
      <w:r w:rsidR="00E80140">
        <w:rPr>
          <w:rFonts w:ascii="Arial" w:hAnsi="Arial" w:cs="Arial"/>
          <w:sz w:val="24"/>
          <w:szCs w:val="24"/>
        </w:rPr>
        <w:t xml:space="preserve">is </w:t>
      </w:r>
      <w:r w:rsidR="005E5C2A">
        <w:rPr>
          <w:rFonts w:ascii="Arial" w:hAnsi="Arial" w:cs="Arial"/>
          <w:sz w:val="24"/>
          <w:szCs w:val="24"/>
        </w:rPr>
        <w:t xml:space="preserve">offering </w:t>
      </w:r>
      <w:r w:rsidR="00E80140">
        <w:rPr>
          <w:rFonts w:ascii="Arial" w:hAnsi="Arial" w:cs="Arial"/>
          <w:sz w:val="24"/>
          <w:szCs w:val="24"/>
        </w:rPr>
        <w:t xml:space="preserve">an overview </w:t>
      </w:r>
      <w:r w:rsidR="00E80140" w:rsidRPr="00E80140">
        <w:rPr>
          <w:rFonts w:ascii="Arial" w:hAnsi="Arial" w:cs="Arial"/>
          <w:sz w:val="24"/>
          <w:szCs w:val="24"/>
        </w:rPr>
        <w:t>o</w:t>
      </w:r>
      <w:r w:rsidR="00E80140">
        <w:rPr>
          <w:rFonts w:ascii="Arial" w:hAnsi="Arial" w:cs="Arial"/>
          <w:sz w:val="24"/>
          <w:szCs w:val="24"/>
        </w:rPr>
        <w:t xml:space="preserve">f the </w:t>
      </w:r>
      <w:r w:rsidR="00C34707">
        <w:rPr>
          <w:rFonts w:ascii="Arial" w:hAnsi="Arial" w:cs="Arial"/>
          <w:sz w:val="24"/>
          <w:szCs w:val="24"/>
        </w:rPr>
        <w:t xml:space="preserve">closest </w:t>
      </w:r>
      <w:r w:rsidR="00E80140">
        <w:rPr>
          <w:rFonts w:ascii="Arial" w:hAnsi="Arial" w:cs="Arial"/>
          <w:sz w:val="24"/>
          <w:szCs w:val="24"/>
        </w:rPr>
        <w:t xml:space="preserve">similarities </w:t>
      </w:r>
      <w:r w:rsidR="00C34707">
        <w:rPr>
          <w:rFonts w:ascii="Arial" w:hAnsi="Arial" w:cs="Arial"/>
          <w:sz w:val="24"/>
          <w:szCs w:val="24"/>
        </w:rPr>
        <w:t xml:space="preserve">with </w:t>
      </w:r>
      <w:r w:rsidR="00E80140">
        <w:rPr>
          <w:rFonts w:ascii="Arial" w:hAnsi="Arial" w:cs="Arial"/>
          <w:sz w:val="24"/>
          <w:szCs w:val="24"/>
        </w:rPr>
        <w:t>reference</w:t>
      </w:r>
      <w:r w:rsidR="00C34707">
        <w:rPr>
          <w:rFonts w:ascii="Arial" w:hAnsi="Arial" w:cs="Arial"/>
          <w:sz w:val="24"/>
          <w:szCs w:val="24"/>
        </w:rPr>
        <w:t>s</w:t>
      </w:r>
      <w:r w:rsidR="00E80140">
        <w:rPr>
          <w:rFonts w:ascii="Arial" w:hAnsi="Arial" w:cs="Arial"/>
          <w:sz w:val="24"/>
          <w:szCs w:val="24"/>
        </w:rPr>
        <w:t xml:space="preserve"> across the reconstructed sequences and </w:t>
      </w:r>
      <w:r w:rsidR="005E5C2A">
        <w:rPr>
          <w:rFonts w:ascii="Arial" w:hAnsi="Arial" w:cs="Arial"/>
          <w:sz w:val="24"/>
          <w:szCs w:val="24"/>
        </w:rPr>
        <w:t xml:space="preserve">serves as an indicator </w:t>
      </w:r>
      <w:r w:rsidR="00E80140" w:rsidRPr="00E80140">
        <w:rPr>
          <w:rFonts w:ascii="Arial" w:hAnsi="Arial" w:cs="Arial"/>
          <w:sz w:val="24"/>
          <w:szCs w:val="24"/>
        </w:rPr>
        <w:t xml:space="preserve">for </w:t>
      </w:r>
      <w:r w:rsidR="005E5C2A">
        <w:rPr>
          <w:rFonts w:ascii="Arial" w:hAnsi="Arial" w:cs="Arial"/>
          <w:sz w:val="24"/>
          <w:szCs w:val="24"/>
        </w:rPr>
        <w:t xml:space="preserve">a further, more </w:t>
      </w:r>
      <w:r w:rsidR="00E80140" w:rsidRPr="00E80140">
        <w:rPr>
          <w:rFonts w:ascii="Arial" w:hAnsi="Arial" w:cs="Arial"/>
          <w:sz w:val="24"/>
          <w:szCs w:val="24"/>
        </w:rPr>
        <w:t>detailed</w:t>
      </w:r>
      <w:r w:rsidR="005E5C2A">
        <w:rPr>
          <w:rFonts w:ascii="Arial" w:hAnsi="Arial" w:cs="Arial"/>
          <w:sz w:val="24"/>
          <w:szCs w:val="24"/>
        </w:rPr>
        <w:t>,</w:t>
      </w:r>
      <w:r w:rsidR="00E80140" w:rsidRPr="00E80140">
        <w:rPr>
          <w:rFonts w:ascii="Arial" w:hAnsi="Arial" w:cs="Arial"/>
          <w:sz w:val="24"/>
          <w:szCs w:val="24"/>
        </w:rPr>
        <w:t xml:space="preserve"> r</w:t>
      </w:r>
      <w:r w:rsidR="00E80140">
        <w:rPr>
          <w:rFonts w:ascii="Arial" w:hAnsi="Arial" w:cs="Arial"/>
          <w:sz w:val="24"/>
          <w:szCs w:val="24"/>
        </w:rPr>
        <w:t xml:space="preserve">ecombination analysis. It </w:t>
      </w:r>
      <w:r w:rsidR="0032409A">
        <w:rPr>
          <w:rFonts w:ascii="Arial" w:hAnsi="Arial" w:cs="Arial"/>
          <w:sz w:val="24"/>
          <w:szCs w:val="24"/>
        </w:rPr>
        <w:t xml:space="preserve">is </w:t>
      </w:r>
      <w:r w:rsidR="00E80140">
        <w:rPr>
          <w:rFonts w:ascii="Arial" w:hAnsi="Arial" w:cs="Arial"/>
          <w:sz w:val="24"/>
          <w:szCs w:val="24"/>
        </w:rPr>
        <w:t xml:space="preserve">true though that careful selection </w:t>
      </w:r>
      <w:r w:rsidR="00E80140" w:rsidRPr="00E80140">
        <w:rPr>
          <w:rFonts w:ascii="Arial" w:hAnsi="Arial" w:cs="Arial"/>
          <w:sz w:val="24"/>
          <w:szCs w:val="24"/>
        </w:rPr>
        <w:t>of references can</w:t>
      </w:r>
      <w:r w:rsidR="00E80140">
        <w:rPr>
          <w:rFonts w:ascii="Arial" w:hAnsi="Arial" w:cs="Arial"/>
          <w:sz w:val="24"/>
          <w:szCs w:val="24"/>
        </w:rPr>
        <w:t xml:space="preserve"> lead to robust results in terms </w:t>
      </w:r>
      <w:r w:rsidR="00E80140" w:rsidRPr="00E80140">
        <w:rPr>
          <w:rFonts w:ascii="Arial" w:hAnsi="Arial" w:cs="Arial"/>
          <w:sz w:val="24"/>
          <w:szCs w:val="24"/>
        </w:rPr>
        <w:t>of recombination events.</w:t>
      </w:r>
    </w:p>
    <w:p w14:paraId="4F9F02B5" w14:textId="052430A6" w:rsidR="0027463E" w:rsidRDefault="0027463E" w:rsidP="0027463E">
      <w:pPr>
        <w:spacing w:line="480" w:lineRule="auto"/>
        <w:jc w:val="both"/>
        <w:rPr>
          <w:rFonts w:ascii="Arial" w:hAnsi="Arial" w:cs="Arial"/>
          <w:sz w:val="24"/>
          <w:szCs w:val="24"/>
        </w:rPr>
      </w:pPr>
      <w:r>
        <w:rPr>
          <w:rFonts w:ascii="Arial" w:hAnsi="Arial" w:cs="Arial"/>
          <w:sz w:val="24"/>
          <w:szCs w:val="24"/>
        </w:rPr>
        <w:t xml:space="preserve">The algorithm combined with the Sankey </w:t>
      </w:r>
      <w:r w:rsidR="00596DFA">
        <w:rPr>
          <w:rFonts w:ascii="Arial" w:hAnsi="Arial" w:cs="Arial"/>
          <w:sz w:val="24"/>
          <w:szCs w:val="24"/>
        </w:rPr>
        <w:t>diagram</w:t>
      </w:r>
      <w:r>
        <w:rPr>
          <w:rFonts w:ascii="Arial" w:hAnsi="Arial" w:cs="Arial"/>
          <w:sz w:val="24"/>
          <w:szCs w:val="24"/>
        </w:rPr>
        <w:t xml:space="preserve"> of the reconstructed </w:t>
      </w:r>
      <w:proofErr w:type="spellStart"/>
      <w:r>
        <w:rPr>
          <w:rFonts w:ascii="Arial" w:hAnsi="Arial" w:cs="Arial"/>
          <w:sz w:val="24"/>
          <w:szCs w:val="24"/>
        </w:rPr>
        <w:t>contigs</w:t>
      </w:r>
      <w:proofErr w:type="spellEnd"/>
      <w:r>
        <w:rPr>
          <w:rFonts w:ascii="Arial" w:hAnsi="Arial" w:cs="Arial"/>
          <w:sz w:val="24"/>
          <w:szCs w:val="24"/>
        </w:rPr>
        <w:t xml:space="preserve"> gives a comprehensive representation of the genotypic cloud that describes </w:t>
      </w:r>
      <w:r w:rsidR="00AD4D9E">
        <w:rPr>
          <w:rFonts w:ascii="Arial" w:hAnsi="Arial" w:cs="Arial"/>
          <w:sz w:val="24"/>
          <w:szCs w:val="24"/>
        </w:rPr>
        <w:t>highly diverse</w:t>
      </w:r>
      <w:r w:rsidR="009F4B36">
        <w:rPr>
          <w:rFonts w:ascii="Arial" w:hAnsi="Arial" w:cs="Arial"/>
          <w:sz w:val="24"/>
          <w:szCs w:val="24"/>
        </w:rPr>
        <w:t>,</w:t>
      </w:r>
      <w:r w:rsidR="00AD4D9E">
        <w:rPr>
          <w:rFonts w:ascii="Arial" w:hAnsi="Arial" w:cs="Arial"/>
          <w:sz w:val="24"/>
          <w:szCs w:val="24"/>
        </w:rPr>
        <w:t xml:space="preserve"> </w:t>
      </w:r>
      <w:r w:rsidR="009F4B36">
        <w:rPr>
          <w:rFonts w:ascii="Arial" w:hAnsi="Arial" w:cs="Arial"/>
          <w:sz w:val="24"/>
          <w:szCs w:val="24"/>
        </w:rPr>
        <w:t xml:space="preserve">viral </w:t>
      </w:r>
      <w:r w:rsidR="00AD4D9E">
        <w:rPr>
          <w:rFonts w:ascii="Arial" w:hAnsi="Arial" w:cs="Arial"/>
          <w:sz w:val="24"/>
          <w:szCs w:val="24"/>
        </w:rPr>
        <w:t>populations</w:t>
      </w:r>
      <w:r>
        <w:rPr>
          <w:rFonts w:ascii="Arial" w:hAnsi="Arial" w:cs="Arial"/>
          <w:sz w:val="24"/>
          <w:szCs w:val="24"/>
        </w:rPr>
        <w:t xml:space="preserve">. </w:t>
      </w:r>
      <w:r w:rsidR="00C34707">
        <w:rPr>
          <w:rFonts w:ascii="Arial" w:hAnsi="Arial" w:cs="Arial"/>
          <w:sz w:val="24"/>
          <w:szCs w:val="24"/>
        </w:rPr>
        <w:t xml:space="preserve">This </w:t>
      </w:r>
      <w:r w:rsidR="007E728B">
        <w:rPr>
          <w:rFonts w:ascii="Arial" w:hAnsi="Arial" w:cs="Arial"/>
          <w:sz w:val="24"/>
          <w:szCs w:val="24"/>
        </w:rPr>
        <w:t xml:space="preserve">study </w:t>
      </w:r>
      <w:r w:rsidR="00C34707">
        <w:rPr>
          <w:rFonts w:ascii="Arial" w:hAnsi="Arial" w:cs="Arial"/>
          <w:sz w:val="24"/>
          <w:szCs w:val="24"/>
        </w:rPr>
        <w:t xml:space="preserve">proposes </w:t>
      </w:r>
      <w:r w:rsidR="007E728B">
        <w:rPr>
          <w:rFonts w:ascii="Arial" w:hAnsi="Arial" w:cs="Arial"/>
          <w:sz w:val="24"/>
          <w:szCs w:val="24"/>
        </w:rPr>
        <w:t>a novel approach</w:t>
      </w:r>
      <w:r w:rsidR="007E728B" w:rsidRPr="007E728B">
        <w:rPr>
          <w:rFonts w:ascii="Arial" w:hAnsi="Arial" w:cs="Arial"/>
          <w:sz w:val="24"/>
          <w:szCs w:val="24"/>
        </w:rPr>
        <w:t xml:space="preserve"> </w:t>
      </w:r>
      <w:r w:rsidR="007E728B">
        <w:rPr>
          <w:rFonts w:ascii="Arial" w:hAnsi="Arial" w:cs="Arial"/>
          <w:sz w:val="24"/>
          <w:szCs w:val="24"/>
        </w:rPr>
        <w:t>that can capture</w:t>
      </w:r>
      <w:r w:rsidR="007E728B" w:rsidRPr="007E728B">
        <w:rPr>
          <w:rFonts w:ascii="Arial" w:hAnsi="Arial" w:cs="Arial"/>
          <w:sz w:val="24"/>
          <w:szCs w:val="24"/>
        </w:rPr>
        <w:t xml:space="preserve"> the mutant spectrum of evolving </w:t>
      </w:r>
      <w:r w:rsidR="007E728B">
        <w:rPr>
          <w:rFonts w:ascii="Arial" w:hAnsi="Arial" w:cs="Arial"/>
          <w:sz w:val="24"/>
          <w:szCs w:val="24"/>
        </w:rPr>
        <w:t xml:space="preserve">diverse </w:t>
      </w:r>
      <w:r w:rsidR="007E728B" w:rsidRPr="007E728B">
        <w:rPr>
          <w:rFonts w:ascii="Arial" w:hAnsi="Arial" w:cs="Arial"/>
          <w:sz w:val="24"/>
          <w:szCs w:val="24"/>
        </w:rPr>
        <w:t>populations in</w:t>
      </w:r>
      <w:r w:rsidR="007E728B">
        <w:rPr>
          <w:rFonts w:ascii="Arial" w:hAnsi="Arial" w:cs="Arial"/>
          <w:sz w:val="24"/>
          <w:szCs w:val="24"/>
        </w:rPr>
        <w:t xml:space="preserve"> an</w:t>
      </w:r>
      <w:r w:rsidR="007E728B" w:rsidRPr="007E728B">
        <w:rPr>
          <w:rFonts w:ascii="Arial" w:hAnsi="Arial" w:cs="Arial"/>
          <w:sz w:val="24"/>
          <w:szCs w:val="24"/>
        </w:rPr>
        <w:t xml:space="preserve"> exceptional accuracy</w:t>
      </w:r>
      <w:r w:rsidR="007E728B">
        <w:rPr>
          <w:rFonts w:ascii="Arial" w:hAnsi="Arial" w:cs="Arial"/>
          <w:sz w:val="24"/>
          <w:szCs w:val="24"/>
        </w:rPr>
        <w:t xml:space="preserve"> and an </w:t>
      </w:r>
      <w:r w:rsidR="007E728B" w:rsidRPr="007E728B">
        <w:rPr>
          <w:rFonts w:ascii="Arial" w:hAnsi="Arial" w:cs="Arial"/>
          <w:sz w:val="24"/>
          <w:szCs w:val="24"/>
        </w:rPr>
        <w:t>unparalleled</w:t>
      </w:r>
      <w:r w:rsidR="007E728B">
        <w:rPr>
          <w:rFonts w:ascii="Arial" w:hAnsi="Arial" w:cs="Arial"/>
          <w:sz w:val="24"/>
          <w:szCs w:val="24"/>
        </w:rPr>
        <w:t xml:space="preserve"> speed</w:t>
      </w:r>
      <w:r w:rsidR="007E728B" w:rsidRPr="007E728B">
        <w:rPr>
          <w:rFonts w:ascii="Arial" w:hAnsi="Arial" w:cs="Arial"/>
          <w:sz w:val="24"/>
          <w:szCs w:val="24"/>
        </w:rPr>
        <w:t>.</w:t>
      </w:r>
      <w:r w:rsidR="007E728B">
        <w:rPr>
          <w:rFonts w:ascii="Arial" w:hAnsi="Arial" w:cs="Arial"/>
          <w:sz w:val="24"/>
          <w:szCs w:val="24"/>
        </w:rPr>
        <w:t xml:space="preserve"> </w:t>
      </w:r>
      <w:r w:rsidR="007E728B" w:rsidRPr="002608F0">
        <w:rPr>
          <w:rFonts w:ascii="Arial" w:hAnsi="Arial" w:cs="Arial"/>
          <w:sz w:val="24"/>
          <w:szCs w:val="24"/>
        </w:rPr>
        <w:t>Both characteristic</w:t>
      </w:r>
      <w:r w:rsidR="00C34707" w:rsidRPr="002608F0">
        <w:rPr>
          <w:rFonts w:ascii="Arial" w:hAnsi="Arial" w:cs="Arial"/>
          <w:sz w:val="24"/>
          <w:szCs w:val="24"/>
        </w:rPr>
        <w:t>s</w:t>
      </w:r>
      <w:r w:rsidR="007E728B" w:rsidRPr="002608F0">
        <w:rPr>
          <w:rFonts w:ascii="Arial" w:hAnsi="Arial" w:cs="Arial"/>
          <w:sz w:val="24"/>
          <w:szCs w:val="24"/>
        </w:rPr>
        <w:t xml:space="preserve"> </w:t>
      </w:r>
      <w:r w:rsidR="007A2C53" w:rsidRPr="002608F0">
        <w:rPr>
          <w:rFonts w:ascii="Arial" w:hAnsi="Arial" w:cs="Arial"/>
          <w:sz w:val="24"/>
          <w:szCs w:val="24"/>
        </w:rPr>
        <w:t>will eventually be vital</w:t>
      </w:r>
      <w:r w:rsidR="007E728B" w:rsidRPr="002608F0">
        <w:rPr>
          <w:rFonts w:ascii="Arial" w:hAnsi="Arial" w:cs="Arial"/>
          <w:sz w:val="24"/>
          <w:szCs w:val="24"/>
        </w:rPr>
        <w:t xml:space="preserve"> </w:t>
      </w:r>
      <w:r w:rsidR="007A2C53" w:rsidRPr="002608F0">
        <w:rPr>
          <w:rFonts w:ascii="Arial" w:hAnsi="Arial" w:cs="Arial"/>
          <w:sz w:val="24"/>
          <w:szCs w:val="24"/>
        </w:rPr>
        <w:t xml:space="preserve">in clinical </w:t>
      </w:r>
      <w:r w:rsidR="002608F0">
        <w:rPr>
          <w:rFonts w:ascii="Arial" w:hAnsi="Arial" w:cs="Arial"/>
          <w:sz w:val="24"/>
          <w:szCs w:val="24"/>
        </w:rPr>
        <w:t>research</w:t>
      </w:r>
      <w:r w:rsidR="007A2C53" w:rsidRPr="002608F0">
        <w:rPr>
          <w:rFonts w:ascii="Arial" w:hAnsi="Arial" w:cs="Arial"/>
          <w:sz w:val="24"/>
          <w:szCs w:val="24"/>
        </w:rPr>
        <w:t xml:space="preserve"> where antiviral efficacy and recent combinatorial treatments have already </w:t>
      </w:r>
      <w:proofErr w:type="gramStart"/>
      <w:r w:rsidR="009F4B36" w:rsidRPr="002608F0">
        <w:rPr>
          <w:rFonts w:ascii="Arial" w:hAnsi="Arial" w:cs="Arial"/>
          <w:sz w:val="24"/>
          <w:szCs w:val="24"/>
        </w:rPr>
        <w:t>proved</w:t>
      </w:r>
      <w:proofErr w:type="gramEnd"/>
      <w:r w:rsidR="007A2C53" w:rsidRPr="002608F0">
        <w:rPr>
          <w:rFonts w:ascii="Arial" w:hAnsi="Arial" w:cs="Arial"/>
          <w:sz w:val="24"/>
          <w:szCs w:val="24"/>
        </w:rPr>
        <w:fldChar w:fldCharType="begin">
          <w:fldData xml:space="preserve">PEVuZE5vdGU+PENpdGU+PEF1dGhvcj5CZWhlcmE8L0F1dGhvcj48WWVhcj4yMDE1PC9ZZWFyPjxS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PHBhZ2VzPjcyODktOTQ8L3BhZ2VzPjx2b2x1bWU+MTAwPC92b2x1bWU+PG51bWJlcj4xMjwvbnVt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==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PEVuZE5vdGU+PENpdGU+PEF1dGhvcj5CZWhlcmE8L0F1dGhvcj48WWVhcj4yMDE1PC9ZZWFyPjxS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==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7A2C53" w:rsidRPr="002608F0">
        <w:rPr>
          <w:rFonts w:ascii="Arial" w:hAnsi="Arial" w:cs="Arial"/>
          <w:sz w:val="24"/>
          <w:szCs w:val="24"/>
        </w:rPr>
        <w:fldChar w:fldCharType="separate"/>
      </w:r>
      <w:r w:rsidR="00B91C18">
        <w:rPr>
          <w:rFonts w:ascii="Arial" w:hAnsi="Arial" w:cs="Arial"/>
          <w:noProof/>
          <w:sz w:val="24"/>
          <w:szCs w:val="24"/>
        </w:rPr>
        <w:t>[31, 32]</w:t>
      </w:r>
      <w:r w:rsidR="007A2C53" w:rsidRPr="002608F0">
        <w:rPr>
          <w:rFonts w:ascii="Arial" w:hAnsi="Arial" w:cs="Arial"/>
          <w:sz w:val="24"/>
          <w:szCs w:val="24"/>
        </w:rPr>
        <w:fldChar w:fldCharType="end"/>
      </w:r>
      <w:r w:rsidR="007A2C53" w:rsidRPr="002608F0">
        <w:rPr>
          <w:rFonts w:ascii="Arial" w:hAnsi="Arial" w:cs="Arial"/>
          <w:sz w:val="24"/>
          <w:szCs w:val="24"/>
        </w:rPr>
        <w:t xml:space="preserve"> </w:t>
      </w:r>
      <w:r w:rsidR="009F4B36" w:rsidRPr="002608F0">
        <w:rPr>
          <w:rFonts w:ascii="Arial" w:hAnsi="Arial" w:cs="Arial"/>
          <w:sz w:val="24"/>
          <w:szCs w:val="24"/>
        </w:rPr>
        <w:t>to be affected by</w:t>
      </w:r>
      <w:r w:rsidR="007A2C53" w:rsidRPr="002608F0">
        <w:rPr>
          <w:rFonts w:ascii="Arial" w:hAnsi="Arial" w:cs="Arial"/>
          <w:sz w:val="24"/>
          <w:szCs w:val="24"/>
        </w:rPr>
        <w:t xml:space="preserve"> </w:t>
      </w:r>
      <w:r w:rsidR="00C34707" w:rsidRPr="002608F0">
        <w:rPr>
          <w:rFonts w:ascii="Arial" w:hAnsi="Arial" w:cs="Arial"/>
          <w:sz w:val="24"/>
          <w:szCs w:val="24"/>
        </w:rPr>
        <w:t xml:space="preserve">escape </w:t>
      </w:r>
      <w:r w:rsidR="007A2C53" w:rsidRPr="002608F0">
        <w:rPr>
          <w:rFonts w:ascii="Arial" w:hAnsi="Arial" w:cs="Arial"/>
          <w:sz w:val="24"/>
          <w:szCs w:val="24"/>
        </w:rPr>
        <w:t>mutant</w:t>
      </w:r>
      <w:r w:rsidR="00C34707" w:rsidRPr="002608F0">
        <w:rPr>
          <w:rFonts w:ascii="Arial" w:hAnsi="Arial" w:cs="Arial"/>
          <w:sz w:val="24"/>
          <w:szCs w:val="24"/>
        </w:rPr>
        <w:t>s</w:t>
      </w:r>
      <w:r w:rsidR="007A2C53" w:rsidRPr="002608F0">
        <w:rPr>
          <w:rFonts w:ascii="Arial" w:hAnsi="Arial" w:cs="Arial"/>
          <w:sz w:val="24"/>
          <w:szCs w:val="24"/>
        </w:rPr>
        <w:t>.</w:t>
      </w:r>
      <w:r w:rsidR="00C34707" w:rsidRPr="002608F0">
        <w:rPr>
          <w:rFonts w:ascii="Arial" w:hAnsi="Arial" w:cs="Arial"/>
          <w:sz w:val="24"/>
          <w:szCs w:val="24"/>
        </w:rPr>
        <w:t xml:space="preserve"> </w:t>
      </w:r>
      <w:r w:rsidR="00EC1EA1" w:rsidRPr="002608F0">
        <w:rPr>
          <w:rFonts w:ascii="Arial" w:hAnsi="Arial" w:cs="Arial"/>
          <w:sz w:val="24"/>
          <w:szCs w:val="24"/>
        </w:rPr>
        <w:t xml:space="preserve">Recent studies on vertically HIV infected children after failed </w:t>
      </w:r>
      <w:proofErr w:type="spellStart"/>
      <w:r w:rsidR="00EC1EA1" w:rsidRPr="002608F0">
        <w:rPr>
          <w:rFonts w:ascii="Arial" w:hAnsi="Arial" w:cs="Arial"/>
          <w:sz w:val="24"/>
          <w:szCs w:val="24"/>
        </w:rPr>
        <w:t>nevirapine</w:t>
      </w:r>
      <w:proofErr w:type="spellEnd"/>
      <w:r w:rsidR="00EC1EA1" w:rsidRPr="002608F0">
        <w:rPr>
          <w:rFonts w:ascii="Arial" w:hAnsi="Arial" w:cs="Arial"/>
          <w:sz w:val="24"/>
          <w:szCs w:val="24"/>
        </w:rPr>
        <w:t xml:space="preserve"> prophylaxis (NVP) revealed the existence of linked multiclass drug resistant mutations using single genome </w:t>
      </w:r>
      <w:r w:rsidR="00B61AEE" w:rsidRPr="002608F0">
        <w:rPr>
          <w:rFonts w:ascii="Arial" w:hAnsi="Arial" w:cs="Arial"/>
          <w:sz w:val="24"/>
          <w:szCs w:val="24"/>
        </w:rPr>
        <w:t xml:space="preserve">sequencing </w:t>
      </w:r>
      <w:r w:rsidR="00122A8E" w:rsidRPr="002608F0">
        <w:rPr>
          <w:rFonts w:ascii="Arial" w:hAnsi="Arial" w:cs="Arial"/>
          <w:sz w:val="24"/>
          <w:szCs w:val="24"/>
        </w:rPr>
        <w:fldChar w:fldCharType="begin">
          <w:fldData xml:space="preserve">PEVuZE5vdGU+PENpdGU+PEF1dGhvcj5MYW5nZTwvQXV0aG9yPjxZZWFyPjIwMTU8L1llYXI+PFJl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</w:fldData>
        </w:fldChar>
      </w:r>
      <w:r w:rsidR="00B91C18">
        <w:rPr>
          <w:rFonts w:ascii="Arial" w:hAnsi="Arial" w:cs="Arial"/>
          <w:sz w:val="24"/>
          <w:szCs w:val="24"/>
        </w:rPr>
        <w:instrText xml:space="preserve"> ADDIN EN.CITE </w:instrText>
      </w:r>
      <w:r w:rsidR="00B91C18">
        <w:rPr>
          <w:rFonts w:ascii="Arial" w:hAnsi="Arial" w:cs="Arial"/>
          <w:sz w:val="24"/>
          <w:szCs w:val="24"/>
        </w:rPr>
        <w:fldChar w:fldCharType="begin">
          <w:fldData xml:space="preserve">PEVuZE5vdGU+PENpdGU+PEF1dGhvcj5MYW5nZTwvQXV0aG9yPjxZZWFyPjIwMTU8L1llYXI+PFJl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</w:fldData>
        </w:fldChar>
      </w:r>
      <w:r w:rsidR="00B91C18">
        <w:rPr>
          <w:rFonts w:ascii="Arial" w:hAnsi="Arial" w:cs="Arial"/>
          <w:sz w:val="24"/>
          <w:szCs w:val="24"/>
        </w:rPr>
        <w:instrText xml:space="preserve"> ADDIN EN.CITE.DATA </w:instrText>
      </w:r>
      <w:r w:rsidR="00B91C18">
        <w:rPr>
          <w:rFonts w:ascii="Arial" w:hAnsi="Arial" w:cs="Arial"/>
          <w:sz w:val="24"/>
          <w:szCs w:val="24"/>
        </w:rPr>
      </w:r>
      <w:r w:rsidR="00B91C18">
        <w:rPr>
          <w:rFonts w:ascii="Arial" w:hAnsi="Arial" w:cs="Arial"/>
          <w:sz w:val="24"/>
          <w:szCs w:val="24"/>
        </w:rPr>
        <w:fldChar w:fldCharType="end"/>
      </w:r>
      <w:r w:rsidR="00122A8E" w:rsidRPr="002608F0">
        <w:rPr>
          <w:rFonts w:ascii="Arial" w:hAnsi="Arial" w:cs="Arial"/>
          <w:sz w:val="24"/>
          <w:szCs w:val="24"/>
        </w:rPr>
        <w:fldChar w:fldCharType="separate"/>
      </w:r>
      <w:r w:rsidR="00B91C18">
        <w:rPr>
          <w:rFonts w:ascii="Arial" w:hAnsi="Arial" w:cs="Arial"/>
          <w:noProof/>
          <w:sz w:val="24"/>
          <w:szCs w:val="24"/>
        </w:rPr>
        <w:t>[33]</w:t>
      </w:r>
      <w:r w:rsidR="00122A8E" w:rsidRPr="002608F0">
        <w:rPr>
          <w:rFonts w:ascii="Arial" w:hAnsi="Arial" w:cs="Arial"/>
          <w:sz w:val="24"/>
          <w:szCs w:val="24"/>
        </w:rPr>
        <w:fldChar w:fldCharType="end"/>
      </w:r>
      <w:r w:rsidR="00EC1EA1" w:rsidRPr="002608F0">
        <w:rPr>
          <w:rFonts w:ascii="Arial" w:hAnsi="Arial" w:cs="Arial"/>
          <w:sz w:val="24"/>
          <w:szCs w:val="24"/>
        </w:rPr>
        <w:t xml:space="preserve">. Hence, our approach is of critical significance and </w:t>
      </w:r>
      <w:r w:rsidR="00B61AEE">
        <w:rPr>
          <w:rFonts w:ascii="Arial" w:hAnsi="Arial" w:cs="Arial"/>
          <w:sz w:val="24"/>
          <w:szCs w:val="24"/>
        </w:rPr>
        <w:t>can</w:t>
      </w:r>
      <w:r w:rsidR="00B61AEE" w:rsidRPr="002608F0">
        <w:rPr>
          <w:rFonts w:ascii="Arial" w:hAnsi="Arial" w:cs="Arial"/>
          <w:sz w:val="24"/>
          <w:szCs w:val="24"/>
        </w:rPr>
        <w:t xml:space="preserve"> </w:t>
      </w:r>
      <w:r w:rsidR="00EC1EA1" w:rsidRPr="002608F0">
        <w:rPr>
          <w:rFonts w:ascii="Arial" w:hAnsi="Arial" w:cs="Arial"/>
          <w:sz w:val="24"/>
          <w:szCs w:val="24"/>
        </w:rPr>
        <w:t xml:space="preserve">help to address </w:t>
      </w:r>
      <w:r w:rsidR="00B61AEE">
        <w:rPr>
          <w:rFonts w:ascii="Arial" w:hAnsi="Arial" w:cs="Arial"/>
          <w:sz w:val="24"/>
          <w:szCs w:val="24"/>
        </w:rPr>
        <w:t>the</w:t>
      </w:r>
      <w:r w:rsidR="005E5C2A" w:rsidRPr="002608F0">
        <w:rPr>
          <w:rFonts w:ascii="Arial" w:hAnsi="Arial" w:cs="Arial"/>
          <w:sz w:val="24"/>
          <w:szCs w:val="24"/>
        </w:rPr>
        <w:t xml:space="preserve"> </w:t>
      </w:r>
      <w:r w:rsidR="00EC1EA1" w:rsidRPr="002608F0">
        <w:rPr>
          <w:rFonts w:ascii="Arial" w:hAnsi="Arial" w:cs="Arial"/>
          <w:sz w:val="24"/>
          <w:szCs w:val="24"/>
        </w:rPr>
        <w:t xml:space="preserve">challenge </w:t>
      </w:r>
      <w:r w:rsidR="00B61AEE">
        <w:rPr>
          <w:rFonts w:ascii="Arial" w:hAnsi="Arial" w:cs="Arial"/>
          <w:sz w:val="24"/>
          <w:szCs w:val="24"/>
        </w:rPr>
        <w:t xml:space="preserve">of </w:t>
      </w:r>
      <w:r w:rsidR="00B61AEE" w:rsidRPr="002608F0">
        <w:rPr>
          <w:rFonts w:ascii="Arial" w:hAnsi="Arial" w:cs="Arial"/>
          <w:sz w:val="24"/>
          <w:szCs w:val="24"/>
        </w:rPr>
        <w:t xml:space="preserve">discovering broad </w:t>
      </w:r>
      <w:proofErr w:type="spellStart"/>
      <w:r w:rsidR="00B61AEE" w:rsidRPr="002608F0">
        <w:rPr>
          <w:rFonts w:ascii="Arial" w:hAnsi="Arial" w:cs="Arial"/>
          <w:sz w:val="24"/>
          <w:szCs w:val="24"/>
        </w:rPr>
        <w:t>quasispeci</w:t>
      </w:r>
      <w:r w:rsidR="00B61AEE">
        <w:rPr>
          <w:rFonts w:ascii="Arial" w:hAnsi="Arial" w:cs="Arial"/>
          <w:sz w:val="24"/>
          <w:szCs w:val="24"/>
        </w:rPr>
        <w:t>es</w:t>
      </w:r>
      <w:proofErr w:type="spellEnd"/>
      <w:r w:rsidR="00B61AEE">
        <w:rPr>
          <w:rFonts w:ascii="Arial" w:hAnsi="Arial" w:cs="Arial"/>
          <w:sz w:val="24"/>
          <w:szCs w:val="24"/>
        </w:rPr>
        <w:t xml:space="preserve"> spectrum</w:t>
      </w:r>
      <w:r w:rsidR="00221C8A">
        <w:rPr>
          <w:rFonts w:ascii="Arial" w:hAnsi="Arial" w:cs="Arial"/>
          <w:sz w:val="24"/>
          <w:szCs w:val="24"/>
        </w:rPr>
        <w:t xml:space="preserve"> </w:t>
      </w:r>
      <w:r w:rsidR="00B61AEE">
        <w:rPr>
          <w:rFonts w:ascii="Arial" w:hAnsi="Arial" w:cs="Arial"/>
          <w:sz w:val="24"/>
          <w:szCs w:val="24"/>
        </w:rPr>
        <w:t>that</w:t>
      </w:r>
      <w:r w:rsidR="00B61AEE" w:rsidRPr="002608F0">
        <w:rPr>
          <w:rFonts w:ascii="Arial" w:hAnsi="Arial" w:cs="Arial"/>
          <w:sz w:val="24"/>
          <w:szCs w:val="24"/>
        </w:rPr>
        <w:t xml:space="preserve"> </w:t>
      </w:r>
      <w:r w:rsidR="00EC1EA1" w:rsidRPr="002608F0">
        <w:rPr>
          <w:rFonts w:ascii="Arial" w:hAnsi="Arial" w:cs="Arial"/>
          <w:sz w:val="24"/>
          <w:szCs w:val="24"/>
        </w:rPr>
        <w:t>single genome sequencing is</w:t>
      </w:r>
      <w:r w:rsidR="00221C8A">
        <w:rPr>
          <w:rFonts w:ascii="Arial" w:hAnsi="Arial" w:cs="Arial"/>
          <w:sz w:val="24"/>
          <w:szCs w:val="24"/>
        </w:rPr>
        <w:t xml:space="preserve"> </w:t>
      </w:r>
      <w:r w:rsidR="00AE1EB3">
        <w:rPr>
          <w:rFonts w:ascii="Arial" w:hAnsi="Arial" w:cs="Arial"/>
          <w:sz w:val="24"/>
          <w:szCs w:val="24"/>
        </w:rPr>
        <w:t>unable to do</w:t>
      </w:r>
      <w:r w:rsidR="00221C8A">
        <w:rPr>
          <w:rFonts w:ascii="Arial" w:hAnsi="Arial" w:cs="Arial"/>
          <w:sz w:val="24"/>
          <w:szCs w:val="24"/>
        </w:rPr>
        <w:t xml:space="preserve"> </w:t>
      </w:r>
      <w:r w:rsidR="00EC1EA1" w:rsidRPr="002608F0">
        <w:rPr>
          <w:rFonts w:ascii="Arial" w:hAnsi="Arial" w:cs="Arial"/>
          <w:sz w:val="24"/>
          <w:szCs w:val="24"/>
        </w:rPr>
        <w:t xml:space="preserve">due to </w:t>
      </w:r>
      <w:r w:rsidR="00221C8A">
        <w:rPr>
          <w:rFonts w:ascii="Arial" w:hAnsi="Arial" w:cs="Arial"/>
          <w:sz w:val="24"/>
          <w:szCs w:val="24"/>
        </w:rPr>
        <w:t>its</w:t>
      </w:r>
      <w:r w:rsidR="00221C8A" w:rsidRPr="002608F0">
        <w:rPr>
          <w:rFonts w:ascii="Arial" w:hAnsi="Arial" w:cs="Arial"/>
          <w:sz w:val="24"/>
          <w:szCs w:val="24"/>
        </w:rPr>
        <w:t xml:space="preserve"> </w:t>
      </w:r>
      <w:r w:rsidR="00EC1EA1" w:rsidRPr="002608F0">
        <w:rPr>
          <w:rFonts w:ascii="Arial" w:hAnsi="Arial" w:cs="Arial"/>
          <w:sz w:val="24"/>
          <w:szCs w:val="24"/>
        </w:rPr>
        <w:t xml:space="preserve">low throughput. From a </w:t>
      </w:r>
      <w:r w:rsidR="002608F0">
        <w:rPr>
          <w:rFonts w:ascii="Arial" w:hAnsi="Arial" w:cs="Arial"/>
          <w:sz w:val="24"/>
          <w:szCs w:val="24"/>
        </w:rPr>
        <w:t>broad basic research</w:t>
      </w:r>
      <w:r w:rsidR="00EC1EA1" w:rsidRPr="002608F0">
        <w:rPr>
          <w:rFonts w:ascii="Arial" w:hAnsi="Arial" w:cs="Arial"/>
          <w:sz w:val="24"/>
          <w:szCs w:val="24"/>
        </w:rPr>
        <w:t xml:space="preserve"> perspective, it will enhance the arsenal of supersensitive genotyping methods allowing the </w:t>
      </w:r>
      <w:r w:rsidR="002608F0">
        <w:rPr>
          <w:rFonts w:ascii="Arial" w:hAnsi="Arial" w:cs="Arial"/>
          <w:sz w:val="24"/>
          <w:szCs w:val="24"/>
        </w:rPr>
        <w:t>evaluation</w:t>
      </w:r>
      <w:r w:rsidR="00EC1EA1" w:rsidRPr="002608F0">
        <w:rPr>
          <w:rFonts w:ascii="Arial" w:hAnsi="Arial" w:cs="Arial"/>
          <w:sz w:val="24"/>
          <w:szCs w:val="24"/>
        </w:rPr>
        <w:t xml:space="preserve"> of superinfection, major variants and minor variants. </w:t>
      </w:r>
      <w:r w:rsidR="00494406" w:rsidRPr="002608F0">
        <w:rPr>
          <w:rFonts w:ascii="Arial" w:hAnsi="Arial" w:cs="Arial"/>
          <w:sz w:val="24"/>
          <w:szCs w:val="24"/>
        </w:rPr>
        <w:t xml:space="preserve">Finally, </w:t>
      </w:r>
      <w:r w:rsidR="00122A8E" w:rsidRPr="002608F0">
        <w:rPr>
          <w:rFonts w:ascii="Arial" w:hAnsi="Arial" w:cs="Arial"/>
          <w:sz w:val="24"/>
          <w:szCs w:val="24"/>
        </w:rPr>
        <w:t xml:space="preserve">we anticipate that </w:t>
      </w:r>
      <w:r w:rsidR="00494406" w:rsidRPr="002608F0">
        <w:rPr>
          <w:rFonts w:ascii="Arial" w:hAnsi="Arial" w:cs="Arial"/>
          <w:sz w:val="24"/>
          <w:szCs w:val="24"/>
        </w:rPr>
        <w:t>t</w:t>
      </w:r>
      <w:r w:rsidR="00C34707" w:rsidRPr="002608F0">
        <w:rPr>
          <w:rFonts w:ascii="Arial" w:hAnsi="Arial" w:cs="Arial"/>
          <w:sz w:val="24"/>
          <w:szCs w:val="24"/>
        </w:rPr>
        <w:t xml:space="preserve">his approach could be extremely useful for </w:t>
      </w:r>
      <w:proofErr w:type="spellStart"/>
      <w:r w:rsidR="00C34707" w:rsidRPr="002608F0">
        <w:rPr>
          <w:rFonts w:ascii="Arial" w:hAnsi="Arial" w:cs="Arial"/>
          <w:sz w:val="24"/>
          <w:szCs w:val="24"/>
        </w:rPr>
        <w:t>virological</w:t>
      </w:r>
      <w:proofErr w:type="spellEnd"/>
      <w:r w:rsidR="00C34707" w:rsidRPr="002608F0">
        <w:rPr>
          <w:rFonts w:ascii="Arial" w:hAnsi="Arial" w:cs="Arial"/>
          <w:sz w:val="24"/>
          <w:szCs w:val="24"/>
        </w:rPr>
        <w:t xml:space="preserve"> surveillance that is vitally important for timely identification of emerging pathogens and development of rational countermeasures.</w:t>
      </w:r>
      <w:r w:rsidR="00C34707">
        <w:rPr>
          <w:rFonts w:ascii="Arial" w:hAnsi="Arial" w:cs="Arial"/>
          <w:sz w:val="24"/>
          <w:szCs w:val="24"/>
        </w:rPr>
        <w:t xml:space="preserve"> </w:t>
      </w:r>
    </w:p>
    <w:p w14:paraId="4E60FDC5" w14:textId="65537162" w:rsidR="00E4408E" w:rsidRDefault="00E4408E" w:rsidP="00E4408E">
      <w:pPr>
        <w:spacing w:line="480" w:lineRule="auto"/>
        <w:jc w:val="both"/>
        <w:rPr>
          <w:rFonts w:ascii="Arial" w:hAnsi="Arial" w:cs="Arial"/>
          <w:sz w:val="24"/>
          <w:szCs w:val="24"/>
        </w:rPr>
      </w:pPr>
    </w:p>
    <w:p w14:paraId="79F454C4" w14:textId="77777777" w:rsidR="00E4408E" w:rsidRPr="00AA0378" w:rsidRDefault="00E4408E" w:rsidP="00E4408E">
      <w:pPr>
        <w:spacing w:line="240" w:lineRule="auto"/>
        <w:rPr>
          <w:rFonts w:ascii="Arial" w:hAnsi="Arial" w:cs="Arial"/>
          <w:b/>
          <w:sz w:val="28"/>
          <w:szCs w:val="24"/>
        </w:rPr>
      </w:pPr>
      <w:r w:rsidRPr="00AA0378">
        <w:rPr>
          <w:rFonts w:ascii="Arial" w:hAnsi="Arial" w:cs="Arial"/>
          <w:b/>
          <w:sz w:val="28"/>
          <w:szCs w:val="24"/>
        </w:rPr>
        <w:t>Methods</w:t>
      </w:r>
    </w:p>
    <w:p w14:paraId="53BDCCAC" w14:textId="3D37D58A" w:rsidR="0092531A" w:rsidRPr="00711533" w:rsidRDefault="0092531A" w:rsidP="0092531A">
      <w:pPr>
        <w:spacing w:line="480" w:lineRule="auto"/>
        <w:jc w:val="both"/>
        <w:rPr>
          <w:rFonts w:ascii="Arial" w:hAnsi="Arial" w:cs="Arial"/>
          <w:szCs w:val="24"/>
        </w:rPr>
      </w:pPr>
      <w:r w:rsidRPr="00711533">
        <w:rPr>
          <w:rFonts w:ascii="Arial" w:hAnsi="Arial" w:cs="Arial"/>
          <w:b/>
          <w:szCs w:val="24"/>
        </w:rPr>
        <w:t>Algorithm</w:t>
      </w:r>
    </w:p>
    <w:p w14:paraId="3361D5CD" w14:textId="2BDB3AEF"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Let </w:t>
      </w:r>
      <m:oMath>
        <m:r>
          <m:rPr>
            <m:sty m:val="bi"/>
          </m:rPr>
          <w:rPr>
            <w:rFonts w:ascii="Cambria Math" w:hAnsi="Cambria Math" w:cs="Arial"/>
            <w:sz w:val="24"/>
            <w:szCs w:val="24"/>
          </w:rPr>
          <m:t>R</m:t>
        </m:r>
      </m:oMath>
      <w:r w:rsidRPr="00F825F2">
        <w:rPr>
          <w:rFonts w:ascii="Arial" w:hAnsi="Arial" w:cs="Arial"/>
          <w:sz w:val="24"/>
          <w:szCs w:val="24"/>
        </w:rPr>
        <w:t xml:space="preserve"> denote the reference sequences we </w:t>
      </w:r>
      <w:r>
        <w:rPr>
          <w:rFonts w:ascii="Arial" w:hAnsi="Arial" w:cs="Arial"/>
          <w:sz w:val="24"/>
          <w:szCs w:val="24"/>
        </w:rPr>
        <w:t xml:space="preserve">used </w:t>
      </w:r>
      <w:r w:rsidRPr="00F825F2">
        <w:rPr>
          <w:rFonts w:ascii="Arial" w:hAnsi="Arial" w:cs="Arial"/>
          <w:sz w:val="24"/>
          <w:szCs w:val="24"/>
        </w:rPr>
        <w:t xml:space="preserve">and </w:t>
      </w:r>
      <m:oMath>
        <m:r>
          <m:rPr>
            <m:sty m:val="bi"/>
          </m:rPr>
          <w:rPr>
            <w:rFonts w:ascii="Cambria Math" w:hAnsi="Cambria Math" w:cs="Arial"/>
            <w:sz w:val="24"/>
            <w:szCs w:val="24"/>
          </w:rPr>
          <m:t>M</m:t>
        </m:r>
      </m:oMath>
      <w:r w:rsidRPr="00F825F2">
        <w:rPr>
          <w:rFonts w:ascii="Arial" w:hAnsi="Arial" w:cs="Arial"/>
          <w:sz w:val="24"/>
          <w:szCs w:val="24"/>
        </w:rPr>
        <w:t xml:space="preserve"> the mutual alignment between these sequences. Let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oMath>
      <w:r w:rsidRPr="00F825F2">
        <w:rPr>
          <w:rFonts w:ascii="Arial" w:hAnsi="Arial" w:cs="Arial"/>
          <w:sz w:val="24"/>
          <w:szCs w:val="24"/>
        </w:rPr>
        <w:t xml:space="preserve"> </w:t>
      </w:r>
      <w:proofErr w:type="gramStart"/>
      <w:r w:rsidRPr="00F825F2">
        <w:rPr>
          <w:rFonts w:ascii="Arial" w:hAnsi="Arial" w:cs="Arial"/>
          <w:sz w:val="24"/>
          <w:szCs w:val="24"/>
        </w:rPr>
        <w:t>be</w:t>
      </w:r>
      <w:proofErr w:type="gramEnd"/>
      <w:r w:rsidRPr="00F825F2">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of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hAnsi="Arial" w:cs="Arial"/>
          <w:sz w:val="24"/>
          <w:szCs w:val="24"/>
        </w:rPr>
        <w:t xml:space="preserve"> reference so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r w:rsidRPr="00F825F2">
        <w:rPr>
          <w:rFonts w:ascii="Arial" w:hAnsi="Arial" w:cs="Arial"/>
          <w:sz w:val="24"/>
          <w:szCs w:val="24"/>
        </w:rPr>
        <w:t xml:space="preserve">position of the mutual alignment. Similarly, let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r w:rsidRPr="00F825F2">
        <w:rPr>
          <w:rFonts w:ascii="Arial" w:hAnsi="Arial" w:cs="Arial"/>
          <w:sz w:val="24"/>
          <w:szCs w:val="24"/>
        </w:rPr>
        <w:t xml:space="preserve">short read aligned to </w:t>
      </w:r>
      <m:oMath>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i</m:t>
            </m:r>
          </m:sub>
        </m:sSub>
      </m:oMath>
      <w:r w:rsidRPr="00F825F2">
        <w:rPr>
          <w:rFonts w:ascii="Arial" w:eastAsiaTheme="minorEastAsia" w:hAnsi="Arial" w:cs="Arial"/>
          <w:sz w:val="24"/>
          <w:szCs w:val="24"/>
        </w:rPr>
        <w:t xml:space="preserve"> </w:t>
      </w:r>
      <w:r>
        <w:rPr>
          <w:rFonts w:ascii="Arial" w:eastAsiaTheme="minorEastAsia" w:hAnsi="Arial" w:cs="Arial"/>
          <w:sz w:val="24"/>
          <w:szCs w:val="24"/>
        </w:rPr>
        <w:t xml:space="preserve">reference sequence </w:t>
      </w:r>
      <w:r w:rsidRPr="00F825F2">
        <w:rPr>
          <w:rFonts w:ascii="Arial" w:hAnsi="Arial" w:cs="Arial"/>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r>
          <w:rPr>
            <w:rFonts w:ascii="Cambria Math" w:hAnsi="Cambria Math" w:cs="Arial"/>
            <w:sz w:val="24"/>
            <w:szCs w:val="24"/>
          </w:rPr>
          <m:t>(p)</m:t>
        </m:r>
      </m:oMath>
      <w:r w:rsidRPr="00F825F2">
        <w:rPr>
          <w:rFonts w:ascii="Arial" w:hAnsi="Arial" w:cs="Arial"/>
          <w:sz w:val="24"/>
          <w:szCs w:val="24"/>
        </w:rPr>
        <w:t xml:space="preserve"> be the reference coordinate that the </w:t>
      </w:r>
      <m:oMath>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th</m:t>
            </m:r>
          </m:sup>
        </m:sSup>
      </m:oMath>
      <w:r w:rsidRPr="00F825F2">
        <w:rPr>
          <w:rFonts w:ascii="Arial" w:hAnsi="Arial" w:cs="Arial"/>
          <w:sz w:val="24"/>
          <w:szCs w:val="24"/>
        </w:rPr>
        <w:t xml:space="preserve"> position of the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oMath>
      <w:r w:rsidRPr="00F825F2">
        <w:rPr>
          <w:rFonts w:ascii="Arial" w:hAnsi="Arial" w:cs="Arial"/>
          <w:sz w:val="24"/>
          <w:szCs w:val="24"/>
        </w:rPr>
        <w:t xml:space="preserve"> short read was aligned to. Let also </w:t>
      </w:r>
      <m:oMath>
        <m:sSub>
          <m:sSubPr>
            <m:ctrlPr>
              <w:rPr>
                <w:rFonts w:ascii="Cambria Math" w:hAnsi="Cambria Math" w:cs="Arial"/>
                <w:b/>
                <w:i/>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short read mapped </w:t>
      </w:r>
      <w:proofErr w:type="gramStart"/>
      <w:r w:rsidRPr="00F825F2">
        <w:rPr>
          <w:rFonts w:ascii="Arial" w:hAnsi="Arial" w:cs="Arial"/>
          <w:sz w:val="24"/>
          <w:szCs w:val="24"/>
        </w:rPr>
        <w:t xml:space="preserve">to </w:t>
      </w:r>
      <w:proofErr w:type="gramEnd"/>
      <m:oMath>
        <m:r>
          <m:rPr>
            <m:sty m:val="bi"/>
          </m:rPr>
          <w:rPr>
            <w:rFonts w:ascii="Cambria Math" w:hAnsi="Cambria Math" w:cs="Arial"/>
            <w:sz w:val="24"/>
            <w:szCs w:val="24"/>
          </w:rPr>
          <m:t>M</m:t>
        </m:r>
      </m:oMath>
      <w:r w:rsidRPr="00F825F2">
        <w:rPr>
          <w:rFonts w:ascii="Arial" w:hAnsi="Arial" w:cs="Arial"/>
          <w:sz w:val="24"/>
          <w:szCs w:val="24"/>
        </w:rPr>
        <w:t xml:space="preserve">. Finally let </w:t>
      </w:r>
      <m:oMath>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i</m:t>
            </m:r>
          </m:sub>
        </m:sSub>
      </m:oMath>
      <w:r w:rsidRPr="00F825F2">
        <w:rPr>
          <w:rFonts w:ascii="Arial" w:eastAsiaTheme="minorEastAsia" w:hAnsi="Arial" w:cs="Arial"/>
          <w:sz w:val="24"/>
          <w:szCs w:val="24"/>
        </w:rPr>
        <w:t xml:space="preserve"> </w:t>
      </w:r>
      <w:r w:rsidRPr="00F825F2">
        <w:rPr>
          <w:rFonts w:ascii="Arial" w:hAnsi="Arial" w:cs="Arial"/>
          <w:sz w:val="24"/>
          <w:szCs w:val="24"/>
        </w:rPr>
        <w:t xml:space="preserve">be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w:r w:rsidRPr="00F825F2">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of </w:t>
      </w:r>
      <m:oMath>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i</m:t>
            </m:r>
          </m:sub>
        </m:sSub>
      </m:oMath>
      <w:r w:rsidRPr="00F825F2">
        <w:rPr>
          <w:rFonts w:ascii="Arial" w:hAnsi="Arial" w:cs="Arial"/>
          <w:sz w:val="24"/>
          <w:szCs w:val="24"/>
        </w:rPr>
        <w:t xml:space="preserve"> and </w:t>
      </w:r>
      <m:oMath>
        <m:r>
          <w:rPr>
            <w:rFonts w:ascii="Cambria Math" w:hAnsi="Cambria Math" w:cs="Arial"/>
            <w:sz w:val="24"/>
            <w:szCs w:val="24"/>
          </w:rPr>
          <m:t>B(p)</m:t>
        </m:r>
      </m:oMath>
      <w:r w:rsidRPr="00F825F2">
        <w:rPr>
          <w:rFonts w:ascii="Arial" w:hAnsi="Arial" w:cs="Arial"/>
          <w:sz w:val="24"/>
          <w:szCs w:val="24"/>
        </w:rPr>
        <w:t xml:space="preserve"> the basecall for </w:t>
      </w:r>
      <w:r>
        <w:rPr>
          <w:rFonts w:ascii="Arial" w:hAnsi="Arial" w:cs="Arial"/>
          <w:sz w:val="24"/>
          <w:szCs w:val="24"/>
        </w:rPr>
        <w:t>any position</w:t>
      </w:r>
      <w:r w:rsidRPr="00F825F2">
        <w:rPr>
          <w:rFonts w:ascii="Arial" w:hAnsi="Arial" w:cs="Arial"/>
          <w:sz w:val="24"/>
          <w:szCs w:val="24"/>
        </w:rPr>
        <w:t>.</w:t>
      </w:r>
    </w:p>
    <w:p w14:paraId="4B53E1DA"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In</w:t>
      </w:r>
      <w:r>
        <w:rPr>
          <w:rFonts w:ascii="Arial" w:hAnsi="Arial" w:cs="Arial"/>
          <w:sz w:val="24"/>
          <w:szCs w:val="24"/>
        </w:rPr>
        <w:t xml:space="preserve">itially, we map all reads </w:t>
      </w:r>
      <w:r w:rsidRPr="00F825F2">
        <w:rPr>
          <w:rFonts w:ascii="Arial" w:hAnsi="Arial" w:cs="Arial"/>
          <w:sz w:val="24"/>
          <w:szCs w:val="24"/>
        </w:rPr>
        <w:t>aligned against all references to the mutual alignment coordinates, so that:</w:t>
      </w:r>
    </w:p>
    <w:p w14:paraId="6C0C53DD" w14:textId="77777777" w:rsidR="0092531A" w:rsidRPr="00F825F2" w:rsidRDefault="00F70C49" w:rsidP="0092531A">
      <w:pPr>
        <w:spacing w:line="48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r>
            <w:rPr>
              <w:rFonts w:ascii="Cambria Math" w:hAnsi="Cambria Math" w:cs="Arial"/>
              <w:sz w:val="24"/>
              <w:szCs w:val="24"/>
            </w:rPr>
            <m:t xml:space="preserve">= M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M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r>
                <w:rPr>
                  <w:rFonts w:ascii="Cambria Math" w:hAnsi="Cambria Math" w:cs="Arial"/>
                  <w:sz w:val="24"/>
                  <w:szCs w:val="24"/>
                </w:rPr>
                <m:t xml:space="preserve"> </m:t>
              </m:r>
            </m:e>
          </m:d>
        </m:oMath>
      </m:oMathPara>
    </w:p>
    <w:p w14:paraId="2FFA462A" w14:textId="77777777" w:rsidR="0092531A" w:rsidRPr="00F825F2" w:rsidRDefault="0092531A" w:rsidP="0092531A">
      <w:pPr>
        <w:spacing w:line="480" w:lineRule="auto"/>
        <w:jc w:val="both"/>
        <w:rPr>
          <w:rFonts w:ascii="Arial" w:eastAsiaTheme="minorEastAsia" w:hAnsi="Arial" w:cs="Arial"/>
          <w:sz w:val="24"/>
          <w:szCs w:val="24"/>
        </w:rPr>
      </w:pPr>
      <w:proofErr w:type="gramStart"/>
      <w:r w:rsidRPr="00F825F2">
        <w:rPr>
          <w:rFonts w:ascii="Arial" w:hAnsi="Arial" w:cs="Arial"/>
          <w:sz w:val="24"/>
          <w:szCs w:val="24"/>
        </w:rPr>
        <w:t>where</w:t>
      </w:r>
      <w:proofErr w:type="gramEnd"/>
      <w:r w:rsidRPr="00F825F2">
        <w:rPr>
          <w:rFonts w:ascii="Arial" w:hAnsi="Arial" w:cs="Arial"/>
          <w:sz w:val="24"/>
          <w:szCs w:val="24"/>
        </w:rPr>
        <w:t xml:space="preserve"> </w:t>
      </w:r>
      <m:oMath>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r>
          <w:rPr>
            <w:rFonts w:ascii="Cambria Math" w:hAnsi="Cambria Math" w:cs="Arial"/>
            <w:sz w:val="24"/>
            <w:szCs w:val="24"/>
          </w:rPr>
          <m:t>)</m:t>
        </m:r>
      </m:oMath>
      <w:r w:rsidRPr="00F825F2">
        <w:rPr>
          <w:rFonts w:ascii="Arial" w:hAnsi="Arial" w:cs="Arial"/>
          <w:sz w:val="24"/>
          <w:szCs w:val="24"/>
        </w:rPr>
        <w:t xml:space="preserve"> is a fixed look up table of the specific </w:t>
      </w:r>
      <m:oMath>
        <m:r>
          <m:rPr>
            <m:sty m:val="bi"/>
          </m:rPr>
          <w:rPr>
            <w:rFonts w:ascii="Cambria Math" w:hAnsi="Cambria Math" w:cs="Arial"/>
            <w:sz w:val="24"/>
            <w:szCs w:val="24"/>
          </w:rPr>
          <m:t>M</m:t>
        </m:r>
      </m:oMath>
      <w:r w:rsidRPr="00F825F2">
        <w:rPr>
          <w:rFonts w:ascii="Arial" w:hAnsi="Arial" w:cs="Arial"/>
          <w:sz w:val="24"/>
          <w:szCs w:val="24"/>
        </w:rPr>
        <w:t xml:space="preserve"> that returns the coordinate of the mutual alignment that corresponds to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oMath>
      <w:r w:rsidRPr="00F825F2">
        <w:rPr>
          <w:rFonts w:ascii="Arial" w:eastAsiaTheme="minorEastAsia" w:hAnsi="Arial" w:cs="Arial"/>
          <w:sz w:val="24"/>
          <w:szCs w:val="24"/>
        </w:rPr>
        <w:t>.</w:t>
      </w:r>
      <w:r w:rsidRPr="00F825F2">
        <w:rPr>
          <w:rFonts w:ascii="Arial" w:hAnsi="Arial" w:cs="Arial"/>
        </w:rPr>
        <w:t xml:space="preserve"> </w:t>
      </w:r>
    </w:p>
    <w:p w14:paraId="2F627CEB" w14:textId="7788D92E" w:rsidR="0092531A" w:rsidRPr="00F825F2" w:rsidRDefault="0092531A" w:rsidP="0092531A">
      <w:pPr>
        <w:spacing w:line="480" w:lineRule="auto"/>
        <w:jc w:val="both"/>
        <w:rPr>
          <w:rFonts w:ascii="Arial" w:hAnsi="Arial" w:cs="Arial"/>
          <w:sz w:val="24"/>
          <w:szCs w:val="24"/>
        </w:rPr>
      </w:pPr>
      <w:r w:rsidRPr="00F825F2">
        <w:rPr>
          <w:rFonts w:ascii="Arial" w:eastAsiaTheme="minorEastAsia" w:hAnsi="Arial" w:cs="Arial"/>
          <w:sz w:val="24"/>
          <w:szCs w:val="24"/>
        </w:rPr>
        <w:t xml:space="preserve">Then all short reads are sorted based on their aligned position on increasing order so </w:t>
      </w:r>
      <w:proofErr w:type="gramStart"/>
      <w:r w:rsidR="00D4175B" w:rsidRPr="00F825F2">
        <w:rPr>
          <w:rFonts w:ascii="Arial" w:eastAsiaTheme="minorEastAsia" w:hAnsi="Arial" w:cs="Arial"/>
          <w:sz w:val="24"/>
          <w:szCs w:val="24"/>
        </w:rPr>
        <w:t>that</w:t>
      </w:r>
      <w:r w:rsidR="00D4175B">
        <w:rPr>
          <w:rFonts w:ascii="Arial" w:eastAsiaTheme="minorEastAsia" w:hAnsi="Arial" w:cs="Arial"/>
          <w:sz w:val="24"/>
          <w:szCs w:val="24"/>
        </w:rPr>
        <w:t xml:space="preserve"> </w:t>
      </w:r>
      <w:proofErr w:type="gramEnd"/>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p</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p</m:t>
            </m:r>
          </m:e>
        </m:d>
        <m:r>
          <w:rPr>
            <w:rFonts w:ascii="Cambria Math" w:eastAsiaTheme="minorEastAsia" w:hAnsi="Cambria Math" w:cs="Arial"/>
            <w:sz w:val="24"/>
            <w:szCs w:val="24"/>
          </w:rPr>
          <m:t xml:space="preserve"> ∀ i ≥ j</m:t>
        </m:r>
      </m:oMath>
      <w:r w:rsidRPr="00F825F2">
        <w:rPr>
          <w:rFonts w:ascii="Arial" w:eastAsiaTheme="minorEastAsia" w:hAnsi="Arial" w:cs="Arial"/>
          <w:sz w:val="24"/>
          <w:szCs w:val="24"/>
        </w:rPr>
        <w:t xml:space="preserve">. The sorting method used is quicksort. </w:t>
      </w:r>
      <w:r w:rsidRPr="00F825F2">
        <w:rPr>
          <w:rFonts w:ascii="Arial" w:hAnsi="Arial" w:cs="Arial"/>
          <w:sz w:val="24"/>
          <w:szCs w:val="24"/>
        </w:rPr>
        <w:t xml:space="preserve">Let </w:t>
      </w:r>
      <m:oMath>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i</m:t>
            </m:r>
          </m:sub>
        </m:sSub>
      </m:oMath>
      <w:r w:rsidRPr="00F825F2">
        <w:rPr>
          <w:rFonts w:ascii="Arial" w:hAnsi="Arial" w:cs="Arial"/>
          <w:sz w:val="24"/>
          <w:szCs w:val="24"/>
        </w:rPr>
        <w:t xml:space="preserve"> be the matrix where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hAnsi="Arial" w:cs="Arial"/>
          <w:sz w:val="24"/>
          <w:szCs w:val="24"/>
        </w:rPr>
        <w:t xml:space="preserve"> contig will be constructed into and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F825F2">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w:t>
      </w:r>
      <w:proofErr w:type="gramStart"/>
      <w:r w:rsidRPr="00F825F2">
        <w:rPr>
          <w:rFonts w:ascii="Arial" w:hAnsi="Arial" w:cs="Arial"/>
          <w:sz w:val="24"/>
          <w:szCs w:val="24"/>
        </w:rPr>
        <w:t xml:space="preserve">of </w:t>
      </w:r>
      <w:proofErr w:type="gramEnd"/>
      <m:oMath>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i</m:t>
            </m:r>
          </m:sub>
        </m:sSub>
      </m:oMath>
      <w:r w:rsidRPr="00F825F2">
        <w:rPr>
          <w:rFonts w:ascii="Arial" w:hAnsi="Arial" w:cs="Arial"/>
          <w:sz w:val="24"/>
          <w:szCs w:val="24"/>
        </w:rPr>
        <w:t xml:space="preserve">. Hence, </w:t>
      </w:r>
      <m:oMath>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 xml:space="preserve"> )[b] (∀ b ∈ {0, 1, 2, 3, 4, 5} )</m:t>
        </m:r>
      </m:oMath>
      <w:r w:rsidRPr="00F825F2">
        <w:rPr>
          <w:rFonts w:ascii="Arial" w:hAnsi="Arial" w:cs="Arial"/>
          <w:sz w:val="24"/>
          <w:szCs w:val="24"/>
        </w:rPr>
        <w:t xml:space="preserve"> is the total number of Adenines, Cytosines, Guanines and Thymines; insertions and deletions are mapped </w:t>
      </w:r>
      <w:proofErr w:type="gramStart"/>
      <w:r w:rsidRPr="00F825F2">
        <w:rPr>
          <w:rFonts w:ascii="Arial" w:hAnsi="Arial" w:cs="Arial"/>
          <w:sz w:val="24"/>
          <w:szCs w:val="24"/>
        </w:rPr>
        <w:t xml:space="preserve">in </w:t>
      </w:r>
      <w:proofErr w:type="gramEnd"/>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 xml:space="preserve"> (0→ A, 1→C, 2→G, 3→T , 4→insertion, 5→deletion)</m:t>
        </m:r>
      </m:oMath>
      <w:r w:rsidRPr="00F825F2">
        <w:rPr>
          <w:rFonts w:ascii="Arial" w:hAnsi="Arial" w:cs="Arial"/>
          <w:sz w:val="24"/>
          <w:szCs w:val="24"/>
        </w:rPr>
        <w:t>. As a result, during the first step of the algorithm:</w:t>
      </w:r>
    </w:p>
    <w:p w14:paraId="705F1E08"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0,l</m:t>
                  </m:r>
                </m:sub>
              </m:sSub>
              <m:r>
                <w:rPr>
                  <w:rFonts w:ascii="Cambria Math" w:hAnsi="Cambria Math" w:cs="Arial"/>
                  <w:sz w:val="24"/>
                  <w:szCs w:val="24"/>
                </w:rPr>
                <m:t xml:space="preserve"> </m:t>
              </m:r>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0,l</m:t>
                  </m:r>
                </m:sub>
              </m:sSub>
              <m:r>
                <w:rPr>
                  <w:rFonts w:ascii="Cambria Math" w:hAnsi="Cambria Math" w:cs="Arial"/>
                  <w:sz w:val="24"/>
                  <w:szCs w:val="24"/>
                </w:rPr>
                <m:t xml:space="preserve"> </m:t>
              </m:r>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 0 &lt;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 xml:space="preserve"> (0) &lt; L</m:t>
          </m:r>
        </m:oMath>
      </m:oMathPara>
    </w:p>
    <w:p w14:paraId="0C1010DF" w14:textId="4AAAC5E9"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Where </w:t>
      </w:r>
      <m:oMath>
        <m:r>
          <w:rPr>
            <w:rFonts w:ascii="Cambria Math" w:hAnsi="Cambria Math" w:cs="Arial"/>
            <w:sz w:val="24"/>
            <w:szCs w:val="24"/>
          </w:rPr>
          <m:t>l</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S</m:t>
            </m:r>
          </m:e>
          <m:sub>
            <m:r>
              <w:rPr>
                <w:rFonts w:ascii="Cambria Math" w:hAnsi="Cambria Math" w:cs="Arial"/>
                <w:sz w:val="24"/>
                <w:szCs w:val="24"/>
              </w:rPr>
              <m:t>j</m:t>
            </m:r>
          </m:sub>
        </m:sSub>
        <m:r>
          <m:rPr>
            <m:sty m:val="p"/>
          </m:rPr>
          <w:rPr>
            <w:rFonts w:ascii="Cambria Math" w:hAnsi="Cambria Math" w:cs="Arial"/>
            <w:sz w:val="24"/>
            <w:szCs w:val="24"/>
          </w:rPr>
          <m:t>(</m:t>
        </m:r>
        <m:r>
          <w:rPr>
            <w:rFonts w:ascii="Cambria Math" w:hAnsi="Cambria Math" w:cs="Arial"/>
            <w:sz w:val="24"/>
            <w:szCs w:val="24"/>
          </w:rPr>
          <m:t>p</m:t>
        </m:r>
        <m:r>
          <m:rPr>
            <m:sty m:val="p"/>
          </m:rPr>
          <w:rPr>
            <w:rFonts w:ascii="Cambria Math" w:hAnsi="Cambria Math" w:cs="Arial"/>
            <w:sz w:val="24"/>
            <w:szCs w:val="24"/>
          </w:rPr>
          <m:t xml:space="preserve">) </m:t>
        </m:r>
        <m:r>
          <w:rPr>
            <w:rFonts w:ascii="Cambria Math" w:hAnsi="Cambria Math" w:cs="Arial"/>
            <w:sz w:val="24"/>
            <w:szCs w:val="24"/>
          </w:rPr>
          <m:t>mod</m:t>
        </m:r>
        <m:r>
          <m:rPr>
            <m:sty m:val="p"/>
          </m:rPr>
          <w:rPr>
            <w:rFonts w:ascii="Cambria Math" w:hAnsi="Cambria Math" w:cs="Arial"/>
            <w:sz w:val="24"/>
            <w:szCs w:val="24"/>
          </w:rPr>
          <m:t xml:space="preserve"> 2</m:t>
        </m:r>
        <m:r>
          <w:rPr>
            <w:rFonts w:ascii="Cambria Math" w:hAnsi="Cambria Math" w:cs="Arial"/>
            <w:sz w:val="24"/>
            <w:szCs w:val="24"/>
          </w:rPr>
          <m:t>L</m:t>
        </m:r>
      </m:oMath>
      <w:r w:rsidRPr="00F825F2">
        <w:rPr>
          <w:rFonts w:ascii="Arial" w:hAnsi="Arial" w:cs="Arial"/>
          <w:sz w:val="24"/>
          <w:szCs w:val="24"/>
        </w:rPr>
        <w:t xml:space="preserve"> and</w:t>
      </w:r>
      <m:oMath>
        <m:r>
          <w:rPr>
            <w:rFonts w:ascii="Cambria Math" w:hAnsi="Cambria Math" w:cs="Arial"/>
            <w:sz w:val="24"/>
            <w:szCs w:val="24"/>
          </w:rPr>
          <m:t xml:space="preserve"> L</m:t>
        </m:r>
        <m:r>
          <m:rPr>
            <m:sty m:val="p"/>
          </m:rPr>
          <w:rPr>
            <w:rFonts w:ascii="Cambria Math" w:hAnsi="Cambria Math" w:cs="Arial"/>
            <w:sz w:val="24"/>
            <w:szCs w:val="24"/>
          </w:rPr>
          <m:t>=</m:t>
        </m:r>
        <m:r>
          <w:rPr>
            <w:rFonts w:ascii="Cambria Math" w:hAnsi="Cambria Math" w:cs="Arial"/>
            <w:sz w:val="24"/>
            <w:szCs w:val="24"/>
          </w:rPr>
          <m:t>Length</m:t>
        </m:r>
        <m:r>
          <m:rPr>
            <m:sty m:val="p"/>
          </m:rPr>
          <w:rPr>
            <w:rFonts w:ascii="Cambria Math" w:hAnsi="Cambria Math" w:cs="Arial"/>
            <w:sz w:val="24"/>
            <w:szCs w:val="24"/>
          </w:rPr>
          <m:t>(</m:t>
        </m:r>
        <m:sSub>
          <m:sSubPr>
            <m:ctrlPr>
              <w:rPr>
                <w:rFonts w:ascii="Cambria Math" w:hAnsi="Cambria Math" w:cs="Arial"/>
                <w:b/>
                <w:sz w:val="24"/>
                <w:szCs w:val="24"/>
              </w:rPr>
            </m:ctrlPr>
          </m:sSubPr>
          <m:e>
            <m:r>
              <m:rPr>
                <m:sty m:val="bi"/>
              </m:rPr>
              <w:rPr>
                <w:rFonts w:ascii="Cambria Math" w:hAnsi="Cambria Math" w:cs="Arial"/>
                <w:sz w:val="24"/>
                <w:szCs w:val="24"/>
              </w:rPr>
              <m:t>W</m:t>
            </m:r>
          </m:e>
          <m:sub>
            <m:r>
              <m:rPr>
                <m:sty m:val="b"/>
              </m:rPr>
              <w:rPr>
                <w:rFonts w:ascii="Cambria Math" w:hAnsi="Cambria Math" w:cs="Arial"/>
                <w:sz w:val="24"/>
                <w:szCs w:val="24"/>
              </w:rPr>
              <m:t>0</m:t>
            </m:r>
          </m:sub>
        </m:sSub>
        <m:r>
          <m:rPr>
            <m:sty m:val="p"/>
          </m:rPr>
          <w:rPr>
            <w:rFonts w:ascii="Cambria Math" w:hAnsi="Cambria Math" w:cs="Arial"/>
            <w:sz w:val="24"/>
            <w:szCs w:val="24"/>
          </w:rPr>
          <m:t>)</m:t>
        </m:r>
      </m:oMath>
      <w:r w:rsidRPr="00F825F2">
        <w:rPr>
          <w:rFonts w:ascii="Arial" w:hAnsi="Arial" w:cs="Arial"/>
          <w:sz w:val="24"/>
          <w:szCs w:val="24"/>
        </w:rPr>
        <w:t xml:space="preserve">. </w:t>
      </w:r>
      <w:r w:rsidR="005E5C2A" w:rsidRPr="00F825F2">
        <w:rPr>
          <w:rFonts w:ascii="Arial" w:hAnsi="Arial" w:cs="Arial"/>
          <w:sz w:val="24"/>
          <w:szCs w:val="24"/>
        </w:rPr>
        <w:t>However,</w:t>
      </w:r>
      <w:r w:rsidRPr="00F825F2">
        <w:rPr>
          <w:rFonts w:ascii="Arial" w:hAnsi="Arial" w:cs="Arial"/>
          <w:sz w:val="24"/>
          <w:szCs w:val="24"/>
        </w:rPr>
        <w:t xml:space="preserve"> the length of </w:t>
      </w:r>
      <m:oMath>
        <m:sSub>
          <m:sSubPr>
            <m:ctrlPr>
              <w:rPr>
                <w:rFonts w:ascii="Cambria Math" w:hAnsi="Cambria Math" w:cs="Arial"/>
                <w:b/>
                <w:sz w:val="24"/>
                <w:szCs w:val="24"/>
              </w:rPr>
            </m:ctrlPr>
          </m:sSubPr>
          <m:e>
            <m:r>
              <m:rPr>
                <m:sty m:val="bi"/>
              </m:rPr>
              <w:rPr>
                <w:rFonts w:ascii="Cambria Math" w:hAnsi="Cambria Math" w:cs="Arial"/>
                <w:sz w:val="24"/>
                <w:szCs w:val="24"/>
              </w:rPr>
              <m:t>W</m:t>
            </m:r>
          </m:e>
          <m:sub>
            <m:r>
              <m:rPr>
                <m:sty m:val="b"/>
              </m:rPr>
              <w:rPr>
                <w:rFonts w:ascii="Cambria Math" w:hAnsi="Cambria Math" w:cs="Arial"/>
                <w:sz w:val="24"/>
                <w:szCs w:val="24"/>
              </w:rPr>
              <m:t>0</m:t>
            </m:r>
          </m:sub>
        </m:sSub>
      </m:oMath>
      <w:r w:rsidRPr="00F825F2">
        <w:rPr>
          <w:rFonts w:ascii="Arial" w:hAnsi="Arial" w:cs="Arial"/>
          <w:sz w:val="24"/>
          <w:szCs w:val="24"/>
        </w:rPr>
        <w:t xml:space="preserve"> is dynamically allocated during this step</w:t>
      </w:r>
      <w:r>
        <w:rPr>
          <w:rFonts w:ascii="Arial" w:hAnsi="Arial" w:cs="Arial"/>
          <w:sz w:val="24"/>
          <w:szCs w:val="24"/>
        </w:rPr>
        <w:t>,</w:t>
      </w:r>
      <w:r w:rsidRPr="00F825F2">
        <w:rPr>
          <w:rFonts w:ascii="Arial" w:hAnsi="Arial" w:cs="Arial"/>
          <w:sz w:val="24"/>
          <w:szCs w:val="24"/>
        </w:rPr>
        <w:t xml:space="preserve"> </w:t>
      </w:r>
      <w:r>
        <w:rPr>
          <w:rFonts w:ascii="Arial" w:hAnsi="Arial" w:cs="Arial"/>
          <w:sz w:val="24"/>
          <w:szCs w:val="24"/>
        </w:rPr>
        <w:t xml:space="preserve">and </w:t>
      </w:r>
      <w:r w:rsidRPr="00F825F2">
        <w:rPr>
          <w:rFonts w:ascii="Arial" w:hAnsi="Arial" w:cs="Arial"/>
          <w:sz w:val="24"/>
          <w:szCs w:val="24"/>
        </w:rPr>
        <w:t>self-adjust</w:t>
      </w:r>
      <w:r>
        <w:rPr>
          <w:rFonts w:ascii="Arial" w:hAnsi="Arial" w:cs="Arial"/>
          <w:sz w:val="24"/>
          <w:szCs w:val="24"/>
        </w:rPr>
        <w:t>ed</w:t>
      </w:r>
      <w:r w:rsidRPr="00F825F2">
        <w:rPr>
          <w:rFonts w:ascii="Arial" w:hAnsi="Arial" w:cs="Arial"/>
          <w:sz w:val="24"/>
          <w:szCs w:val="24"/>
        </w:rPr>
        <w:t xml:space="preserve"> to the maximum length of the short reads that have been scanned so far.</w:t>
      </w:r>
    </w:p>
    <w:p w14:paraId="5F63E725" w14:textId="011BEAA1"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eastAsiaTheme="minorEastAsia" w:hAnsi="Cambria Math" w:cs="Arial"/>
              <w:sz w:val="24"/>
              <w:szCs w:val="24"/>
            </w:rPr>
            <m:t>Length</m:t>
          </m:r>
          <m:d>
            <m:dPr>
              <m:ctrlPr>
                <w:rPr>
                  <w:rFonts w:ascii="Cambria Math" w:eastAsiaTheme="minorEastAsia" w:hAnsi="Cambria Math" w:cs="Arial"/>
                  <w:i/>
                  <w:sz w:val="24"/>
                  <w:szCs w:val="24"/>
                </w:rPr>
              </m:ctrlPr>
            </m:dPr>
            <m:e>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=max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Length</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e>
              </m:d>
            </m:e>
          </m:d>
          <m:r>
            <w:rPr>
              <w:rFonts w:ascii="Cambria Math" w:eastAsiaTheme="minorEastAsia" w:hAnsi="Cambria Math" w:cs="Arial"/>
              <w:sz w:val="24"/>
              <w:szCs w:val="24"/>
            </w:rPr>
            <m:t xml:space="preserve">   ∀i : 0 &lt; j &lt; i</m:t>
          </m:r>
        </m:oMath>
      </m:oMathPara>
    </w:p>
    <w:p w14:paraId="16A74FC2"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After all </w:t>
      </w:r>
      <m:oMath>
        <m:sSub>
          <m:sSubPr>
            <m:ctrlPr>
              <w:rPr>
                <w:rFonts w:ascii="Cambria Math" w:hAnsi="Cambria Math" w:cs="Arial"/>
                <w:sz w:val="24"/>
                <w:szCs w:val="24"/>
              </w:rPr>
            </m:ctrlPr>
          </m:sSubPr>
          <m:e>
            <m:r>
              <w:rPr>
                <w:rFonts w:ascii="Cambria Math" w:hAnsi="Cambria Math" w:cs="Arial"/>
                <w:sz w:val="24"/>
                <w:szCs w:val="24"/>
              </w:rPr>
              <m:t>S</m:t>
            </m:r>
          </m:e>
          <m:sub>
            <m:r>
              <w:rPr>
                <w:rFonts w:ascii="Cambria Math" w:hAnsi="Cambria Math" w:cs="Arial"/>
                <w:sz w:val="24"/>
                <w:szCs w:val="24"/>
              </w:rPr>
              <m:t>j</m:t>
            </m:r>
          </m:sub>
        </m:sSub>
      </m:oMath>
      <w:r w:rsidRPr="00F825F2">
        <w:rPr>
          <w:rFonts w:ascii="Arial" w:hAnsi="Arial" w:cs="Arial"/>
          <w:sz w:val="24"/>
          <w:szCs w:val="24"/>
        </w:rPr>
        <w:t xml:space="preserve"> that fall under the range of the fir</w:t>
      </w:r>
      <w:proofErr w:type="spellStart"/>
      <w:r w:rsidRPr="00F825F2">
        <w:rPr>
          <w:rFonts w:ascii="Arial" w:hAnsi="Arial" w:cs="Arial"/>
          <w:sz w:val="24"/>
          <w:szCs w:val="24"/>
        </w:rPr>
        <w:t>st</w:t>
      </w:r>
      <w:proofErr w:type="spellEnd"/>
      <w:r w:rsidRPr="00F825F2">
        <w:rPr>
          <w:rFonts w:ascii="Arial" w:hAnsi="Arial" w:cs="Arial"/>
          <w:sz w:val="24"/>
          <w:szCs w:val="24"/>
        </w:rPr>
        <w:t xml:space="preserve"> step have been scanned and the initial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has been constructed, we check for mutations that exceed the frequency threshold (</w:t>
      </w:r>
      <m:oMath>
        <m:r>
          <w:rPr>
            <w:rFonts w:ascii="Cambria Math" w:hAnsi="Cambria Math" w:cs="Arial"/>
            <w:sz w:val="24"/>
            <w:szCs w:val="24"/>
          </w:rPr>
          <m:t>ft</m:t>
        </m:r>
      </m:oMath>
      <w:r w:rsidRPr="00F825F2">
        <w:rPr>
          <w:rFonts w:ascii="Arial" w:hAnsi="Arial" w:cs="Arial"/>
          <w:sz w:val="24"/>
          <w:szCs w:val="24"/>
        </w:rPr>
        <w:t>). So:</w:t>
      </w:r>
    </w:p>
    <w:p w14:paraId="2BAB8CBC" w14:textId="77777777" w:rsidR="0092531A" w:rsidRPr="00F825F2" w:rsidRDefault="00F70C49" w:rsidP="0092531A">
      <w:pPr>
        <w:spacing w:line="48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0,l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num>
            <m:den>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max</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0,l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e>
                  </m:d>
                </m:e>
              </m:func>
            </m:den>
          </m:f>
          <m:r>
            <w:rPr>
              <w:rFonts w:ascii="Cambria Math" w:eastAsiaTheme="minorEastAsia" w:hAnsi="Cambria Math" w:cs="Arial"/>
              <w:sz w:val="24"/>
              <w:szCs w:val="24"/>
            </w:rPr>
            <m:t xml:space="preserve">     ∀j : 0 &lt; l &lt; L and  p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and  p : 0 ≤ p ≤ 5</m:t>
          </m:r>
        </m:oMath>
      </m:oMathPara>
    </w:p>
    <w:p w14:paraId="6F42D82B"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Therefore, we consider the bifurcation position </w:t>
      </w:r>
      <m:oMath>
        <m:r>
          <w:rPr>
            <w:rFonts w:ascii="Cambria Math" w:eastAsiaTheme="minorEastAsia" w:hAnsi="Cambria Math" w:cs="Arial"/>
            <w:sz w:val="24"/>
            <w:szCs w:val="24"/>
          </w:rPr>
          <m:t>I</m:t>
        </m:r>
      </m:oMath>
      <w:r w:rsidRPr="00F825F2">
        <w:rPr>
          <w:rFonts w:ascii="Arial" w:eastAsiaTheme="minorEastAsia" w:hAnsi="Arial" w:cs="Arial"/>
          <w:sz w:val="24"/>
          <w:szCs w:val="24"/>
        </w:rPr>
        <w:t xml:space="preserve"> (or </w:t>
      </w:r>
      <m:oMath>
        <m:r>
          <w:rPr>
            <w:rFonts w:ascii="Cambria Math" w:eastAsiaTheme="minorEastAsia" w:hAnsi="Cambria Math" w:cs="Arial"/>
            <w:sz w:val="24"/>
            <w:szCs w:val="24"/>
          </w:rPr>
          <m:t>l</m:t>
        </m:r>
      </m:oMath>
      <w:r w:rsidRPr="00F825F2">
        <w:rPr>
          <w:rFonts w:ascii="Arial" w:eastAsiaTheme="minorEastAsia" w:hAnsi="Arial" w:cs="Arial"/>
          <w:sz w:val="24"/>
          <w:szCs w:val="24"/>
        </w:rPr>
        <w:t xml:space="preserve"> in the context of </w:t>
      </w:r>
      <w:proofErr w:type="gramStart"/>
      <w:r w:rsidRPr="00F825F2">
        <w:rPr>
          <w:rFonts w:ascii="Arial" w:eastAsiaTheme="minorEastAsia" w:hAnsi="Arial" w:cs="Arial"/>
          <w:sz w:val="24"/>
          <w:szCs w:val="24"/>
        </w:rPr>
        <w:t xml:space="preserve">the </w:t>
      </w:r>
      <m:oMath>
        <m:sSub>
          <m:sSubPr>
            <m:ctrlPr>
              <w:rPr>
                <w:rFonts w:ascii="Cambria Math" w:eastAsiaTheme="minorEastAsia" w:hAnsi="Cambria Math" w:cs="Arial"/>
                <w:b/>
                <w:i/>
                <w:sz w:val="24"/>
                <w:szCs w:val="24"/>
              </w:rPr>
            </m:ctrlPr>
          </m:sSubPr>
          <m:e>
            <w:proofErr w:type="gramEnd"/>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 where:</w:t>
      </w:r>
    </w:p>
    <w:p w14:paraId="726BDB96"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eastAsiaTheme="minorEastAsia" w:hAnsi="Cambria Math" w:cs="Arial"/>
              <w:sz w:val="24"/>
              <w:szCs w:val="24"/>
            </w:rPr>
            <m:t>I=min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m:t>
              </m:r>
            </m:e>
          </m:d>
          <m:r>
            <w:rPr>
              <w:rFonts w:ascii="Cambria Math" w:eastAsiaTheme="minorEastAsia" w:hAnsi="Cambria Math" w:cs="Arial"/>
              <w:sz w:val="24"/>
              <w:szCs w:val="24"/>
            </w:rPr>
            <m:t xml:space="preserve">    ∀l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m:t>
              </m:r>
            </m:sub>
          </m:sSub>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ft</m:t>
          </m:r>
        </m:oMath>
      </m:oMathPara>
    </w:p>
    <w:p w14:paraId="2ED3EDF9" w14:textId="14775B55"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After a bifurcation position has been </w:t>
      </w:r>
      <w:r w:rsidR="005E5C2A" w:rsidRPr="00F825F2">
        <w:rPr>
          <w:rFonts w:ascii="Arial" w:hAnsi="Arial" w:cs="Arial"/>
          <w:sz w:val="24"/>
          <w:szCs w:val="24"/>
        </w:rPr>
        <w:t>detected,</w:t>
      </w:r>
      <w:r w:rsidRPr="00F825F2">
        <w:rPr>
          <w:rFonts w:ascii="Arial" w:hAnsi="Arial" w:cs="Arial"/>
          <w:sz w:val="24"/>
          <w:szCs w:val="24"/>
        </w:rPr>
        <w:t xml:space="preserve"> we construct a new matrix </w:t>
      </w:r>
      <m:oMath>
        <m:sSub>
          <m:sSubPr>
            <m:ctrlPr>
              <w:rPr>
                <w:rFonts w:ascii="Cambria Math" w:hAnsi="Cambria Math" w:cs="Arial"/>
                <w:i/>
                <w:sz w:val="24"/>
                <w:szCs w:val="24"/>
              </w:rPr>
            </m:ctrlPr>
          </m:sSubPr>
          <m:e>
            <m:r>
              <m:rPr>
                <m:sty m:val="bi"/>
              </m:rPr>
              <w:rPr>
                <w:rFonts w:ascii="Cambria Math" w:hAnsi="Cambria Math" w:cs="Arial"/>
                <w:sz w:val="24"/>
                <w:szCs w:val="24"/>
              </w:rPr>
              <m:t>W</m:t>
            </m:r>
          </m:e>
          <m:sub>
            <m:r>
              <w:rPr>
                <w:rFonts w:ascii="Cambria Math" w:hAnsi="Cambria Math" w:cs="Arial"/>
                <w:sz w:val="24"/>
                <w:szCs w:val="24"/>
              </w:rPr>
              <m:t>i+1</m:t>
            </m:r>
          </m:sub>
        </m:sSub>
      </m:oMath>
      <w:r>
        <w:rPr>
          <w:rFonts w:ascii="Arial" w:hAnsi="Arial" w:cs="Arial"/>
          <w:sz w:val="24"/>
          <w:szCs w:val="24"/>
        </w:rPr>
        <w:t xml:space="preserve"> </w:t>
      </w:r>
      <w:r w:rsidRPr="00F825F2">
        <w:rPr>
          <w:rFonts w:ascii="Arial" w:hAnsi="Arial" w:cs="Arial"/>
          <w:sz w:val="24"/>
          <w:szCs w:val="24"/>
        </w:rPr>
        <w:t xml:space="preserve">and iterate the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construction process using a subset of </w:t>
      </w:r>
      <w:r>
        <w:rPr>
          <w:rFonts w:ascii="Arial" w:hAnsi="Arial" w:cs="Arial"/>
          <w:sz w:val="24"/>
          <w:szCs w:val="24"/>
        </w:rPr>
        <w:t xml:space="preserve">all </w:t>
      </w:r>
      <w:r w:rsidRPr="00F825F2">
        <w:rPr>
          <w:rFonts w:ascii="Arial" w:hAnsi="Arial" w:cs="Arial"/>
          <w:sz w:val="24"/>
          <w:szCs w:val="24"/>
        </w:rPr>
        <w:t>reads</w:t>
      </w:r>
      <w:r>
        <w:rPr>
          <w:rFonts w:ascii="Arial" w:hAnsi="Arial" w:cs="Arial"/>
          <w:sz w:val="24"/>
          <w:szCs w:val="24"/>
        </w:rPr>
        <w:t xml:space="preserve"> mapped through the position p and containing the bifurcating mutation</w:t>
      </w:r>
      <w:r w:rsidRPr="00F825F2">
        <w:rPr>
          <w:rFonts w:ascii="Arial" w:hAnsi="Arial" w:cs="Arial"/>
          <w:sz w:val="24"/>
          <w:szCs w:val="24"/>
        </w:rPr>
        <w:t xml:space="preserve">. Now </w:t>
      </w:r>
      <m:oMath>
        <m:r>
          <w:rPr>
            <w:rFonts w:ascii="Cambria Math" w:hAnsi="Cambria Math" w:cs="Arial"/>
            <w:sz w:val="24"/>
            <w:szCs w:val="24"/>
          </w:rPr>
          <m:t>j</m:t>
        </m:r>
      </m:oMath>
      <w:r w:rsidRPr="00F825F2">
        <w:rPr>
          <w:rFonts w:ascii="Arial" w:hAnsi="Arial" w:cs="Arial"/>
          <w:sz w:val="24"/>
          <w:szCs w:val="24"/>
        </w:rPr>
        <w:t xml:space="preserve"> is in the range </w:t>
      </w:r>
      <w:proofErr w:type="gramStart"/>
      <w:r w:rsidRPr="00F825F2">
        <w:rPr>
          <w:rFonts w:ascii="Arial" w:hAnsi="Arial" w:cs="Arial"/>
          <w:sz w:val="24"/>
          <w:szCs w:val="24"/>
        </w:rPr>
        <w:t xml:space="preserve">where </w:t>
      </w:r>
      <w:proofErr w:type="gramEnd"/>
      <m:oMath>
        <m:r>
          <w:rPr>
            <w:rFonts w:ascii="Cambria Math" w:hAnsi="Cambria Math" w:cs="Arial"/>
            <w:sz w:val="24"/>
            <w:szCs w:val="24"/>
          </w:rPr>
          <m:t xml:space="preserve">0 &lt;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(0) &lt; L</m:t>
        </m:r>
      </m:oMath>
      <w:r w:rsidRPr="00F825F2">
        <w:rPr>
          <w:rFonts w:ascii="Arial" w:hAnsi="Arial" w:cs="Arial"/>
          <w:sz w:val="24"/>
          <w:szCs w:val="24"/>
        </w:rPr>
        <w:t xml:space="preserve">. Another difference is that now we have to decide the matrix the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oMath>
      <w:r w:rsidRPr="00F825F2">
        <w:rPr>
          <w:rFonts w:ascii="Arial" w:hAnsi="Arial" w:cs="Arial"/>
          <w:sz w:val="24"/>
          <w:szCs w:val="24"/>
        </w:rPr>
        <w:t xml:space="preserve"> will contri</w:t>
      </w:r>
      <w:proofErr w:type="spellStart"/>
      <w:r w:rsidRPr="00F825F2">
        <w:rPr>
          <w:rFonts w:ascii="Arial" w:hAnsi="Arial" w:cs="Arial"/>
          <w:sz w:val="24"/>
          <w:szCs w:val="24"/>
        </w:rPr>
        <w:t>bute</w:t>
      </w:r>
      <w:proofErr w:type="spellEnd"/>
      <w:r w:rsidRPr="00F825F2">
        <w:rPr>
          <w:rFonts w:ascii="Arial" w:hAnsi="Arial" w:cs="Arial"/>
          <w:sz w:val="24"/>
          <w:szCs w:val="24"/>
        </w:rPr>
        <w:t xml:space="preserve"> to. The bifurcation and construction steps are iterated until no bifurcation position is found.</w:t>
      </w:r>
    </w:p>
    <w:p w14:paraId="135D3344" w14:textId="52B56C88"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With the exception of the first step of the algorithm, where there is only one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w:t>
      </w:r>
      <w:r w:rsidR="00A86BD9">
        <w:rPr>
          <w:rFonts w:ascii="Arial" w:hAnsi="Arial" w:cs="Arial"/>
          <w:sz w:val="24"/>
          <w:szCs w:val="24"/>
        </w:rPr>
        <w:t xml:space="preserve">a </w:t>
      </w:r>
      <w:r w:rsidRPr="00F825F2">
        <w:rPr>
          <w:rFonts w:ascii="Arial" w:hAnsi="Arial" w:cs="Arial"/>
          <w:sz w:val="24"/>
          <w:szCs w:val="24"/>
        </w:rPr>
        <w:t xml:space="preserve">decision </w:t>
      </w:r>
      <w:r>
        <w:rPr>
          <w:rFonts w:ascii="Arial" w:hAnsi="Arial" w:cs="Arial"/>
          <w:sz w:val="24"/>
          <w:szCs w:val="24"/>
        </w:rPr>
        <w:t xml:space="preserve">is made </w:t>
      </w:r>
      <w:r w:rsidRPr="00F825F2">
        <w:rPr>
          <w:rFonts w:ascii="Arial" w:hAnsi="Arial" w:cs="Arial"/>
          <w:sz w:val="24"/>
          <w:szCs w:val="24"/>
        </w:rPr>
        <w:t xml:space="preserve">before </w:t>
      </w:r>
      <w:r>
        <w:rPr>
          <w:rFonts w:ascii="Arial" w:hAnsi="Arial" w:cs="Arial"/>
          <w:sz w:val="24"/>
          <w:szCs w:val="24"/>
        </w:rPr>
        <w:t xml:space="preserve">assignation of </w:t>
      </w:r>
      <w:r w:rsidRPr="00F825F2">
        <w:rPr>
          <w:rFonts w:ascii="Arial" w:hAnsi="Arial" w:cs="Arial"/>
          <w:sz w:val="24"/>
          <w:szCs w:val="24"/>
        </w:rPr>
        <w:t xml:space="preserve">a short read to a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There are different </w:t>
      </w:r>
      <w:r>
        <w:rPr>
          <w:rFonts w:ascii="Arial" w:hAnsi="Arial" w:cs="Arial"/>
          <w:sz w:val="24"/>
          <w:szCs w:val="24"/>
        </w:rPr>
        <w:t>points in the algorithm</w:t>
      </w:r>
      <w:r w:rsidRPr="00F825F2">
        <w:rPr>
          <w:rFonts w:ascii="Arial" w:hAnsi="Arial" w:cs="Arial"/>
          <w:sz w:val="24"/>
          <w:szCs w:val="24"/>
        </w:rPr>
        <w:t xml:space="preserve"> where </w:t>
      </w:r>
      <w:proofErr w:type="spellStart"/>
      <w:r w:rsidRPr="00F825F2">
        <w:rPr>
          <w:rFonts w:ascii="Arial" w:hAnsi="Arial" w:cs="Arial"/>
          <w:sz w:val="24"/>
          <w:szCs w:val="24"/>
        </w:rPr>
        <w:t>contig</w:t>
      </w:r>
      <w:proofErr w:type="spellEnd"/>
      <w:r w:rsidRPr="00F825F2">
        <w:rPr>
          <w:rFonts w:ascii="Arial" w:hAnsi="Arial" w:cs="Arial"/>
          <w:sz w:val="24"/>
          <w:szCs w:val="24"/>
        </w:rPr>
        <w:t xml:space="preserve"> voting is applied. The first is after bifurcati</w:t>
      </w:r>
      <w:r>
        <w:rPr>
          <w:rFonts w:ascii="Arial" w:hAnsi="Arial" w:cs="Arial"/>
          <w:sz w:val="24"/>
          <w:szCs w:val="24"/>
        </w:rPr>
        <w:t>on</w:t>
      </w:r>
      <w:r w:rsidRPr="00F825F2">
        <w:rPr>
          <w:rFonts w:ascii="Arial" w:hAnsi="Arial" w:cs="Arial"/>
          <w:sz w:val="24"/>
          <w:szCs w:val="24"/>
        </w:rPr>
        <w:t xml:space="preserve">; the decision is between </w:t>
      </w:r>
      <w:proofErr w:type="spellStart"/>
      <w:r w:rsidRPr="00F825F2">
        <w:rPr>
          <w:rFonts w:ascii="Arial" w:hAnsi="Arial" w:cs="Arial"/>
          <w:sz w:val="24"/>
          <w:szCs w:val="24"/>
        </w:rPr>
        <w:t>contig</w:t>
      </w:r>
      <w:proofErr w:type="spellEnd"/>
      <w:r>
        <w:rPr>
          <w:rFonts w:ascii="Arial" w:hAnsi="Arial" w:cs="Arial"/>
          <w:sz w:val="24"/>
          <w:szCs w:val="24"/>
        </w:rPr>
        <w:t xml:space="preserve"> </w:t>
      </w:r>
      <m:oMath>
        <m:r>
          <w:rPr>
            <w:rFonts w:ascii="Cambria Math" w:hAnsi="Cambria Math" w:cs="Arial"/>
            <w:sz w:val="24"/>
            <w:szCs w:val="24"/>
          </w:rPr>
          <m:t>i</m:t>
        </m:r>
      </m:oMath>
      <w:r w:rsidRPr="00F825F2">
        <w:rPr>
          <w:rFonts w:ascii="Arial" w:hAnsi="Arial" w:cs="Arial"/>
          <w:sz w:val="24"/>
          <w:szCs w:val="24"/>
        </w:rPr>
        <w:t xml:space="preserve"> where the bifurcation position was detected and </w:t>
      </w:r>
      <w:proofErr w:type="spellStart"/>
      <w:r>
        <w:rPr>
          <w:rFonts w:ascii="Arial" w:hAnsi="Arial" w:cs="Arial"/>
          <w:sz w:val="24"/>
          <w:szCs w:val="24"/>
        </w:rPr>
        <w:t>contig</w:t>
      </w:r>
      <w:proofErr w:type="spellEnd"/>
      <w:r>
        <w:rPr>
          <w:rFonts w:ascii="Arial" w:hAnsi="Arial" w:cs="Arial"/>
          <w:sz w:val="24"/>
          <w:szCs w:val="24"/>
        </w:rPr>
        <w:t xml:space="preserve"> </w:t>
      </w:r>
      <m:oMath>
        <m:r>
          <w:rPr>
            <w:rFonts w:ascii="Cambria Math" w:hAnsi="Cambria Math" w:cs="Arial"/>
            <w:sz w:val="24"/>
            <w:szCs w:val="24"/>
          </w:rPr>
          <m:t>n</m:t>
        </m:r>
      </m:oMath>
      <w:r>
        <w:rPr>
          <w:rFonts w:ascii="Arial" w:hAnsi="Arial" w:cs="Arial"/>
          <w:sz w:val="24"/>
          <w:szCs w:val="24"/>
        </w:rPr>
        <w:t xml:space="preserve"> </w:t>
      </w:r>
      <w:r w:rsidRPr="00F825F2">
        <w:rPr>
          <w:rFonts w:ascii="Arial" w:hAnsi="Arial" w:cs="Arial"/>
          <w:sz w:val="24"/>
          <w:szCs w:val="24"/>
        </w:rPr>
        <w:t>the newly created one. The decision is made based on the base of the bifurcated position. So:</w:t>
      </w:r>
    </w:p>
    <w:p w14:paraId="798467F4"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i,l</m:t>
                  </m:r>
                </m:sub>
              </m:sSub>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i,l</m:t>
                  </m:r>
                </m:sub>
              </m:sSub>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0&lt;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&lt;I  and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p=I</m:t>
                  </m:r>
                </m:e>
              </m:d>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r>
                <w:rPr>
                  <w:rFonts w:ascii="Cambria Math" w:hAnsi="Cambria Math" w:cs="Arial"/>
                  <w:sz w:val="24"/>
                  <w:szCs w:val="24"/>
                </w:rPr>
                <m:t>,I</m:t>
              </m:r>
            </m:e>
          </m:d>
          <m:r>
            <m:rPr>
              <m:sty m:val="p"/>
            </m:rPr>
            <w:rPr>
              <w:rFonts w:ascii="Cambria Math" w:hAnsi="Cambria Math" w:cs="Arial"/>
              <w:sz w:val="24"/>
              <w:szCs w:val="24"/>
            </w:rPr>
            <w:br/>
          </m:r>
        </m:oMath>
        <m:oMath>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n,l</m:t>
              </m:r>
            </m:sub>
          </m:sSub>
          <m:r>
            <w:rPr>
              <w:rFonts w:ascii="Cambria Math" w:hAnsi="Cambria Math" w:cs="Arial"/>
              <w:sz w:val="24"/>
              <w:szCs w:val="24"/>
            </w:rPr>
            <m:t>)[b]=B(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n,l</m:t>
              </m:r>
            </m:sub>
          </m:sSub>
          <m:r>
            <w:rPr>
              <w:rFonts w:ascii="Cambria Math" w:hAnsi="Cambria Math" w:cs="Arial"/>
              <w:sz w:val="24"/>
              <w:szCs w:val="24"/>
            </w:rPr>
            <m:t>)[b]+B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0&lt;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(0)&lt;I  and  B(</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(p=I))=B(</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n</m:t>
              </m:r>
            </m:sub>
          </m:sSub>
          <m:r>
            <w:rPr>
              <w:rFonts w:ascii="Cambria Math" w:hAnsi="Cambria Math" w:cs="Arial"/>
              <w:sz w:val="24"/>
              <w:szCs w:val="24"/>
            </w:rPr>
            <m:t>,I)</m:t>
          </m:r>
        </m:oMath>
      </m:oMathPara>
    </w:p>
    <w:p w14:paraId="6794FAF1"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The second scenario is after the end of the first step of algorithm, where there are an arbitrary number of frames. In this case:</w:t>
      </w:r>
    </w:p>
    <w:p w14:paraId="596BE0C4" w14:textId="77777777" w:rsidR="0092531A" w:rsidRPr="00F825F2" w:rsidRDefault="0092531A" w:rsidP="0092531A">
      <w:pPr>
        <w:spacing w:line="480" w:lineRule="auto"/>
        <w:jc w:val="both"/>
        <w:rPr>
          <w:rFonts w:ascii="Cambria Math" w:eastAsiaTheme="minorEastAsia" w:hAnsi="Cambria Math" w:cs="Arial"/>
          <w:sz w:val="24"/>
          <w:szCs w:val="24"/>
          <w:oMath/>
        </w:rPr>
      </w:pPr>
      <m:oMathPara>
        <m:oMath>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c,l</m:t>
              </m:r>
            </m:sub>
          </m:sSub>
          <m:r>
            <w:rPr>
              <w:rFonts w:ascii="Cambria Math" w:eastAsiaTheme="minorEastAsia" w:hAnsi="Cambria Math" w:cs="Arial"/>
              <w:sz w:val="24"/>
              <w:szCs w:val="24"/>
            </w:rPr>
            <m:t>)[b]=B(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c,l</m:t>
              </m:r>
            </m:sub>
          </m:sSub>
          <m:r>
            <w:rPr>
              <w:rFonts w:ascii="Cambria Math" w:eastAsiaTheme="minorEastAsia" w:hAnsi="Cambria Math" w:cs="Arial"/>
              <w:sz w:val="24"/>
              <w:szCs w:val="24"/>
            </w:rPr>
            <m:t>)[b]+B(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(p)) ∀ j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&lt;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(0) &lt;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+L</m:t>
          </m:r>
        </m:oMath>
      </m:oMathPara>
    </w:p>
    <w:p w14:paraId="1A9AAAA7"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=siz</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step</m:t>
            </m:r>
          </m:sub>
        </m:sSub>
        <m:r>
          <w:rPr>
            <w:rFonts w:ascii="Cambria Math" w:eastAsiaTheme="minorEastAsia" w:hAnsi="Cambria Math" w:cs="Arial"/>
            <w:sz w:val="24"/>
            <w:szCs w:val="24"/>
          </w:rPr>
          <m:t>*step</m:t>
        </m:r>
      </m:oMath>
      <w:r w:rsidRPr="00F825F2">
        <w:rPr>
          <w:rFonts w:ascii="Arial" w:eastAsiaTheme="minorEastAsia" w:hAnsi="Arial" w:cs="Arial"/>
          <w:sz w:val="24"/>
          <w:szCs w:val="24"/>
        </w:rPr>
        <w:t xml:space="preserve"> </w:t>
      </w:r>
      <w:proofErr w:type="gramStart"/>
      <w:r w:rsidRPr="00F825F2">
        <w:rPr>
          <w:rFonts w:ascii="Arial" w:eastAsiaTheme="minorEastAsia" w:hAnsi="Arial" w:cs="Arial"/>
          <w:sz w:val="24"/>
          <w:szCs w:val="24"/>
        </w:rPr>
        <w:t xml:space="preserve">and </w:t>
      </w:r>
      <w:proofErr w:type="gramEnd"/>
      <m:oMath>
        <m:r>
          <w:rPr>
            <w:rFonts w:ascii="Cambria Math" w:eastAsiaTheme="minorEastAsia" w:hAnsi="Cambria Math" w:cs="Arial"/>
            <w:sz w:val="24"/>
            <w:szCs w:val="24"/>
          </w:rPr>
          <m:t>c=min(Dist(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r>
          <w:rPr>
            <w:rFonts w:ascii="Cambria Math" w:eastAsiaTheme="minorEastAsia" w:hAnsi="Cambria Math" w:cs="Arial"/>
            <w:sz w:val="24"/>
            <w:szCs w:val="24"/>
          </w:rPr>
          <m:t xml:space="preserve"> , </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r>
          <w:rPr>
            <w:rFonts w:ascii="Cambria Math" w:eastAsiaTheme="minorEastAsia" w:hAnsi="Cambria Math" w:cs="Arial"/>
            <w:sz w:val="24"/>
            <w:szCs w:val="24"/>
          </w:rPr>
          <m:t>)) ∀ k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oMath>
      <w:r w:rsidRPr="00F825F2">
        <w:rPr>
          <w:rFonts w:ascii="Arial" w:eastAsiaTheme="minorEastAsia" w:hAnsi="Arial" w:cs="Arial"/>
          <w:sz w:val="24"/>
          <w:szCs w:val="24"/>
        </w:rPr>
        <w:t xml:space="preserve">. Where </w:t>
      </w:r>
      <m:oMath>
        <m:r>
          <w:rPr>
            <w:rFonts w:ascii="Cambria Math" w:eastAsiaTheme="minorEastAsia" w:hAnsi="Cambria Math" w:cs="Arial"/>
            <w:sz w:val="24"/>
            <w:szCs w:val="24"/>
          </w:rPr>
          <m:t>Dist(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r>
          <w:rPr>
            <w:rFonts w:ascii="Cambria Math" w:eastAsiaTheme="minorEastAsia" w:hAnsi="Cambria Math" w:cs="Arial"/>
            <w:sz w:val="24"/>
            <w:szCs w:val="24"/>
          </w:rPr>
          <m:t>)</m:t>
        </m:r>
      </m:oMath>
      <w:r w:rsidRPr="00F825F2">
        <w:rPr>
          <w:rFonts w:ascii="Arial" w:eastAsiaTheme="minorEastAsia" w:hAnsi="Arial" w:cs="Arial"/>
          <w:sz w:val="24"/>
          <w:szCs w:val="24"/>
        </w:rPr>
        <w:t xml:space="preserve"> is the Hamming dist</w:t>
      </w:r>
      <w:proofErr w:type="spellStart"/>
      <w:r w:rsidRPr="00F825F2">
        <w:rPr>
          <w:rFonts w:ascii="Arial" w:eastAsiaTheme="minorEastAsia" w:hAnsi="Arial" w:cs="Arial"/>
          <w:sz w:val="24"/>
          <w:szCs w:val="24"/>
        </w:rPr>
        <w:t>ance</w:t>
      </w:r>
      <w:proofErr w:type="spellEnd"/>
      <w:r w:rsidRPr="00F825F2">
        <w:rPr>
          <w:rFonts w:ascii="Arial" w:eastAsiaTheme="minorEastAsia" w:hAnsi="Arial" w:cs="Arial"/>
          <w:sz w:val="24"/>
          <w:szCs w:val="24"/>
        </w:rPr>
        <w:t xml:space="preserve"> between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oMath>
      <w:r w:rsidRPr="00F825F2">
        <w:rPr>
          <w:rFonts w:ascii="Arial" w:eastAsiaTheme="minorEastAsia" w:hAnsi="Arial" w:cs="Arial"/>
          <w:sz w:val="24"/>
          <w:szCs w:val="24"/>
        </w:rPr>
        <w:t xml:space="preserve"> read and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oMath>
      <w:r w:rsidRPr="00F825F2">
        <w:rPr>
          <w:rFonts w:ascii="Arial" w:eastAsiaTheme="minorEastAsia" w:hAnsi="Arial" w:cs="Arial"/>
          <w:sz w:val="24"/>
          <w:szCs w:val="24"/>
        </w:rPr>
        <w:t xml:space="preserve"> </w:t>
      </w:r>
      <w:proofErr w:type="gramStart"/>
      <w:r w:rsidRPr="00F825F2">
        <w:rPr>
          <w:rFonts w:ascii="Arial" w:eastAsiaTheme="minorEastAsia" w:hAnsi="Arial" w:cs="Arial"/>
          <w:sz w:val="24"/>
          <w:szCs w:val="24"/>
        </w:rPr>
        <w:t>contig.</w:t>
      </w:r>
      <w:proofErr w:type="gramEnd"/>
    </w:p>
    <w:p w14:paraId="3A918E47" w14:textId="77777777" w:rsidR="0092531A" w:rsidRPr="00F825F2" w:rsidRDefault="0092531A" w:rsidP="0092531A">
      <w:pPr>
        <w:spacing w:line="480" w:lineRule="auto"/>
        <w:jc w:val="both"/>
        <w:rPr>
          <w:rFonts w:ascii="Arial" w:hAnsi="Arial" w:cs="Arial"/>
        </w:rPr>
      </w:pPr>
      <w:r w:rsidRPr="00F825F2">
        <w:rPr>
          <w:rFonts w:ascii="Arial" w:eastAsiaTheme="minorEastAsia" w:hAnsi="Arial" w:cs="Arial"/>
          <w:sz w:val="24"/>
          <w:szCs w:val="24"/>
        </w:rPr>
        <w:t xml:space="preserve">Before each step, all </w:t>
      </w:r>
      <w:proofErr w:type="spellStart"/>
      <w:r w:rsidRPr="00F825F2">
        <w:rPr>
          <w:rFonts w:ascii="Arial" w:eastAsiaTheme="minorEastAsia" w:hAnsi="Arial" w:cs="Arial"/>
          <w:sz w:val="24"/>
          <w:szCs w:val="24"/>
        </w:rPr>
        <w:t>contigs</w:t>
      </w:r>
      <w:proofErr w:type="spellEnd"/>
      <w:r w:rsidRPr="00F825F2">
        <w:rPr>
          <w:rFonts w:ascii="Arial" w:eastAsiaTheme="minorEastAsia" w:hAnsi="Arial" w:cs="Arial"/>
          <w:sz w:val="24"/>
          <w:szCs w:val="24"/>
        </w:rPr>
        <w:t xml:space="preserve"> are scanned to ensure that </w:t>
      </w:r>
      <w:r>
        <w:rPr>
          <w:rFonts w:ascii="Arial" w:eastAsiaTheme="minorEastAsia" w:hAnsi="Arial" w:cs="Arial"/>
          <w:sz w:val="24"/>
          <w:szCs w:val="24"/>
        </w:rPr>
        <w:t xml:space="preserve">they </w:t>
      </w:r>
      <w:r w:rsidRPr="00F825F2">
        <w:rPr>
          <w:rFonts w:ascii="Arial" w:eastAsiaTheme="minorEastAsia" w:hAnsi="Arial" w:cs="Arial"/>
          <w:sz w:val="24"/>
          <w:szCs w:val="24"/>
        </w:rPr>
        <w:t xml:space="preserve">are well supported by mutated positions against all other </w:t>
      </w:r>
      <w:proofErr w:type="spellStart"/>
      <w:r w:rsidRPr="00F825F2">
        <w:rPr>
          <w:rFonts w:ascii="Arial" w:eastAsiaTheme="minorEastAsia" w:hAnsi="Arial" w:cs="Arial"/>
          <w:sz w:val="24"/>
          <w:szCs w:val="24"/>
        </w:rPr>
        <w:t>contigs</w:t>
      </w:r>
      <w:proofErr w:type="spellEnd"/>
      <w:r w:rsidRPr="00F825F2">
        <w:rPr>
          <w:rFonts w:ascii="Arial" w:eastAsiaTheme="minorEastAsia" w:hAnsi="Arial" w:cs="Arial"/>
          <w:sz w:val="24"/>
          <w:szCs w:val="24"/>
        </w:rPr>
        <w:t>. As the algorithm proceeds</w:t>
      </w:r>
      <w:r>
        <w:rPr>
          <w:rFonts w:ascii="Arial" w:eastAsiaTheme="minorEastAsia" w:hAnsi="Arial" w:cs="Arial"/>
          <w:sz w:val="24"/>
          <w:szCs w:val="24"/>
        </w:rPr>
        <w:t>,</w:t>
      </w:r>
      <w:r w:rsidRPr="00F825F2">
        <w:rPr>
          <w:rFonts w:ascii="Arial" w:eastAsiaTheme="minorEastAsia" w:hAnsi="Arial" w:cs="Arial"/>
          <w:sz w:val="24"/>
          <w:szCs w:val="24"/>
        </w:rPr>
        <w:t xml:space="preserve"> </w:t>
      </w:r>
      <w:r>
        <w:rPr>
          <w:rFonts w:ascii="Arial" w:eastAsiaTheme="minorEastAsia" w:hAnsi="Arial" w:cs="Arial"/>
          <w:sz w:val="24"/>
          <w:szCs w:val="24"/>
        </w:rPr>
        <w:t xml:space="preserve">all </w:t>
      </w:r>
      <w:proofErr w:type="spellStart"/>
      <w:r w:rsidRPr="00F825F2">
        <w:rPr>
          <w:rFonts w:ascii="Arial" w:eastAsiaTheme="minorEastAsia" w:hAnsi="Arial" w:cs="Arial"/>
          <w:sz w:val="24"/>
          <w:szCs w:val="24"/>
        </w:rPr>
        <w:t>contigs</w:t>
      </w:r>
      <w:proofErr w:type="spellEnd"/>
      <w:r w:rsidRPr="00F825F2">
        <w:rPr>
          <w:rFonts w:ascii="Arial" w:eastAsiaTheme="minorEastAsia" w:hAnsi="Arial" w:cs="Arial"/>
          <w:sz w:val="24"/>
          <w:szCs w:val="24"/>
        </w:rPr>
        <w:t xml:space="preserve"> unsupported for a region greater than the size of the step are merged</w:t>
      </w:r>
      <w:r>
        <w:rPr>
          <w:rFonts w:ascii="Arial" w:eastAsiaTheme="minorEastAsia" w:hAnsi="Arial" w:cs="Arial"/>
          <w:sz w:val="24"/>
          <w:szCs w:val="24"/>
        </w:rPr>
        <w:t xml:space="preserve"> together</w:t>
      </w:r>
      <w:r w:rsidRPr="00F825F2">
        <w:rPr>
          <w:rFonts w:ascii="Arial" w:eastAsiaTheme="minorEastAsia" w:hAnsi="Arial" w:cs="Arial"/>
          <w:sz w:val="24"/>
          <w:szCs w:val="24"/>
        </w:rPr>
        <w:t xml:space="preserve">. Similarly, </w:t>
      </w:r>
      <w:proofErr w:type="spellStart"/>
      <w:r w:rsidRPr="00F825F2">
        <w:rPr>
          <w:rFonts w:ascii="Arial" w:eastAsiaTheme="minorEastAsia" w:hAnsi="Arial" w:cs="Arial"/>
          <w:sz w:val="24"/>
          <w:szCs w:val="24"/>
        </w:rPr>
        <w:t>contigs</w:t>
      </w:r>
      <w:proofErr w:type="spellEnd"/>
      <w:r w:rsidRPr="00F825F2">
        <w:rPr>
          <w:rFonts w:ascii="Arial" w:eastAsiaTheme="minorEastAsia" w:hAnsi="Arial" w:cs="Arial"/>
          <w:sz w:val="24"/>
          <w:szCs w:val="24"/>
        </w:rPr>
        <w:t xml:space="preserve"> that </w:t>
      </w:r>
      <w:r>
        <w:rPr>
          <w:rFonts w:ascii="Arial" w:eastAsiaTheme="minorEastAsia" w:hAnsi="Arial" w:cs="Arial"/>
          <w:sz w:val="24"/>
          <w:szCs w:val="24"/>
        </w:rPr>
        <w:t xml:space="preserve">drop the </w:t>
      </w:r>
      <w:r w:rsidRPr="00F825F2">
        <w:rPr>
          <w:rFonts w:ascii="Arial" w:eastAsiaTheme="minorEastAsia" w:hAnsi="Arial" w:cs="Arial"/>
          <w:sz w:val="24"/>
          <w:szCs w:val="24"/>
        </w:rPr>
        <w:t xml:space="preserve">coverage inside the current </w:t>
      </w:r>
      <w:r>
        <w:rPr>
          <w:rFonts w:ascii="Arial" w:eastAsiaTheme="minorEastAsia" w:hAnsi="Arial" w:cs="Arial"/>
          <w:sz w:val="24"/>
          <w:szCs w:val="24"/>
        </w:rPr>
        <w:t xml:space="preserve">frame to zero - are excluded from </w:t>
      </w:r>
      <w:r w:rsidRPr="00F825F2">
        <w:rPr>
          <w:rFonts w:ascii="Arial" w:eastAsiaTheme="minorEastAsia" w:hAnsi="Arial" w:cs="Arial"/>
          <w:sz w:val="24"/>
          <w:szCs w:val="24"/>
        </w:rPr>
        <w:t>participati</w:t>
      </w:r>
      <w:r>
        <w:rPr>
          <w:rFonts w:ascii="Arial" w:eastAsiaTheme="minorEastAsia" w:hAnsi="Arial" w:cs="Arial"/>
          <w:sz w:val="24"/>
          <w:szCs w:val="24"/>
        </w:rPr>
        <w:t>on</w:t>
      </w:r>
      <w:r w:rsidRPr="00F825F2">
        <w:rPr>
          <w:rFonts w:ascii="Arial" w:eastAsiaTheme="minorEastAsia" w:hAnsi="Arial" w:cs="Arial"/>
          <w:sz w:val="24"/>
          <w:szCs w:val="24"/>
        </w:rPr>
        <w:t xml:space="preserve"> in the construction process. So</w:t>
      </w:r>
      <w:r w:rsidRPr="00F825F2">
        <w:rPr>
          <w:rFonts w:ascii="Arial" w:hAnsi="Arial" w:cs="Arial"/>
        </w:rPr>
        <w:t xml:space="preserve"> </w:t>
      </w:r>
    </w:p>
    <w:p w14:paraId="7D0C09D0" w14:textId="77777777" w:rsidR="0092531A" w:rsidRPr="00F825F2" w:rsidRDefault="0092531A" w:rsidP="0092531A">
      <w:pPr>
        <w:spacing w:line="480" w:lineRule="auto"/>
        <w:jc w:val="both"/>
        <w:rPr>
          <w:rFonts w:ascii="Cambria Math" w:eastAsiaTheme="minorEastAsia" w:hAnsi="Cambria Math" w:cs="Arial"/>
          <w:sz w:val="24"/>
          <w:szCs w:val="24"/>
          <w:oMath/>
        </w:rPr>
      </w:pPr>
      <m:oMathPara>
        <m:oMath>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xml:space="preserve">∀ l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&lt;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&lt;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+L and ∀i,j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oMath>
      </m:oMathPara>
    </w:p>
    <w:p w14:paraId="51E17077" w14:textId="77777777"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Where </w:t>
      </w:r>
      <m:oMath>
        <m:r>
          <w:rPr>
            <w:rFonts w:ascii="Cambria Math" w:eastAsiaTheme="minorEastAsia" w:hAnsi="Cambria Math" w:cs="Arial"/>
            <w:sz w:val="24"/>
            <w:szCs w:val="24"/>
          </w:rPr>
          <m:t>Dist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i,l</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j,l</m:t>
                </m:r>
              </m:sub>
            </m:sSub>
          </m:e>
        </m:d>
        <m:r>
          <w:rPr>
            <w:rFonts w:ascii="Cambria Math" w:eastAsiaTheme="minorEastAsia" w:hAnsi="Cambria Math" w:cs="Arial"/>
            <w:sz w:val="24"/>
            <w:szCs w:val="24"/>
          </w:rPr>
          <m:t>=0</m:t>
        </m:r>
      </m:oMath>
      <w:r w:rsidRPr="00F825F2">
        <w:rPr>
          <w:rFonts w:ascii="Arial" w:eastAsiaTheme="minorEastAsia" w:hAnsi="Arial" w:cs="Arial"/>
          <w:sz w:val="24"/>
          <w:szCs w:val="24"/>
        </w:rPr>
        <w:t xml:space="preserve"> and </w:t>
      </w:r>
      <m:oMath>
        <m:r>
          <w:rPr>
            <w:rFonts w:ascii="Cambria Math" w:eastAsiaTheme="minorEastAsia" w:hAnsi="Cambria Math" w:cs="Arial"/>
            <w:sz w:val="24"/>
            <w:szCs w:val="24"/>
          </w:rPr>
          <m:t>Dist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i,l</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j,l</m:t>
                </m:r>
              </m:sub>
            </m:sSub>
          </m:e>
        </m:d>
      </m:oMath>
      <w:r w:rsidRPr="00F825F2">
        <w:rPr>
          <w:rFonts w:ascii="Arial" w:eastAsiaTheme="minorEastAsia" w:hAnsi="Arial" w:cs="Arial"/>
          <w:sz w:val="24"/>
          <w:szCs w:val="24"/>
        </w:rPr>
        <w:t xml:space="preserve"> is the Hamming distance between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read and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contig for </w:t>
      </w:r>
      <w:proofErr w:type="gramStart"/>
      <w:r w:rsidRPr="00F825F2">
        <w:rPr>
          <w:rFonts w:ascii="Arial" w:eastAsiaTheme="minorEastAsia" w:hAnsi="Arial" w:cs="Arial"/>
          <w:sz w:val="24"/>
          <w:szCs w:val="24"/>
        </w:rPr>
        <w:t xml:space="preserve">position </w:t>
      </w:r>
      <w:proofErr w:type="gramEnd"/>
      <m:oMath>
        <m:r>
          <w:rPr>
            <w:rFonts w:ascii="Cambria Math" w:eastAsiaTheme="minorEastAsia" w:hAnsi="Cambria Math" w:cs="Arial"/>
            <w:sz w:val="24"/>
            <w:szCs w:val="24"/>
          </w:rPr>
          <m:t>l</m:t>
        </m:r>
      </m:oMath>
      <w:r w:rsidRPr="00F825F2">
        <w:rPr>
          <w:rFonts w:ascii="Arial" w:eastAsiaTheme="minorEastAsia" w:hAnsi="Arial" w:cs="Arial"/>
          <w:sz w:val="24"/>
          <w:szCs w:val="24"/>
        </w:rPr>
        <w:t>.</w:t>
      </w:r>
    </w:p>
    <w:p w14:paraId="50A46177" w14:textId="77777777" w:rsidR="0092531A" w:rsidRPr="00B02E8F" w:rsidRDefault="0092531A" w:rsidP="0092531A">
      <w:pPr>
        <w:spacing w:line="480" w:lineRule="auto"/>
        <w:jc w:val="both"/>
        <w:rPr>
          <w:rFonts w:ascii="Arial" w:eastAsiaTheme="minorEastAsia" w:hAnsi="Arial" w:cs="Arial"/>
          <w:sz w:val="24"/>
          <w:szCs w:val="24"/>
        </w:rPr>
      </w:pPr>
      <w:r>
        <w:rPr>
          <w:rFonts w:ascii="Arial" w:eastAsiaTheme="minorEastAsia" w:hAnsi="Arial" w:cs="Arial"/>
          <w:sz w:val="24"/>
          <w:szCs w:val="24"/>
        </w:rPr>
        <w:t xml:space="preserve">The algorithm iterates until the last alignment is considered on the rightmost frame. </w:t>
      </w:r>
      <w:r w:rsidRPr="004673D6">
        <w:rPr>
          <w:rFonts w:ascii="Arial" w:eastAsiaTheme="minorEastAsia" w:hAnsi="Arial" w:cs="Arial"/>
          <w:sz w:val="24"/>
          <w:szCs w:val="24"/>
        </w:rPr>
        <w:t xml:space="preserve"> </w:t>
      </w:r>
      <w:r>
        <w:rPr>
          <w:rFonts w:ascii="Arial" w:eastAsiaTheme="minorEastAsia" w:hAnsi="Arial" w:cs="Arial"/>
          <w:sz w:val="24"/>
          <w:szCs w:val="24"/>
        </w:rPr>
        <w:t xml:space="preserve">The result is a collection of arrays, each representing a </w:t>
      </w:r>
      <w:proofErr w:type="spellStart"/>
      <w:proofErr w:type="gramStart"/>
      <w:r>
        <w:rPr>
          <w:rFonts w:ascii="Arial" w:eastAsiaTheme="minorEastAsia" w:hAnsi="Arial" w:cs="Arial"/>
          <w:sz w:val="24"/>
          <w:szCs w:val="24"/>
        </w:rPr>
        <w:t>contig</w:t>
      </w:r>
      <w:proofErr w:type="spellEnd"/>
      <w:r>
        <w:rPr>
          <w:rFonts w:ascii="Arial" w:eastAsiaTheme="minorEastAsia" w:hAnsi="Arial" w:cs="Arial"/>
          <w:sz w:val="24"/>
          <w:szCs w:val="24"/>
        </w:rPr>
        <w:t xml:space="preserve"> </w:t>
      </w:r>
      <w:proofErr w:type="gramEnd"/>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Pr>
          <w:rFonts w:ascii="Arial" w:eastAsiaTheme="minorEastAsia" w:hAnsi="Arial" w:cs="Arial"/>
          <w:sz w:val="24"/>
          <w:szCs w:val="24"/>
        </w:rPr>
        <w:t xml:space="preserve">. Position </w:t>
      </w:r>
      <m:oMath>
        <m:r>
          <w:rPr>
            <w:rFonts w:ascii="Cambria Math" w:eastAsiaTheme="minorEastAsia" w:hAnsi="Cambria Math" w:cs="Arial"/>
            <w:sz w:val="24"/>
            <w:szCs w:val="24"/>
          </w:rPr>
          <m:t>j</m:t>
        </m:r>
      </m:oMath>
      <w:r>
        <w:rPr>
          <w:rFonts w:ascii="Arial" w:eastAsiaTheme="minorEastAsia" w:hAnsi="Arial" w:cs="Arial"/>
          <w:sz w:val="24"/>
          <w:szCs w:val="24"/>
        </w:rPr>
        <w:t xml:space="preserve"> of the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th</m:t>
            </m:r>
          </m:sup>
        </m:sSup>
      </m:oMath>
      <w:r>
        <w:rPr>
          <w:rFonts w:ascii="Arial" w:eastAsiaTheme="minorEastAsia" w:hAnsi="Arial" w:cs="Arial"/>
          <w:sz w:val="24"/>
          <w:szCs w:val="24"/>
        </w:rPr>
        <w:t xml:space="preserve"> contig</w:t>
      </w:r>
      <w:r>
        <w:rPr>
          <w:rFonts w:ascii="Arial" w:eastAsiaTheme="minorEastAsia" w:hAnsi="Arial" w:cs="Arial"/>
          <w:b/>
          <w:sz w:val="24"/>
          <w:szCs w:val="24"/>
        </w:rPr>
        <w:t xml:space="preserve"> </w:t>
      </w:r>
      <w:r w:rsidRPr="00B02E8F">
        <w:rPr>
          <w:rFonts w:ascii="Arial" w:eastAsiaTheme="minorEastAsia" w:hAnsi="Arial" w:cs="Arial"/>
          <w:sz w:val="24"/>
          <w:szCs w:val="24"/>
        </w:rPr>
        <w:t>is</w:t>
      </w:r>
      <w:r>
        <w:rPr>
          <w:rFonts w:ascii="Arial" w:eastAsiaTheme="minorEastAsia" w:hAnsi="Arial" w:cs="Arial"/>
          <w:sz w:val="24"/>
          <w:szCs w:val="24"/>
        </w:rPr>
        <w:t xml:space="preserve"> an array </w:t>
      </w:r>
      <m:oMath>
        <m:r>
          <m:rPr>
            <m:sty m:val="bi"/>
          </m:rPr>
          <w:rPr>
            <w:rFonts w:ascii="Cambria Math" w:eastAsiaTheme="minorEastAsia" w:hAnsi="Cambria Math" w:cs="Arial"/>
            <w:sz w:val="24"/>
            <w:szCs w:val="24"/>
          </w:rPr>
          <m:t xml:space="preserve">P= </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i,j</m:t>
            </m:r>
          </m:sub>
        </m:sSub>
      </m:oMath>
      <w:r>
        <w:rPr>
          <w:rFonts w:ascii="Arial" w:eastAsiaTheme="minorEastAsia" w:hAnsi="Arial" w:cs="Arial"/>
          <w:b/>
          <w:sz w:val="24"/>
          <w:szCs w:val="24"/>
        </w:rPr>
        <w:t xml:space="preserve"> </w:t>
      </w:r>
      <w:r w:rsidRPr="00B02E8F">
        <w:rPr>
          <w:rFonts w:ascii="Arial" w:eastAsiaTheme="minorEastAsia" w:hAnsi="Arial" w:cs="Arial"/>
          <w:sz w:val="24"/>
          <w:szCs w:val="24"/>
        </w:rPr>
        <w:t>where</w:t>
      </w:r>
      <w:r>
        <w:rPr>
          <w:rFonts w:ascii="Arial" w:eastAsiaTheme="minorEastAsia" w:hAnsi="Arial" w:cs="Arial"/>
          <w:sz w:val="24"/>
          <w:szCs w:val="24"/>
        </w:rPr>
        <w:t xml:space="preserve"> </w:t>
      </w:r>
      <m:oMath>
        <m:r>
          <m:rPr>
            <m:sty m:val="bi"/>
          </m:rPr>
          <w:rPr>
            <w:rFonts w:ascii="Cambria Math" w:eastAsiaTheme="minorEastAsia" w:hAnsi="Cambria Math" w:cs="Arial"/>
            <w:sz w:val="24"/>
            <w:szCs w:val="24"/>
          </w:rPr>
          <m:t>P</m:t>
        </m:r>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k</m:t>
            </m:r>
          </m:sub>
        </m:sSub>
        <m:r>
          <w:rPr>
            <w:rFonts w:ascii="Cambria Math" w:eastAsiaTheme="minorEastAsia" w:hAnsi="Cambria Math" w:cs="Arial"/>
            <w:sz w:val="24"/>
            <w:szCs w:val="24"/>
          </w:rPr>
          <m:t>]</m:t>
        </m:r>
      </m:oMath>
      <w:r>
        <w:rPr>
          <w:rFonts w:ascii="Arial" w:eastAsiaTheme="minorEastAsia" w:hAnsi="Arial" w:cs="Arial"/>
          <w:sz w:val="24"/>
          <w:szCs w:val="24"/>
        </w:rPr>
        <w:t xml:space="preserve"> and P</w:t>
      </w:r>
      <w:r w:rsidRPr="00B02E8F">
        <w:rPr>
          <w:rFonts w:ascii="Arial" w:eastAsiaTheme="minorEastAsia" w:hAnsi="Arial" w:cs="Arial"/>
          <w:sz w:val="24"/>
          <w:szCs w:val="24"/>
          <w:vertAlign w:val="subscript"/>
        </w:rPr>
        <w:t>r</w:t>
      </w:r>
      <w:r>
        <w:rPr>
          <w:rFonts w:ascii="Arial" w:eastAsiaTheme="minorEastAsia" w:hAnsi="Arial" w:cs="Arial"/>
          <w:sz w:val="24"/>
          <w:szCs w:val="24"/>
        </w:rPr>
        <w:t xml:space="preserve"> is the number of alignments that support the </w:t>
      </w:r>
      <w:proofErr w:type="spellStart"/>
      <w:r>
        <w:rPr>
          <w:rFonts w:ascii="Arial" w:eastAsiaTheme="minorEastAsia" w:hAnsi="Arial" w:cs="Arial"/>
          <w:sz w:val="24"/>
          <w:szCs w:val="24"/>
        </w:rPr>
        <w:t>contig</w:t>
      </w:r>
      <w:proofErr w:type="spellEnd"/>
      <w:r>
        <w:rPr>
          <w:rFonts w:ascii="Arial" w:eastAsiaTheme="minorEastAsia" w:hAnsi="Arial" w:cs="Arial"/>
          <w:sz w:val="24"/>
          <w:szCs w:val="24"/>
        </w:rPr>
        <w:t xml:space="preserv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Pr>
          <w:rFonts w:ascii="Arial" w:eastAsiaTheme="minorEastAsia" w:hAnsi="Arial" w:cs="Arial"/>
          <w:b/>
          <w:sz w:val="24"/>
          <w:szCs w:val="24"/>
        </w:rPr>
        <w:t xml:space="preserve"> </w:t>
      </w:r>
      <w:r>
        <w:rPr>
          <w:rFonts w:ascii="Arial" w:eastAsiaTheme="minorEastAsia" w:hAnsi="Arial" w:cs="Arial"/>
          <w:sz w:val="24"/>
          <w:szCs w:val="24"/>
        </w:rPr>
        <w:t xml:space="preserve">and have been aligned to </w:t>
      </w:r>
      <w:proofErr w:type="gramStart"/>
      <w:r>
        <w:rPr>
          <w:rFonts w:ascii="Arial" w:eastAsiaTheme="minorEastAsia" w:hAnsi="Arial" w:cs="Arial"/>
          <w:sz w:val="24"/>
          <w:szCs w:val="24"/>
        </w:rPr>
        <w:t xml:space="preserve">reference </w:t>
      </w:r>
      <w:proofErr w:type="gramEnd"/>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R</m:t>
            </m:r>
          </m:e>
          <m:sub>
            <m:r>
              <m:rPr>
                <m:sty m:val="bi"/>
              </m:rPr>
              <w:rPr>
                <w:rFonts w:ascii="Cambria Math" w:eastAsiaTheme="minorEastAsia" w:hAnsi="Cambria Math" w:cs="Arial"/>
                <w:sz w:val="24"/>
                <w:szCs w:val="24"/>
              </w:rPr>
              <m:t>r</m:t>
            </m:r>
          </m:sub>
        </m:sSub>
      </m:oMath>
      <w:r w:rsidRPr="005D5CBE">
        <w:rPr>
          <w:rFonts w:ascii="Arial" w:eastAsiaTheme="minorEastAsia" w:hAnsi="Arial" w:cs="Arial"/>
          <w:sz w:val="24"/>
          <w:szCs w:val="24"/>
        </w:rPr>
        <w:t>.</w:t>
      </w:r>
    </w:p>
    <w:p w14:paraId="124EB883"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Validation</w:t>
      </w:r>
    </w:p>
    <w:p w14:paraId="71092D70" w14:textId="41F77DA2" w:rsidR="0092531A" w:rsidRPr="00B72D61"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In order to test the algorithm, we generated in silico short reads using </w:t>
      </w:r>
      <w:r>
        <w:rPr>
          <w:rFonts w:ascii="Arial" w:hAnsi="Arial" w:cs="Arial"/>
          <w:sz w:val="24"/>
          <w:szCs w:val="24"/>
        </w:rPr>
        <w:t>Sabin2</w:t>
      </w:r>
      <w:r w:rsidRPr="00F825F2">
        <w:rPr>
          <w:rFonts w:ascii="Arial" w:hAnsi="Arial" w:cs="Arial"/>
          <w:sz w:val="24"/>
          <w:szCs w:val="24"/>
        </w:rPr>
        <w:t xml:space="preserve"> as a template sequence</w:t>
      </w:r>
      <w:r>
        <w:rPr>
          <w:rFonts w:ascii="Arial" w:hAnsi="Arial" w:cs="Arial"/>
          <w:sz w:val="24"/>
          <w:szCs w:val="24"/>
        </w:rPr>
        <w:t xml:space="preserve"> (</w:t>
      </w:r>
      <w:r w:rsidR="00A95B86">
        <w:rPr>
          <w:rFonts w:ascii="Arial" w:hAnsi="Arial" w:cs="Arial"/>
          <w:sz w:val="24"/>
          <w:szCs w:val="24"/>
        </w:rPr>
        <w:t>Table S</w:t>
      </w:r>
      <w:r w:rsidRPr="00F825F2">
        <w:rPr>
          <w:rFonts w:ascii="Arial" w:hAnsi="Arial" w:cs="Arial"/>
          <w:sz w:val="24"/>
          <w:szCs w:val="24"/>
        </w:rPr>
        <w:t>1</w:t>
      </w:r>
      <w:r>
        <w:rPr>
          <w:rFonts w:ascii="Arial" w:hAnsi="Arial" w:cs="Arial"/>
          <w:sz w:val="24"/>
          <w:szCs w:val="24"/>
        </w:rPr>
        <w:t>)</w:t>
      </w:r>
      <w:r w:rsidRPr="00F825F2">
        <w:rPr>
          <w:rFonts w:ascii="Arial" w:hAnsi="Arial" w:cs="Arial"/>
          <w:sz w:val="24"/>
          <w:szCs w:val="24"/>
        </w:rPr>
        <w:t xml:space="preserve">. </w:t>
      </w:r>
      <w:r w:rsidRPr="00F825F2">
        <w:rPr>
          <w:rFonts w:ascii="Arial" w:hAnsi="Arial" w:cs="Arial"/>
          <w:sz w:val="24"/>
        </w:rPr>
        <w:t>One sequence was used to generate ten mutant strains each with a genetic distance described in the second column</w:t>
      </w:r>
      <w:r>
        <w:rPr>
          <w:rFonts w:ascii="Arial" w:hAnsi="Arial" w:cs="Arial"/>
          <w:sz w:val="24"/>
        </w:rPr>
        <w:t xml:space="preserve"> of </w:t>
      </w:r>
      <w:r w:rsidR="00A95B86">
        <w:rPr>
          <w:rFonts w:ascii="Arial" w:hAnsi="Arial" w:cs="Arial"/>
          <w:sz w:val="24"/>
          <w:szCs w:val="24"/>
        </w:rPr>
        <w:t>Table S</w:t>
      </w:r>
      <w:r w:rsidRPr="00F825F2">
        <w:rPr>
          <w:rFonts w:ascii="Arial" w:hAnsi="Arial" w:cs="Arial"/>
          <w:sz w:val="24"/>
          <w:szCs w:val="24"/>
        </w:rPr>
        <w:t>1</w:t>
      </w:r>
      <w:r w:rsidRPr="00F825F2">
        <w:rPr>
          <w:rFonts w:ascii="Arial" w:hAnsi="Arial" w:cs="Arial"/>
          <w:sz w:val="24"/>
        </w:rPr>
        <w:t xml:space="preserve">. From these </w:t>
      </w:r>
      <w:r w:rsidR="005E5C2A" w:rsidRPr="00F825F2">
        <w:rPr>
          <w:rFonts w:ascii="Arial" w:hAnsi="Arial" w:cs="Arial"/>
          <w:sz w:val="24"/>
        </w:rPr>
        <w:t>sequences,</w:t>
      </w:r>
      <w:r w:rsidRPr="00F825F2">
        <w:rPr>
          <w:rFonts w:ascii="Arial" w:hAnsi="Arial" w:cs="Arial"/>
          <w:sz w:val="24"/>
        </w:rPr>
        <w:t xml:space="preserve"> we randomly generated different number of short reads creating different relative frequencies for each haplotype. The length of the reads and the random noise introduced in each group of short reads is also described in the table.</w:t>
      </w:r>
      <w:r w:rsidRPr="00F825F2">
        <w:rPr>
          <w:rFonts w:ascii="Arial" w:hAnsi="Arial" w:cs="Arial"/>
          <w:sz w:val="24"/>
          <w:szCs w:val="24"/>
        </w:rPr>
        <w:t xml:space="preserve"> </w:t>
      </w:r>
      <w:r>
        <w:rPr>
          <w:rFonts w:ascii="Arial" w:hAnsi="Arial" w:cs="Arial"/>
          <w:sz w:val="24"/>
          <w:szCs w:val="24"/>
        </w:rPr>
        <w:t>All short reads were</w:t>
      </w:r>
      <w:r w:rsidRPr="00F825F2">
        <w:rPr>
          <w:rFonts w:ascii="Arial" w:hAnsi="Arial" w:cs="Arial"/>
          <w:sz w:val="24"/>
          <w:szCs w:val="24"/>
        </w:rPr>
        <w:t xml:space="preserve"> merged into one file. After creating the in silico heterogeneous sample, we aligned and profiled them against the original </w:t>
      </w:r>
      <w:r>
        <w:rPr>
          <w:rFonts w:ascii="Arial" w:hAnsi="Arial" w:cs="Arial"/>
          <w:sz w:val="24"/>
          <w:szCs w:val="24"/>
        </w:rPr>
        <w:t>Sabin2</w:t>
      </w:r>
      <w:r w:rsidRPr="00F825F2">
        <w:rPr>
          <w:rFonts w:ascii="Arial" w:hAnsi="Arial" w:cs="Arial"/>
          <w:sz w:val="24"/>
          <w:szCs w:val="24"/>
        </w:rPr>
        <w:t xml:space="preserve"> sequence. The profile revealed a large number of mutations and the two distinct relative frequencies created two baselines of mutations at the level of 10% and the second at the 30% (</w:t>
      </w:r>
      <w:r w:rsidR="00A95B86">
        <w:rPr>
          <w:rFonts w:ascii="Arial" w:hAnsi="Arial" w:cs="Arial"/>
          <w:sz w:val="24"/>
          <w:szCs w:val="24"/>
        </w:rPr>
        <w:t>Fig S</w:t>
      </w:r>
      <w:r w:rsidR="00D4175B">
        <w:rPr>
          <w:rFonts w:ascii="Arial" w:hAnsi="Arial" w:cs="Arial"/>
          <w:sz w:val="24"/>
          <w:szCs w:val="24"/>
        </w:rPr>
        <w:t>10</w:t>
      </w:r>
      <w:r w:rsidRPr="00F825F2">
        <w:rPr>
          <w:rFonts w:ascii="Arial" w:hAnsi="Arial" w:cs="Arial"/>
          <w:sz w:val="24"/>
          <w:szCs w:val="24"/>
        </w:rPr>
        <w:t>a). After applying our algorithm with 1% mutation threshold we were able to reconstruct ten sequences with no mutations (</w:t>
      </w:r>
      <w:r w:rsidR="00A95B86">
        <w:rPr>
          <w:rFonts w:ascii="Arial" w:hAnsi="Arial" w:cs="Arial"/>
          <w:sz w:val="24"/>
          <w:szCs w:val="24"/>
        </w:rPr>
        <w:t>Fig S</w:t>
      </w:r>
      <w:r w:rsidR="00D4175B">
        <w:rPr>
          <w:rFonts w:ascii="Arial" w:hAnsi="Arial" w:cs="Arial"/>
          <w:sz w:val="24"/>
          <w:szCs w:val="24"/>
        </w:rPr>
        <w:t>10</w:t>
      </w:r>
      <w:r w:rsidRPr="00F825F2">
        <w:rPr>
          <w:rFonts w:ascii="Arial" w:hAnsi="Arial" w:cs="Arial"/>
          <w:sz w:val="24"/>
          <w:szCs w:val="24"/>
        </w:rPr>
        <w:t>b)</w:t>
      </w:r>
    </w:p>
    <w:p w14:paraId="08211634" w14:textId="3A57D7B2" w:rsidR="0092531A" w:rsidRPr="00F825F2" w:rsidRDefault="0092531A" w:rsidP="0092531A">
      <w:pPr>
        <w:spacing w:line="480" w:lineRule="auto"/>
        <w:jc w:val="both"/>
        <w:rPr>
          <w:rFonts w:ascii="Arial" w:eastAsiaTheme="minorEastAsia" w:hAnsi="Arial" w:cs="Arial"/>
          <w:sz w:val="24"/>
          <w:szCs w:val="24"/>
        </w:rPr>
      </w:pPr>
      <w:proofErr w:type="spellStart"/>
      <w:r w:rsidRPr="00F825F2">
        <w:rPr>
          <w:rFonts w:ascii="Arial" w:eastAsiaTheme="minorEastAsia" w:hAnsi="Arial" w:cs="Arial"/>
          <w:sz w:val="24"/>
          <w:szCs w:val="24"/>
        </w:rPr>
        <w:t>Contigs</w:t>
      </w:r>
      <w:proofErr w:type="spellEnd"/>
      <w:r w:rsidRPr="00F825F2">
        <w:rPr>
          <w:rFonts w:ascii="Arial" w:eastAsiaTheme="minorEastAsia" w:hAnsi="Arial" w:cs="Arial"/>
          <w:sz w:val="24"/>
          <w:szCs w:val="24"/>
        </w:rPr>
        <w:t xml:space="preserve"> less than 2000bp were ignored during </w:t>
      </w:r>
      <w:r>
        <w:rPr>
          <w:rFonts w:ascii="Arial" w:eastAsiaTheme="minorEastAsia" w:hAnsi="Arial" w:cs="Arial"/>
          <w:sz w:val="24"/>
          <w:szCs w:val="24"/>
        </w:rPr>
        <w:t xml:space="preserve">all </w:t>
      </w:r>
      <w:r w:rsidRPr="00F825F2">
        <w:rPr>
          <w:rFonts w:ascii="Arial" w:eastAsiaTheme="minorEastAsia" w:hAnsi="Arial" w:cs="Arial"/>
          <w:sz w:val="24"/>
          <w:szCs w:val="24"/>
        </w:rPr>
        <w:t>validation</w:t>
      </w:r>
      <w:r>
        <w:rPr>
          <w:rFonts w:ascii="Arial" w:eastAsiaTheme="minorEastAsia" w:hAnsi="Arial" w:cs="Arial"/>
          <w:sz w:val="24"/>
          <w:szCs w:val="24"/>
        </w:rPr>
        <w:t xml:space="preserve"> processes</w:t>
      </w:r>
      <w:r w:rsidRPr="00F825F2">
        <w:rPr>
          <w:rFonts w:ascii="Arial" w:eastAsiaTheme="minorEastAsia" w:hAnsi="Arial" w:cs="Arial"/>
          <w:sz w:val="24"/>
          <w:szCs w:val="24"/>
        </w:rPr>
        <w:t>.</w:t>
      </w:r>
      <w:r>
        <w:rPr>
          <w:rFonts w:ascii="Arial" w:eastAsiaTheme="minorEastAsia" w:hAnsi="Arial" w:cs="Arial"/>
          <w:sz w:val="24"/>
          <w:szCs w:val="24"/>
        </w:rPr>
        <w:t xml:space="preserve"> F</w:t>
      </w:r>
      <w:r w:rsidRPr="00F825F2">
        <w:rPr>
          <w:rFonts w:ascii="Arial" w:eastAsiaTheme="minorEastAsia" w:hAnsi="Arial" w:cs="Arial"/>
          <w:sz w:val="24"/>
          <w:szCs w:val="24"/>
        </w:rPr>
        <w:t>or each experiment reconstructed sequences were extracted and aligned against all original sequences using hexagon</w:t>
      </w:r>
      <w:r w:rsidRPr="00F825F2">
        <w:rPr>
          <w:rFonts w:ascii="Arial" w:eastAsiaTheme="minorEastAsia" w:hAnsi="Arial" w:cs="Arial"/>
          <w:sz w:val="24"/>
          <w:szCs w:val="24"/>
        </w:rPr>
        <w:fldChar w:fldCharType="begin"/>
      </w:r>
      <w:r w:rsidR="00B91C18">
        <w:rPr>
          <w:rFonts w:ascii="Arial" w:eastAsiaTheme="minorEastAsia" w:hAnsi="Arial" w:cs="Arial"/>
          <w:sz w:val="24"/>
          <w:szCs w:val="24"/>
        </w:rPr>
        <w:instrText xml:space="preserve"> ADDIN EN.CITE &lt;EndNote&gt;&lt;Cite&gt;&lt;Author&gt;Santana-Quintero&lt;/Author&gt;&lt;Year&gt;2014&lt;/Year&gt;&lt;RecNum&gt;23&lt;/RecNum&gt;&lt;DisplayText&gt;[23]&lt;/DisplayText&gt;&lt;record&gt;&lt;rec-number&gt;23&lt;/rec-number&gt;&lt;foreign-keys&gt;&lt;key app="EN" db-id="5p0vrza2ovez5peedrppzr2pazfddvrz59az"&gt;23&lt;/key&gt;&lt;/foreign-keys&gt;&lt;ref-type name="Journal Article"&gt;17&lt;/ref-type&gt;&lt;contributors&gt;&lt;authors&gt;&lt;author&gt;Santana-Quintero, L.&lt;/author&gt;&lt;author&gt;Dingerdissen, H.&lt;/author&gt;&lt;author&gt;Thierry-Mieg, J.&lt;/author&gt;&lt;author&gt;Mazumder, R.&lt;/author&gt;&lt;author&gt;Simonyan, V.&lt;/author&gt;&lt;/authors&gt;&lt;/contributors&gt;&lt;auth-address&gt;Center for Biologics Evaluation and Research, US Food and Drug Administration, Rockville, Maryland, United States of America.&amp;#xD;Center for Biologics Evaluation and Research, US Food and Drug Administration, Rockville, Maryland, United States of America; Department of Biochemistry and Molecular Biology, George Washington University Medical Center, Washington, DC, United States of America.&amp;#xD;National Center for Biotechnology Information, U.S. National Library of Medicine, National Institutes of Health, Bethesda, Maryland, United States of America.&amp;#xD;Department of Biochemistry and Molecular Biology, George Washington University Medical Center, Washington, DC, United States of America.&lt;/auth-address&gt;&lt;titles&gt;&lt;title&gt;HIVE-hexagon: high-performance, parallelized sequence alignment for next-generation sequencing data analysis&lt;/title&gt;&lt;secondary-title&gt;PLoS ONE&lt;/secondary-title&gt;&lt;/titles&gt;&lt;periodical&gt;&lt;full-title&gt;PLoS ONE&lt;/full-title&gt;&lt;/periodical&gt;&lt;pages&gt;e99033&lt;/pages&gt;&lt;volume&gt;9&lt;/volume&gt;&lt;number&gt;6&lt;/number&gt;&lt;keywords&gt;&lt;keyword&gt;Genome&lt;/keyword&gt;&lt;keyword&gt;*Sequence Alignment&lt;/keyword&gt;&lt;keyword&gt;Sequence Analysis, DNA/*methods&lt;/keyword&gt;&lt;/keywords&gt;&lt;dates&gt;&lt;year&gt;2014&lt;/year&gt;&lt;/dates&gt;&lt;isbn&gt;1932-6203 (Electronic)&amp;#xD;1932-6203 (Linking)&lt;/isbn&gt;&lt;accession-num&gt;24918764&lt;/accession-num&gt;&lt;urls&gt;&lt;related-urls&gt;&lt;url&gt;http://www.ncbi.nlm.nih.gov/pubmed/24918764&lt;/url&gt;&lt;/related-urls&gt;&lt;/urls&gt;&lt;custom2&gt;4053384&lt;/custom2&gt;&lt;electronic-resource-num&gt;10.1371/journal.pone.0099033&lt;/electronic-resource-num&gt;&lt;/record&gt;&lt;/Cite&gt;&lt;/EndNote&gt;</w:instrText>
      </w:r>
      <w:r w:rsidRPr="00F825F2">
        <w:rPr>
          <w:rFonts w:ascii="Arial" w:eastAsiaTheme="minorEastAsia" w:hAnsi="Arial" w:cs="Arial"/>
          <w:sz w:val="24"/>
          <w:szCs w:val="24"/>
        </w:rPr>
        <w:fldChar w:fldCharType="separate"/>
      </w:r>
      <w:r w:rsidR="00E418DF">
        <w:rPr>
          <w:rFonts w:ascii="Arial" w:eastAsiaTheme="minorEastAsia" w:hAnsi="Arial" w:cs="Arial"/>
          <w:noProof/>
          <w:sz w:val="24"/>
          <w:szCs w:val="24"/>
        </w:rPr>
        <w:t>[23]</w:t>
      </w:r>
      <w:r w:rsidRPr="00F825F2">
        <w:rPr>
          <w:rFonts w:ascii="Arial" w:eastAsiaTheme="minorEastAsia" w:hAnsi="Arial" w:cs="Arial"/>
          <w:sz w:val="24"/>
          <w:szCs w:val="24"/>
        </w:rPr>
        <w:fldChar w:fldCharType="end"/>
      </w:r>
      <w:r w:rsidRPr="00F825F2">
        <w:rPr>
          <w:rFonts w:ascii="Arial" w:eastAsiaTheme="minorEastAsia" w:hAnsi="Arial" w:cs="Arial"/>
          <w:sz w:val="24"/>
          <w:szCs w:val="24"/>
        </w:rPr>
        <w:t xml:space="preserve">. Correct hits are reported as true positives (TP). False positives (FP) are the excess hits to the original sequences (anything that overlaps with the longest </w:t>
      </w:r>
      <w:proofErr w:type="spellStart"/>
      <w:r w:rsidRPr="00F825F2">
        <w:rPr>
          <w:rFonts w:ascii="Arial" w:eastAsiaTheme="minorEastAsia" w:hAnsi="Arial" w:cs="Arial"/>
          <w:sz w:val="24"/>
          <w:szCs w:val="24"/>
        </w:rPr>
        <w:t>contig</w:t>
      </w:r>
      <w:proofErr w:type="spellEnd"/>
      <w:r w:rsidRPr="00F825F2">
        <w:rPr>
          <w:rFonts w:ascii="Arial" w:eastAsiaTheme="minorEastAsia" w:hAnsi="Arial" w:cs="Arial"/>
          <w:sz w:val="24"/>
          <w:szCs w:val="24"/>
        </w:rPr>
        <w:t>). False negatives (FN) are considered the original sequences with no hits. Furthermore, for true positives, the number of mismatches is reported as an additional measurement of accuracy.</w:t>
      </w:r>
    </w:p>
    <w:p w14:paraId="785D8DBF" w14:textId="761FBBE6"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The algorithm returns the depth of coverage per position and the frequency of each sequence was calculated based on the average depth of coverage of each haplotype. In order to measure the accuracy of the predicted relative frequencies, we use the </w:t>
      </w:r>
      <w:proofErr w:type="spellStart"/>
      <w:r w:rsidRPr="00F825F2">
        <w:rPr>
          <w:rFonts w:ascii="Arial" w:eastAsiaTheme="minorEastAsia" w:hAnsi="Arial" w:cs="Arial"/>
          <w:sz w:val="24"/>
          <w:szCs w:val="24"/>
        </w:rPr>
        <w:t>Kullback-Leibler</w:t>
      </w:r>
      <w:proofErr w:type="spellEnd"/>
      <w:r w:rsidRPr="00F825F2">
        <w:rPr>
          <w:rFonts w:ascii="Arial" w:eastAsiaTheme="minorEastAsia" w:hAnsi="Arial" w:cs="Arial"/>
          <w:sz w:val="24"/>
          <w:szCs w:val="24"/>
        </w:rPr>
        <w:t xml:space="preserve"> divergence between the predicted (P) frequency distribution and the true (T) distribution</w:t>
      </w:r>
      <w:r w:rsidR="00003BEF">
        <w:rPr>
          <w:rFonts w:ascii="Arial" w:eastAsiaTheme="minorEastAsia" w:hAnsi="Arial" w:cs="Arial"/>
          <w:sz w:val="24"/>
          <w:szCs w:val="24"/>
        </w:rPr>
        <w:t>. Zero</w:t>
      </w:r>
      <w:r w:rsidR="009E626E">
        <w:rPr>
          <w:rFonts w:ascii="Arial" w:eastAsiaTheme="minorEastAsia" w:hAnsi="Arial" w:cs="Arial"/>
          <w:sz w:val="24"/>
          <w:szCs w:val="24"/>
        </w:rPr>
        <w:t xml:space="preserve"> </w:t>
      </w:r>
      <w:r w:rsidR="00003BEF">
        <w:rPr>
          <w:rFonts w:ascii="Arial" w:eastAsiaTheme="minorEastAsia" w:hAnsi="Arial" w:cs="Arial"/>
          <w:sz w:val="24"/>
          <w:szCs w:val="24"/>
        </w:rPr>
        <w:t xml:space="preserve">data </w:t>
      </w:r>
      <w:r w:rsidR="009E626E">
        <w:rPr>
          <w:rFonts w:ascii="Arial" w:eastAsiaTheme="minorEastAsia" w:hAnsi="Arial" w:cs="Arial"/>
          <w:sz w:val="24"/>
          <w:szCs w:val="24"/>
        </w:rPr>
        <w:t>points</w:t>
      </w:r>
      <w:r w:rsidR="00003BEF">
        <w:rPr>
          <w:rFonts w:ascii="Arial" w:eastAsiaTheme="minorEastAsia" w:hAnsi="Arial" w:cs="Arial"/>
          <w:sz w:val="24"/>
          <w:szCs w:val="24"/>
        </w:rPr>
        <w:t>, which have resulted from false positives predictions, were disregarded</w:t>
      </w:r>
      <w:r w:rsidR="009E626E">
        <w:rPr>
          <w:rFonts w:ascii="Arial" w:eastAsiaTheme="minorEastAsia" w:hAnsi="Arial" w:cs="Arial"/>
          <w:sz w:val="24"/>
          <w:szCs w:val="24"/>
        </w:rPr>
        <w:t>.</w:t>
      </w:r>
    </w:p>
    <w:p w14:paraId="3813D5D1" w14:textId="77777777" w:rsidR="0092531A" w:rsidRPr="00F825F2" w:rsidRDefault="00F70C49" w:rsidP="0092531A">
      <w:pPr>
        <w:spacing w:line="480" w:lineRule="auto"/>
        <w:jc w:val="both"/>
        <w:rPr>
          <w:rFonts w:ascii="Cambria Math" w:eastAsiaTheme="minorEastAsia" w:hAnsi="Cambria Math" w:cs="Arial"/>
          <w:sz w:val="24"/>
          <w:szCs w:val="24"/>
          <w:oMath/>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KL</m:t>
              </m:r>
            </m:sub>
          </m:sSub>
          <m:r>
            <w:rPr>
              <w:rFonts w:ascii="Cambria Math" w:eastAsiaTheme="minorEastAsia" w:hAnsi="Cambria Math" w:cs="Arial"/>
              <w:sz w:val="24"/>
              <w:szCs w:val="24"/>
            </w:rPr>
            <m:t>(T ||P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i∈l</m:t>
              </m:r>
            </m:sub>
            <m:sup/>
            <m:e>
              <m:r>
                <w:rPr>
                  <w:rFonts w:ascii="Cambria Math" w:eastAsiaTheme="minorEastAsia" w:hAnsi="Cambria Math" w:cs="Arial"/>
                  <w:sz w:val="24"/>
                  <w:szCs w:val="24"/>
                </w:rPr>
                <m:t>T (i) log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T(i)</m:t>
                  </m:r>
                </m:num>
                <m:den>
                  <m:r>
                    <w:rPr>
                      <w:rFonts w:ascii="Cambria Math" w:eastAsiaTheme="minorEastAsia" w:hAnsi="Cambria Math" w:cs="Arial"/>
                      <w:sz w:val="24"/>
                      <w:szCs w:val="24"/>
                    </w:rPr>
                    <m:t>P(i)</m:t>
                  </m:r>
                </m:den>
              </m:f>
            </m:e>
          </m:nary>
        </m:oMath>
      </m:oMathPara>
    </w:p>
    <w:p w14:paraId="1FCCC87B" w14:textId="00A0E792" w:rsidR="0092531A" w:rsidRDefault="0092531A" w:rsidP="0092531A">
      <w:pPr>
        <w:spacing w:line="480" w:lineRule="auto"/>
        <w:jc w:val="both"/>
        <w:rPr>
          <w:rFonts w:ascii="Arial" w:hAnsi="Arial" w:cs="Arial"/>
          <w:sz w:val="24"/>
          <w:szCs w:val="24"/>
        </w:rPr>
      </w:pPr>
      <w:r w:rsidRPr="0090761D">
        <w:rPr>
          <w:rFonts w:ascii="Arial" w:hAnsi="Arial" w:cs="Arial"/>
          <w:sz w:val="24"/>
          <w:szCs w:val="24"/>
        </w:rPr>
        <w:t>We validated with using a</w:t>
      </w:r>
      <w:r>
        <w:rPr>
          <w:rFonts w:ascii="Arial" w:hAnsi="Arial" w:cs="Arial"/>
          <w:sz w:val="24"/>
          <w:szCs w:val="24"/>
        </w:rPr>
        <w:t xml:space="preserve"> sample of trivalent poliovirus vaccine made from a mixture of three serotypes of attenuated Sabin strains of poliovirus</w:t>
      </w:r>
      <w:r>
        <w:rPr>
          <w:rFonts w:ascii="Arial" w:hAnsi="Arial" w:cs="Arial"/>
          <w:sz w:val="24"/>
          <w:szCs w:val="24"/>
        </w:rPr>
        <w:fldChar w:fldCharType="begin"/>
      </w:r>
      <w:r w:rsidR="00B91C18">
        <w:rPr>
          <w:rFonts w:ascii="Arial" w:hAnsi="Arial" w:cs="Arial"/>
          <w:sz w:val="24"/>
          <w:szCs w:val="24"/>
        </w:rPr>
        <w:instrText xml:space="preserve"> ADDIN EN.CITE &lt;EndNote&gt;&lt;Cite&gt;&lt;Author&gt;Sabin&lt;/Author&gt;&lt;Year&gt;1960&lt;/Year&gt;&lt;RecNum&gt;34&lt;/RecNum&gt;&lt;DisplayText&gt;[34]&lt;/DisplayText&gt;&lt;record&gt;&lt;rec-number&gt;34&lt;/rec-number&gt;&lt;foreign-keys&gt;&lt;key app="EN" db-id="5p0vrza2ovez5peedrppzr2pazfddvrz59az"&gt;34&lt;/key&gt;&lt;/foreign-keys&gt;&lt;ref-type name="Journal Article"&gt;17&lt;/ref-type&gt;&lt;contributors&gt;&lt;authors&gt;&lt;author&gt;Sabin, A. B.&lt;/author&gt;&lt;author&gt;Ramos-Alvarez, M.&lt;/author&gt;&lt;author&gt;Alvarez-Amezquita, J.&lt;/author&gt;&lt;author&gt;Pelon, W.&lt;/author&gt;&lt;author&gt;Michaels, R. H.&lt;/author&gt;&lt;author&gt;Spigland, I.&lt;/author&gt;&lt;author&gt;Koch, M. A.&lt;/author&gt;&lt;author&gt;Barnes, J. M.&lt;/author&gt;&lt;author&gt;Rhim, J. S.&lt;/author&gt;&lt;/authors&gt;&lt;/contributors&gt;&lt;titles&gt;&lt;title&gt;Live, orally given poliovirus vaccine. Effects of rapid mass immunization on population under conditions of massive enteric infection with other viruses&lt;/title&gt;&lt;secondary-title&gt;JAMA&lt;/secondary-title&gt;&lt;/titles&gt;&lt;periodical&gt;&lt;full-title&gt;JAMA&lt;/full-title&gt;&lt;/periodical&gt;&lt;pages&gt;1521-6&lt;/pages&gt;&lt;volume&gt;173&lt;/volume&gt;&lt;keywords&gt;&lt;keyword&gt;Poliomyelitis/*immunology&lt;/keyword&gt;&lt;keyword&gt;*POLIOMYELITIS/immunology&lt;/keyword&gt;&lt;/keywords&gt;&lt;dates&gt;&lt;year&gt;1960&lt;/year&gt;&lt;pub-dates&gt;&lt;date&gt;Aug 6&lt;/date&gt;&lt;/pub-dates&gt;&lt;/dates&gt;&lt;isbn&gt;0098-7484 (Print)&amp;#xD;0098-7484 (Linking)&lt;/isbn&gt;&lt;accession-num&gt;14440553&lt;/accession-num&gt;&lt;urls&gt;&lt;related-urls&gt;&lt;url&gt;http://www.ncbi.nlm.nih.gov/pubmed/14440553&lt;/url&gt;&lt;/related-urls&gt;&lt;/urls&gt;&lt;/record&gt;&lt;/Cite&gt;&lt;/EndNote&gt;</w:instrText>
      </w:r>
      <w:r>
        <w:rPr>
          <w:rFonts w:ascii="Arial" w:hAnsi="Arial" w:cs="Arial"/>
          <w:sz w:val="24"/>
          <w:szCs w:val="24"/>
        </w:rPr>
        <w:fldChar w:fldCharType="separate"/>
      </w:r>
      <w:r w:rsidR="00B91C18">
        <w:rPr>
          <w:rFonts w:ascii="Arial" w:hAnsi="Arial" w:cs="Arial"/>
          <w:noProof/>
          <w:sz w:val="24"/>
          <w:szCs w:val="24"/>
        </w:rPr>
        <w:t>[34]</w:t>
      </w:r>
      <w:r>
        <w:rPr>
          <w:rFonts w:ascii="Arial" w:hAnsi="Arial" w:cs="Arial"/>
          <w:sz w:val="24"/>
          <w:szCs w:val="24"/>
        </w:rPr>
        <w:fldChar w:fldCharType="end"/>
      </w:r>
      <w:r>
        <w:rPr>
          <w:rFonts w:ascii="Arial" w:hAnsi="Arial" w:cs="Arial"/>
          <w:sz w:val="24"/>
          <w:szCs w:val="24"/>
        </w:rPr>
        <w:t>. Sabin1, Sabin2, and Sabin3 sequences (</w:t>
      </w:r>
      <w:proofErr w:type="spellStart"/>
      <w:r>
        <w:rPr>
          <w:rFonts w:ascii="Arial" w:hAnsi="Arial" w:cs="Arial"/>
          <w:sz w:val="24"/>
          <w:szCs w:val="24"/>
        </w:rPr>
        <w:t>Genbank</w:t>
      </w:r>
      <w:proofErr w:type="spellEnd"/>
      <w:r>
        <w:rPr>
          <w:rFonts w:ascii="Arial" w:hAnsi="Arial" w:cs="Arial"/>
          <w:sz w:val="24"/>
          <w:szCs w:val="24"/>
        </w:rPr>
        <w:t xml:space="preserve"> accession numbers </w:t>
      </w:r>
      <w:r w:rsidRPr="003D11BD">
        <w:rPr>
          <w:rFonts w:ascii="Arial" w:hAnsi="Arial" w:cs="Arial"/>
          <w:sz w:val="24"/>
          <w:szCs w:val="24"/>
        </w:rPr>
        <w:t>AY184219</w:t>
      </w:r>
      <w:r>
        <w:rPr>
          <w:rFonts w:ascii="Arial" w:hAnsi="Arial" w:cs="Arial"/>
          <w:sz w:val="24"/>
          <w:szCs w:val="24"/>
        </w:rPr>
        <w:t xml:space="preserve">, </w:t>
      </w:r>
      <w:r w:rsidRPr="003D11BD">
        <w:rPr>
          <w:rFonts w:ascii="Arial" w:hAnsi="Arial" w:cs="Arial"/>
          <w:sz w:val="24"/>
          <w:szCs w:val="24"/>
        </w:rPr>
        <w:t>AY1842</w:t>
      </w:r>
      <w:r>
        <w:rPr>
          <w:rFonts w:ascii="Arial" w:hAnsi="Arial" w:cs="Arial"/>
          <w:sz w:val="24"/>
          <w:szCs w:val="24"/>
        </w:rPr>
        <w:t xml:space="preserve">20, and </w:t>
      </w:r>
      <w:r w:rsidRPr="003D11BD">
        <w:rPr>
          <w:rFonts w:ascii="Arial" w:hAnsi="Arial" w:cs="Arial"/>
          <w:sz w:val="24"/>
          <w:szCs w:val="24"/>
        </w:rPr>
        <w:t>AY1842</w:t>
      </w:r>
      <w:r>
        <w:rPr>
          <w:rFonts w:ascii="Arial" w:hAnsi="Arial" w:cs="Arial"/>
          <w:sz w:val="24"/>
          <w:szCs w:val="24"/>
        </w:rPr>
        <w:t>21 respectively) were used for Hexagon alignment with default pa</w:t>
      </w:r>
      <w:r w:rsidRPr="00AF67AF">
        <w:rPr>
          <w:rFonts w:ascii="Arial" w:hAnsi="Arial" w:cs="Arial"/>
          <w:sz w:val="24"/>
          <w:szCs w:val="24"/>
        </w:rPr>
        <w:t>ramete</w:t>
      </w:r>
      <w:r>
        <w:rPr>
          <w:rFonts w:ascii="Arial" w:hAnsi="Arial" w:cs="Arial"/>
          <w:sz w:val="24"/>
          <w:szCs w:val="24"/>
        </w:rPr>
        <w:t>rs. This produced a total of 60</w:t>
      </w:r>
      <w:r w:rsidRPr="00AF67AF">
        <w:rPr>
          <w:rFonts w:ascii="Cambria Math" w:hAnsi="Cambria Math" w:cs="Cambria Math"/>
          <w:sz w:val="24"/>
          <w:szCs w:val="24"/>
        </w:rPr>
        <w:t>∗</w:t>
      </w:r>
      <w:r>
        <w:rPr>
          <w:rFonts w:ascii="Arial" w:hAnsi="Arial" w:cs="Arial"/>
          <w:sz w:val="24"/>
          <w:szCs w:val="24"/>
        </w:rPr>
        <w:t>10</w:t>
      </w:r>
      <w:r w:rsidRPr="00E800B8">
        <w:rPr>
          <w:rFonts w:ascii="Arial" w:hAnsi="Arial"/>
          <w:sz w:val="24"/>
          <w:vertAlign w:val="superscript"/>
        </w:rPr>
        <w:t>6</w:t>
      </w:r>
      <w:r>
        <w:rPr>
          <w:rFonts w:ascii="Arial" w:hAnsi="Arial" w:cs="Arial"/>
          <w:sz w:val="24"/>
          <w:szCs w:val="24"/>
        </w:rPr>
        <w:t xml:space="preserve"> </w:t>
      </w:r>
      <w:r w:rsidRPr="00AF67AF">
        <w:rPr>
          <w:rFonts w:ascii="Arial" w:hAnsi="Arial" w:cs="Arial"/>
          <w:sz w:val="24"/>
          <w:szCs w:val="24"/>
        </w:rPr>
        <w:t>alignments</w:t>
      </w:r>
      <w:r>
        <w:rPr>
          <w:rFonts w:ascii="Arial" w:hAnsi="Arial" w:cs="Arial"/>
          <w:sz w:val="24"/>
          <w:szCs w:val="24"/>
        </w:rPr>
        <w:t>,</w:t>
      </w:r>
      <w:r w:rsidRPr="00AF67AF">
        <w:rPr>
          <w:rFonts w:ascii="Arial" w:hAnsi="Arial" w:cs="Arial"/>
          <w:sz w:val="24"/>
          <w:szCs w:val="24"/>
        </w:rPr>
        <w:t xml:space="preserve"> which</w:t>
      </w:r>
      <w:r>
        <w:rPr>
          <w:rFonts w:ascii="Arial" w:hAnsi="Arial" w:cs="Arial"/>
          <w:sz w:val="24"/>
          <w:szCs w:val="24"/>
        </w:rPr>
        <w:t xml:space="preserve"> were then analyzed by the algorithm using 1% as </w:t>
      </w:r>
      <w:r w:rsidRPr="00AF67AF">
        <w:rPr>
          <w:rFonts w:ascii="Arial" w:hAnsi="Arial" w:cs="Arial"/>
          <w:sz w:val="24"/>
          <w:szCs w:val="24"/>
        </w:rPr>
        <w:t>mutation</w:t>
      </w:r>
      <w:r>
        <w:rPr>
          <w:rFonts w:ascii="Arial" w:hAnsi="Arial" w:cs="Arial"/>
          <w:sz w:val="24"/>
          <w:szCs w:val="24"/>
        </w:rPr>
        <w:t xml:space="preserve"> threshold. The three sequences </w:t>
      </w:r>
      <w:r w:rsidRPr="00AF67AF">
        <w:rPr>
          <w:rFonts w:ascii="Arial" w:hAnsi="Arial" w:cs="Arial"/>
          <w:sz w:val="24"/>
          <w:szCs w:val="24"/>
        </w:rPr>
        <w:t xml:space="preserve">were fully reconstructed </w:t>
      </w:r>
      <w:r>
        <w:rPr>
          <w:rFonts w:ascii="Arial" w:hAnsi="Arial" w:cs="Arial"/>
          <w:sz w:val="24"/>
          <w:szCs w:val="24"/>
        </w:rPr>
        <w:t>and four more</w:t>
      </w:r>
      <w:r w:rsidRPr="00AF67AF">
        <w:rPr>
          <w:rFonts w:ascii="Arial" w:hAnsi="Arial" w:cs="Arial"/>
          <w:sz w:val="24"/>
          <w:szCs w:val="24"/>
        </w:rPr>
        <w:t xml:space="preserve"> </w:t>
      </w:r>
      <w:proofErr w:type="spellStart"/>
      <w:r w:rsidRPr="00AF67AF">
        <w:rPr>
          <w:rFonts w:ascii="Arial" w:hAnsi="Arial" w:cs="Arial"/>
          <w:sz w:val="24"/>
          <w:szCs w:val="24"/>
        </w:rPr>
        <w:t>cont</w:t>
      </w:r>
      <w:r>
        <w:rPr>
          <w:rFonts w:ascii="Arial" w:hAnsi="Arial" w:cs="Arial"/>
          <w:sz w:val="24"/>
          <w:szCs w:val="24"/>
        </w:rPr>
        <w:t>igs</w:t>
      </w:r>
      <w:proofErr w:type="spellEnd"/>
      <w:r>
        <w:rPr>
          <w:rFonts w:ascii="Arial" w:hAnsi="Arial" w:cs="Arial"/>
          <w:sz w:val="24"/>
          <w:szCs w:val="24"/>
        </w:rPr>
        <w:t xml:space="preserve"> of less than 150bp were also reported </w:t>
      </w:r>
      <w:r w:rsidRPr="00F63B19">
        <w:rPr>
          <w:rFonts w:ascii="Arial" w:hAnsi="Arial" w:cs="Arial"/>
          <w:sz w:val="24"/>
          <w:szCs w:val="24"/>
        </w:rPr>
        <w:t>(</w:t>
      </w:r>
      <w:r w:rsidR="00A95B86">
        <w:rPr>
          <w:rFonts w:ascii="Arial" w:hAnsi="Arial" w:cs="Arial"/>
          <w:sz w:val="24"/>
          <w:szCs w:val="24"/>
        </w:rPr>
        <w:t>Fig S</w:t>
      </w:r>
      <w:r w:rsidR="00205FE8">
        <w:rPr>
          <w:rFonts w:ascii="Arial" w:hAnsi="Arial" w:cs="Arial"/>
          <w:sz w:val="24"/>
          <w:szCs w:val="24"/>
        </w:rPr>
        <w:t>15</w:t>
      </w:r>
      <w:r>
        <w:rPr>
          <w:rFonts w:ascii="Arial" w:hAnsi="Arial" w:cs="Arial"/>
          <w:sz w:val="24"/>
          <w:szCs w:val="24"/>
        </w:rPr>
        <w:t xml:space="preserve">a). We predicted Sabin1 with relative frequency </w:t>
      </w:r>
      <w:r w:rsidRPr="00AF67AF">
        <w:rPr>
          <w:rFonts w:ascii="Arial" w:hAnsi="Arial" w:cs="Arial"/>
          <w:sz w:val="24"/>
          <w:szCs w:val="24"/>
        </w:rPr>
        <w:t>93.58%</w:t>
      </w:r>
      <w:r>
        <w:rPr>
          <w:rFonts w:ascii="Arial" w:hAnsi="Arial" w:cs="Arial"/>
          <w:sz w:val="24"/>
          <w:szCs w:val="24"/>
        </w:rPr>
        <w:t xml:space="preserve"> and 17 mismatches, which </w:t>
      </w:r>
      <w:r w:rsidRPr="000C5AAC">
        <w:rPr>
          <w:rFonts w:ascii="Arial" w:hAnsi="Arial" w:cs="Arial"/>
          <w:sz w:val="24"/>
          <w:szCs w:val="24"/>
        </w:rPr>
        <w:t>correspond to 0.</w:t>
      </w:r>
      <w:r>
        <w:rPr>
          <w:rFonts w:ascii="Arial" w:hAnsi="Arial" w:cs="Arial"/>
          <w:sz w:val="24"/>
          <w:szCs w:val="24"/>
        </w:rPr>
        <w:t xml:space="preserve">22% percent of the positions. Sabin2 was reconstructed with 0 mismatches </w:t>
      </w:r>
      <w:r w:rsidRPr="000C5AAC">
        <w:rPr>
          <w:rFonts w:ascii="Arial" w:hAnsi="Arial" w:cs="Arial"/>
          <w:sz w:val="24"/>
          <w:szCs w:val="24"/>
        </w:rPr>
        <w:t>d</w:t>
      </w:r>
      <w:r>
        <w:rPr>
          <w:rFonts w:ascii="Arial" w:hAnsi="Arial" w:cs="Arial"/>
          <w:sz w:val="24"/>
          <w:szCs w:val="24"/>
        </w:rPr>
        <w:t xml:space="preserve">espite the low frequency of 1.2%. Finally, the identified Sabin3 sequence </w:t>
      </w:r>
      <w:r w:rsidRPr="000A330A">
        <w:rPr>
          <w:rFonts w:ascii="Arial" w:hAnsi="Arial"/>
          <w:sz w:val="24"/>
        </w:rPr>
        <w:t>had only 3 mismatched positions</w:t>
      </w:r>
      <w:r w:rsidRPr="000C5AAC">
        <w:rPr>
          <w:rFonts w:ascii="Arial" w:hAnsi="Arial" w:cs="Arial"/>
          <w:sz w:val="24"/>
          <w:szCs w:val="24"/>
        </w:rPr>
        <w:t>,</w:t>
      </w:r>
      <w:r>
        <w:rPr>
          <w:rFonts w:ascii="Arial" w:hAnsi="Arial" w:cs="Arial"/>
          <w:sz w:val="24"/>
          <w:szCs w:val="24"/>
        </w:rPr>
        <w:t xml:space="preserve"> an equivalent of 0.04% of the total length and 5.14% frequency </w:t>
      </w:r>
      <w:r w:rsidRPr="006A5614">
        <w:rPr>
          <w:rFonts w:ascii="Arial" w:hAnsi="Arial" w:cs="Arial"/>
          <w:sz w:val="24"/>
          <w:szCs w:val="24"/>
        </w:rPr>
        <w:t>(</w:t>
      </w:r>
      <w:r w:rsidR="00A95B86">
        <w:rPr>
          <w:rFonts w:ascii="Arial" w:hAnsi="Arial" w:cs="Arial"/>
          <w:sz w:val="24"/>
          <w:szCs w:val="24"/>
        </w:rPr>
        <w:t>Fig S</w:t>
      </w:r>
      <w:r w:rsidR="00205FE8">
        <w:rPr>
          <w:rFonts w:ascii="Arial" w:hAnsi="Arial" w:cs="Arial"/>
          <w:sz w:val="24"/>
          <w:szCs w:val="24"/>
        </w:rPr>
        <w:t>15</w:t>
      </w:r>
      <w:r>
        <w:rPr>
          <w:rFonts w:ascii="Arial" w:hAnsi="Arial" w:cs="Arial"/>
          <w:sz w:val="24"/>
          <w:szCs w:val="24"/>
        </w:rPr>
        <w:t>b</w:t>
      </w:r>
      <w:r w:rsidRPr="00F63B19">
        <w:rPr>
          <w:rFonts w:ascii="Arial" w:hAnsi="Arial" w:cs="Arial"/>
          <w:sz w:val="24"/>
          <w:szCs w:val="24"/>
        </w:rPr>
        <w:t xml:space="preserve"> and </w:t>
      </w:r>
      <w:r w:rsidR="00DE58B3">
        <w:rPr>
          <w:rFonts w:ascii="Arial" w:hAnsi="Arial" w:cs="Arial"/>
          <w:sz w:val="24"/>
          <w:szCs w:val="24"/>
        </w:rPr>
        <w:t>Additional File 6</w:t>
      </w:r>
      <w:r w:rsidRPr="006A5614">
        <w:rPr>
          <w:rFonts w:ascii="Arial" w:hAnsi="Arial" w:cs="Arial"/>
          <w:sz w:val="24"/>
          <w:szCs w:val="24"/>
        </w:rPr>
        <w:t>)</w:t>
      </w:r>
      <w:r>
        <w:rPr>
          <w:rFonts w:ascii="Arial" w:hAnsi="Arial" w:cs="Arial"/>
          <w:sz w:val="24"/>
          <w:szCs w:val="24"/>
        </w:rPr>
        <w:t xml:space="preserve">. </w:t>
      </w:r>
      <w:r w:rsidRPr="000C5AAC">
        <w:rPr>
          <w:rFonts w:ascii="Arial" w:hAnsi="Arial" w:cs="Arial"/>
          <w:sz w:val="24"/>
          <w:szCs w:val="24"/>
        </w:rPr>
        <w:t>Very deep s</w:t>
      </w:r>
      <w:r>
        <w:rPr>
          <w:rFonts w:ascii="Arial" w:hAnsi="Arial" w:cs="Arial"/>
          <w:sz w:val="24"/>
          <w:szCs w:val="24"/>
        </w:rPr>
        <w:t xml:space="preserve">equencing further supports the results because even for the lowest frequency Sabin2 virus the depth of </w:t>
      </w:r>
      <w:r w:rsidRPr="000C5AAC">
        <w:rPr>
          <w:rFonts w:ascii="Arial" w:hAnsi="Arial" w:cs="Arial"/>
          <w:sz w:val="24"/>
          <w:szCs w:val="24"/>
        </w:rPr>
        <w:t xml:space="preserve">coverage </w:t>
      </w:r>
      <w:r>
        <w:rPr>
          <w:rFonts w:ascii="Arial" w:hAnsi="Arial" w:cs="Arial"/>
          <w:sz w:val="24"/>
          <w:szCs w:val="24"/>
        </w:rPr>
        <w:t>exceeds</w:t>
      </w:r>
      <w:r w:rsidRPr="000C5AAC">
        <w:rPr>
          <w:rFonts w:ascii="Arial" w:hAnsi="Arial" w:cs="Arial"/>
          <w:sz w:val="24"/>
          <w:szCs w:val="24"/>
        </w:rPr>
        <w:t xml:space="preserve"> an 8000x. </w:t>
      </w:r>
      <w:r>
        <w:rPr>
          <w:rFonts w:ascii="Arial" w:hAnsi="Arial" w:cs="Arial"/>
          <w:sz w:val="24"/>
          <w:szCs w:val="24"/>
        </w:rPr>
        <w:t xml:space="preserve">What appears as decrease in the depth of coverage in </w:t>
      </w:r>
      <w:r w:rsidRPr="006A5614">
        <w:rPr>
          <w:rFonts w:ascii="Arial" w:hAnsi="Arial" w:cs="Arial"/>
          <w:sz w:val="24"/>
          <w:szCs w:val="24"/>
        </w:rPr>
        <w:t>Fig.2C</w:t>
      </w:r>
      <w:r>
        <w:rPr>
          <w:rFonts w:ascii="Arial" w:hAnsi="Arial" w:cs="Arial"/>
          <w:sz w:val="24"/>
          <w:szCs w:val="24"/>
        </w:rPr>
        <w:t xml:space="preserve"> is due to the gaps introduced by the mutual alignment. The normalized representation of the graph highlights this effect, where relative frequency of a sequence increases </w:t>
      </w:r>
      <w:r w:rsidRPr="000C5AAC">
        <w:rPr>
          <w:rFonts w:ascii="Arial" w:hAnsi="Arial" w:cs="Arial"/>
          <w:sz w:val="24"/>
          <w:szCs w:val="24"/>
        </w:rPr>
        <w:t>locall</w:t>
      </w:r>
      <w:r>
        <w:rPr>
          <w:rFonts w:ascii="Arial" w:hAnsi="Arial" w:cs="Arial"/>
          <w:sz w:val="24"/>
          <w:szCs w:val="24"/>
        </w:rPr>
        <w:t xml:space="preserve">y to 100% in regions where these gaps </w:t>
      </w:r>
      <w:r w:rsidRPr="000C5AAC">
        <w:rPr>
          <w:rFonts w:ascii="Arial" w:hAnsi="Arial" w:cs="Arial"/>
          <w:sz w:val="24"/>
          <w:szCs w:val="24"/>
        </w:rPr>
        <w:t>occur.</w:t>
      </w:r>
    </w:p>
    <w:p w14:paraId="75CDC252"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Datasets</w:t>
      </w:r>
    </w:p>
    <w:p w14:paraId="71A4B142" w14:textId="23D194F2"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Artificial datasets</w:t>
      </w:r>
      <w:r w:rsidR="00651AEF">
        <w:rPr>
          <w:rFonts w:ascii="Arial" w:eastAsiaTheme="minorEastAsia" w:hAnsi="Arial" w:cs="Arial"/>
          <w:sz w:val="24"/>
          <w:szCs w:val="24"/>
        </w:rPr>
        <w:t xml:space="preserve"> were generated using a native HTS</w:t>
      </w:r>
      <w:r w:rsidRPr="00F825F2">
        <w:rPr>
          <w:rFonts w:ascii="Arial" w:eastAsiaTheme="minorEastAsia" w:hAnsi="Arial" w:cs="Arial"/>
          <w:sz w:val="24"/>
          <w:szCs w:val="24"/>
        </w:rPr>
        <w:t xml:space="preserve"> simulator. Sequence </w:t>
      </w:r>
      <w:r>
        <w:rPr>
          <w:rFonts w:ascii="Arial" w:eastAsiaTheme="minorEastAsia" w:hAnsi="Arial" w:cs="Arial"/>
          <w:sz w:val="24"/>
          <w:szCs w:val="24"/>
        </w:rPr>
        <w:t>Sabin2</w:t>
      </w:r>
      <w:r w:rsidRPr="00F825F2">
        <w:rPr>
          <w:rFonts w:ascii="Arial" w:eastAsiaTheme="minorEastAsia" w:hAnsi="Arial" w:cs="Arial"/>
          <w:sz w:val="24"/>
          <w:szCs w:val="24"/>
        </w:rPr>
        <w:t xml:space="preserve"> was used as a template to generate 10 more sequences, each representing a different population in the heterogeneous sample. Mutations were introduced at every 50 positions with a starting position such that no mutation was overlapping with another on a different sequence. Each of these sequences was used as a template to generate NGS reads with the characteristics included in </w:t>
      </w:r>
      <w:r w:rsidR="00A95B86">
        <w:rPr>
          <w:rFonts w:ascii="Arial" w:eastAsiaTheme="minorEastAsia" w:hAnsi="Arial" w:cs="Arial"/>
          <w:sz w:val="24"/>
          <w:szCs w:val="24"/>
        </w:rPr>
        <w:t>Table S1</w:t>
      </w:r>
      <w:r w:rsidRPr="00F825F2">
        <w:rPr>
          <w:rFonts w:ascii="Arial" w:eastAsiaTheme="minorEastAsia" w:hAnsi="Arial" w:cs="Arial"/>
          <w:sz w:val="24"/>
          <w:szCs w:val="24"/>
        </w:rPr>
        <w:t xml:space="preserve">. Artificially generated reads were merged into a single </w:t>
      </w:r>
      <w:proofErr w:type="spellStart"/>
      <w:r w:rsidRPr="00F825F2">
        <w:rPr>
          <w:rFonts w:ascii="Arial" w:eastAsiaTheme="minorEastAsia" w:hAnsi="Arial" w:cs="Arial"/>
          <w:sz w:val="24"/>
          <w:szCs w:val="24"/>
        </w:rPr>
        <w:t>fastq</w:t>
      </w:r>
      <w:proofErr w:type="spellEnd"/>
      <w:r w:rsidRPr="00F825F2">
        <w:rPr>
          <w:rFonts w:ascii="Arial" w:eastAsiaTheme="minorEastAsia" w:hAnsi="Arial" w:cs="Arial"/>
          <w:sz w:val="24"/>
          <w:szCs w:val="24"/>
        </w:rPr>
        <w:t xml:space="preserve"> file and aligned against the original </w:t>
      </w:r>
      <w:r>
        <w:rPr>
          <w:rFonts w:ascii="Arial" w:eastAsiaTheme="minorEastAsia" w:hAnsi="Arial" w:cs="Arial"/>
          <w:sz w:val="24"/>
          <w:szCs w:val="24"/>
        </w:rPr>
        <w:t xml:space="preserve">Sabin2 </w:t>
      </w:r>
      <w:r w:rsidRPr="00F825F2">
        <w:rPr>
          <w:rFonts w:ascii="Arial" w:eastAsiaTheme="minorEastAsia" w:hAnsi="Arial" w:cs="Arial"/>
          <w:sz w:val="24"/>
          <w:szCs w:val="24"/>
        </w:rPr>
        <w:t>sequence. Quality scores were all set to 30.</w:t>
      </w:r>
    </w:p>
    <w:p w14:paraId="5631195A" w14:textId="0401965A"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For the sensitivity analysis, six datasets were generated using Sabin2 as a template, consisting of 1 million short reads each. Initially two new sequences were created by introducing random mutations to Sabin2. Each sequence had 5% mutated position from the original sequence and approximately 9% differences from each other</w:t>
      </w:r>
      <w:r w:rsidR="00C06882">
        <w:rPr>
          <w:rFonts w:ascii="Arial" w:eastAsiaTheme="minorEastAsia" w:hAnsi="Arial" w:cs="Arial"/>
          <w:sz w:val="24"/>
          <w:szCs w:val="24"/>
        </w:rPr>
        <w:t xml:space="preserve"> (Table S3)</w:t>
      </w:r>
      <w:r w:rsidRPr="00F825F2">
        <w:rPr>
          <w:rFonts w:ascii="Arial" w:eastAsiaTheme="minorEastAsia" w:hAnsi="Arial" w:cs="Arial"/>
          <w:sz w:val="24"/>
          <w:szCs w:val="24"/>
        </w:rPr>
        <w:t>. The two sequences were used to create these six samples by generating short reads of 250bp at different ratios with relative frequency ranging from 50% to 0.1% (</w:t>
      </w:r>
      <w:r w:rsidR="00A95B86">
        <w:rPr>
          <w:rFonts w:ascii="Arial" w:eastAsiaTheme="minorEastAsia" w:hAnsi="Arial" w:cs="Arial"/>
          <w:sz w:val="24"/>
          <w:szCs w:val="24"/>
        </w:rPr>
        <w:t>Table S2</w:t>
      </w:r>
      <w:r w:rsidRPr="00F825F2">
        <w:rPr>
          <w:rFonts w:ascii="Arial" w:eastAsiaTheme="minorEastAsia" w:hAnsi="Arial" w:cs="Arial"/>
          <w:sz w:val="24"/>
          <w:szCs w:val="24"/>
        </w:rPr>
        <w:t>).</w:t>
      </w:r>
    </w:p>
    <w:p w14:paraId="34A66C96"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In order to produce different levels of genetic distance, a set of 100 sequences were generate by randomly mutating Sabin2. The greater genetic distant was set to 50% and the space between the two most distant sequences was divided into steps of 0.5% genetic distance. The relative abundance of each of the 100 points was calculated using the power distribution.</w:t>
      </w:r>
    </w:p>
    <w:p w14:paraId="6FA076A1" w14:textId="77777777" w:rsidR="0092531A" w:rsidRPr="00151084" w:rsidRDefault="0092531A" w:rsidP="0092531A">
      <w:pPr>
        <w:spacing w:line="240" w:lineRule="auto"/>
        <w:rPr>
          <w:rFonts w:ascii="Arial" w:eastAsiaTheme="minorEastAsia" w:hAnsi="Arial" w:cs="Arial"/>
          <w:sz w:val="24"/>
          <w:szCs w:val="24"/>
        </w:rPr>
      </w:pPr>
      <m:oMathPara>
        <m:oMath>
          <m:r>
            <w:rPr>
              <w:rFonts w:ascii="Cambria Math" w:hAnsi="Cambria Math" w:cs="Arial"/>
              <w:sz w:val="24"/>
              <w:szCs w:val="24"/>
            </w:rPr>
            <m:t xml:space="preserve">f </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λ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r>
                <w:rPr>
                  <w:rFonts w:ascii="Cambria Math" w:hAnsi="Cambria Math" w:cs="Arial"/>
                  <w:sz w:val="24"/>
                  <w:szCs w:val="24"/>
                  <w:lang w:val="el-GR"/>
                </w:rPr>
                <m:t>λ</m:t>
              </m:r>
              <m:r>
                <w:rPr>
                  <w:rFonts w:ascii="Cambria Math" w:hAnsi="Cambria Math" w:cs="Arial"/>
                  <w:sz w:val="24"/>
                  <w:szCs w:val="24"/>
                </w:rPr>
                <m:t>x</m:t>
              </m:r>
            </m:sup>
          </m:sSup>
          <m:r>
            <w:rPr>
              <w:rFonts w:ascii="Cambria Math" w:hAnsi="Cambria Math" w:cs="Arial"/>
              <w:sz w:val="24"/>
              <w:szCs w:val="24"/>
            </w:rPr>
            <m:t xml:space="preserve"> ,  0 &lt; x &lt; 10,  λ = 0.5</m:t>
          </m:r>
        </m:oMath>
      </m:oMathPara>
    </w:p>
    <w:p w14:paraId="79F3EAE8" w14:textId="4E9B7AB4" w:rsidR="0092531A" w:rsidRPr="00151084"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Six datasets were generated each using an increasing number of sequences as templates chosen in such a way that each consecutive pair of references is equidistant with the previous one (</w:t>
      </w:r>
      <w:r w:rsidR="00A95B86">
        <w:rPr>
          <w:rFonts w:ascii="Arial" w:eastAsiaTheme="minorEastAsia" w:hAnsi="Arial" w:cs="Arial"/>
          <w:sz w:val="24"/>
          <w:szCs w:val="24"/>
        </w:rPr>
        <w:t>Table S</w:t>
      </w:r>
      <w:r w:rsidR="00C06882">
        <w:rPr>
          <w:rFonts w:ascii="Arial" w:eastAsiaTheme="minorEastAsia" w:hAnsi="Arial" w:cs="Arial"/>
          <w:sz w:val="24"/>
          <w:szCs w:val="24"/>
        </w:rPr>
        <w:t>4</w:t>
      </w:r>
      <w:r w:rsidRPr="00F825F2">
        <w:rPr>
          <w:rFonts w:ascii="Arial" w:eastAsiaTheme="minorEastAsia" w:hAnsi="Arial" w:cs="Arial"/>
          <w:sz w:val="24"/>
          <w:szCs w:val="24"/>
        </w:rPr>
        <w:t>).</w:t>
      </w:r>
      <w:r>
        <w:rPr>
          <w:rFonts w:ascii="Arial" w:eastAsiaTheme="minorEastAsia" w:hAnsi="Arial" w:cs="Arial"/>
          <w:sz w:val="24"/>
          <w:szCs w:val="24"/>
        </w:rPr>
        <w:t xml:space="preserve"> </w:t>
      </w:r>
      <w:r w:rsidR="00C06882">
        <w:rPr>
          <w:rFonts w:ascii="Arial" w:eastAsiaTheme="minorEastAsia" w:hAnsi="Arial" w:cs="Arial"/>
          <w:sz w:val="24"/>
          <w:szCs w:val="24"/>
        </w:rPr>
        <w:t>Distances between sequences for each sample are described in Tables S5-10.</w:t>
      </w:r>
    </w:p>
    <w:p w14:paraId="1D87C031"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Comparison analysis</w:t>
      </w:r>
    </w:p>
    <w:p w14:paraId="5D49D179" w14:textId="4291D048" w:rsidR="00B56F44" w:rsidRDefault="00E95F42" w:rsidP="0092531A">
      <w:pPr>
        <w:spacing w:line="480" w:lineRule="auto"/>
        <w:jc w:val="both"/>
        <w:rPr>
          <w:rFonts w:ascii="Arial" w:eastAsiaTheme="minorEastAsia" w:hAnsi="Arial" w:cs="Arial"/>
          <w:sz w:val="24"/>
          <w:szCs w:val="24"/>
        </w:rPr>
      </w:pPr>
      <w:r>
        <w:rPr>
          <w:rFonts w:ascii="Arial" w:eastAsiaTheme="minorEastAsia" w:hAnsi="Arial" w:cs="Arial"/>
          <w:sz w:val="24"/>
          <w:szCs w:val="24"/>
        </w:rPr>
        <w:t>The tools included in the comparison were QuRe</w:t>
      </w:r>
      <w:r w:rsidR="00696BBF">
        <w:rPr>
          <w:rFonts w:ascii="Arial" w:eastAsiaTheme="minorEastAsia" w:hAnsi="Arial" w:cs="Arial"/>
          <w:sz w:val="24"/>
          <w:szCs w:val="24"/>
        </w:rPr>
        <w:t>_v0.99971</w:t>
      </w:r>
      <w:r>
        <w:rPr>
          <w:rFonts w:ascii="Arial" w:eastAsiaTheme="minorEastAsia" w:hAnsi="Arial" w:cs="Arial"/>
          <w:sz w:val="24"/>
          <w:szCs w:val="24"/>
        </w:rPr>
        <w:t xml:space="preserve">, </w:t>
      </w:r>
      <w:proofErr w:type="spellStart"/>
      <w:r>
        <w:rPr>
          <w:rFonts w:ascii="Arial" w:eastAsiaTheme="minorEastAsia" w:hAnsi="Arial" w:cs="Arial"/>
          <w:sz w:val="24"/>
          <w:szCs w:val="24"/>
        </w:rPr>
        <w:t>ShoRah</w:t>
      </w:r>
      <w:proofErr w:type="spellEnd"/>
      <w:r>
        <w:rPr>
          <w:rFonts w:ascii="Arial" w:eastAsiaTheme="minorEastAsia" w:hAnsi="Arial" w:cs="Arial"/>
          <w:sz w:val="24"/>
          <w:szCs w:val="24"/>
        </w:rPr>
        <w:t xml:space="preserve">, </w:t>
      </w:r>
      <w:proofErr w:type="spellStart"/>
      <w:r>
        <w:rPr>
          <w:rFonts w:ascii="Arial" w:eastAsiaTheme="minorEastAsia" w:hAnsi="Arial" w:cs="Arial"/>
          <w:sz w:val="24"/>
          <w:szCs w:val="24"/>
        </w:rPr>
        <w:t>ViSpa</w:t>
      </w:r>
      <w:proofErr w:type="spellEnd"/>
      <w:r>
        <w:rPr>
          <w:rFonts w:ascii="Arial" w:eastAsiaTheme="minorEastAsia" w:hAnsi="Arial" w:cs="Arial"/>
          <w:sz w:val="24"/>
          <w:szCs w:val="24"/>
        </w:rPr>
        <w:t xml:space="preserve"> and PredictHaplo</w:t>
      </w:r>
      <w:r w:rsidR="00696BBF">
        <w:rPr>
          <w:rFonts w:ascii="Arial" w:eastAsiaTheme="minorEastAsia" w:hAnsi="Arial" w:cs="Arial"/>
          <w:sz w:val="24"/>
          <w:szCs w:val="24"/>
        </w:rPr>
        <w:t>-1.0</w:t>
      </w:r>
      <w:r>
        <w:rPr>
          <w:rFonts w:ascii="Arial" w:eastAsiaTheme="minorEastAsia" w:hAnsi="Arial" w:cs="Arial"/>
          <w:sz w:val="24"/>
          <w:szCs w:val="24"/>
        </w:rPr>
        <w:t xml:space="preserve">. </w:t>
      </w:r>
      <w:r w:rsidR="005C1E4A">
        <w:rPr>
          <w:rFonts w:ascii="Arial" w:eastAsiaTheme="minorEastAsia" w:hAnsi="Arial" w:cs="Arial"/>
          <w:sz w:val="24"/>
          <w:szCs w:val="24"/>
        </w:rPr>
        <w:t>Additionally</w:t>
      </w:r>
      <w:r w:rsidR="00696BBF">
        <w:rPr>
          <w:rFonts w:ascii="Arial" w:eastAsiaTheme="minorEastAsia" w:hAnsi="Arial" w:cs="Arial"/>
          <w:sz w:val="24"/>
          <w:szCs w:val="24"/>
        </w:rPr>
        <w:t xml:space="preserve"> ViQuaS1.3 and </w:t>
      </w:r>
      <w:proofErr w:type="spellStart"/>
      <w:r w:rsidR="00696BBF">
        <w:rPr>
          <w:rFonts w:ascii="Arial" w:eastAsiaTheme="minorEastAsia" w:hAnsi="Arial" w:cs="Arial"/>
          <w:sz w:val="24"/>
          <w:szCs w:val="24"/>
        </w:rPr>
        <w:t>HaploClique</w:t>
      </w:r>
      <w:proofErr w:type="spellEnd"/>
      <w:r w:rsidR="00696BBF">
        <w:rPr>
          <w:rFonts w:ascii="Arial" w:eastAsiaTheme="minorEastAsia" w:hAnsi="Arial" w:cs="Arial"/>
          <w:sz w:val="24"/>
          <w:szCs w:val="24"/>
        </w:rPr>
        <w:t xml:space="preserve"> </w:t>
      </w:r>
      <w:r w:rsidR="005C1E4A">
        <w:rPr>
          <w:rFonts w:ascii="Arial" w:eastAsiaTheme="minorEastAsia" w:hAnsi="Arial" w:cs="Arial"/>
          <w:sz w:val="24"/>
          <w:szCs w:val="24"/>
        </w:rPr>
        <w:t xml:space="preserve">were included in the comparisons but failed to run successfully in our environment and no results are reported. </w:t>
      </w:r>
      <w:r w:rsidR="0011041A">
        <w:rPr>
          <w:rFonts w:ascii="Arial" w:eastAsiaTheme="minorEastAsia" w:hAnsi="Arial" w:cs="Arial"/>
          <w:sz w:val="24"/>
          <w:szCs w:val="24"/>
        </w:rPr>
        <w:t>A</w:t>
      </w:r>
      <w:r w:rsidR="0092531A" w:rsidRPr="00F825F2">
        <w:rPr>
          <w:rFonts w:ascii="Arial" w:eastAsiaTheme="minorEastAsia" w:hAnsi="Arial" w:cs="Arial"/>
          <w:sz w:val="24"/>
          <w:szCs w:val="24"/>
        </w:rPr>
        <w:t xml:space="preserve">ll tools </w:t>
      </w:r>
      <w:r w:rsidR="0011041A">
        <w:rPr>
          <w:rFonts w:ascii="Arial" w:eastAsiaTheme="minorEastAsia" w:hAnsi="Arial" w:cs="Arial"/>
          <w:sz w:val="24"/>
          <w:szCs w:val="24"/>
        </w:rPr>
        <w:t xml:space="preserve">were executed </w:t>
      </w:r>
      <w:r w:rsidR="0092531A" w:rsidRPr="00F825F2">
        <w:rPr>
          <w:rFonts w:ascii="Arial" w:eastAsiaTheme="minorEastAsia" w:hAnsi="Arial" w:cs="Arial"/>
          <w:sz w:val="24"/>
          <w:szCs w:val="24"/>
        </w:rPr>
        <w:t xml:space="preserve">sequentially against all </w:t>
      </w:r>
      <w:r w:rsidR="0011041A">
        <w:rPr>
          <w:rFonts w:ascii="Arial" w:eastAsiaTheme="minorEastAsia" w:hAnsi="Arial" w:cs="Arial"/>
          <w:sz w:val="24"/>
          <w:szCs w:val="24"/>
        </w:rPr>
        <w:t>samples</w:t>
      </w:r>
      <w:r w:rsidR="0092531A" w:rsidRPr="00F825F2">
        <w:rPr>
          <w:rFonts w:ascii="Arial" w:eastAsiaTheme="minorEastAsia" w:hAnsi="Arial" w:cs="Arial"/>
          <w:sz w:val="24"/>
          <w:szCs w:val="24"/>
        </w:rPr>
        <w:t xml:space="preserve">, with a specific time limit described in </w:t>
      </w:r>
      <w:r w:rsidR="00A95B86">
        <w:rPr>
          <w:rFonts w:ascii="Arial" w:eastAsiaTheme="minorEastAsia" w:hAnsi="Arial" w:cs="Arial"/>
          <w:sz w:val="24"/>
          <w:szCs w:val="24"/>
        </w:rPr>
        <w:t xml:space="preserve">Table </w:t>
      </w:r>
      <w:r w:rsidR="0011041A">
        <w:rPr>
          <w:rFonts w:ascii="Arial" w:eastAsiaTheme="minorEastAsia" w:hAnsi="Arial" w:cs="Arial"/>
          <w:sz w:val="24"/>
          <w:szCs w:val="24"/>
        </w:rPr>
        <w:t xml:space="preserve">3 and </w:t>
      </w:r>
      <w:r w:rsidR="00A95B86">
        <w:rPr>
          <w:rFonts w:ascii="Arial" w:eastAsiaTheme="minorEastAsia" w:hAnsi="Arial" w:cs="Arial"/>
          <w:sz w:val="24"/>
          <w:szCs w:val="24"/>
        </w:rPr>
        <w:t>S</w:t>
      </w:r>
      <w:r w:rsidR="00C06882">
        <w:rPr>
          <w:rFonts w:ascii="Arial" w:eastAsiaTheme="minorEastAsia" w:hAnsi="Arial" w:cs="Arial"/>
          <w:sz w:val="24"/>
          <w:szCs w:val="24"/>
        </w:rPr>
        <w:t>12</w:t>
      </w:r>
      <w:r w:rsidR="0092531A" w:rsidRPr="00F825F2">
        <w:rPr>
          <w:rFonts w:ascii="Arial" w:eastAsiaTheme="minorEastAsia" w:hAnsi="Arial" w:cs="Arial"/>
          <w:sz w:val="24"/>
          <w:szCs w:val="24"/>
        </w:rPr>
        <w:t xml:space="preserve">. </w:t>
      </w:r>
      <w:r w:rsidR="0011041A">
        <w:rPr>
          <w:rFonts w:ascii="Arial" w:eastAsiaTheme="minorEastAsia" w:hAnsi="Arial" w:cs="Arial"/>
          <w:sz w:val="24"/>
          <w:szCs w:val="24"/>
        </w:rPr>
        <w:t xml:space="preserve">All results were validated for the accuracy of the sequence reconstruction and abundance estimation. </w:t>
      </w:r>
      <w:r w:rsidR="00B56F44">
        <w:rPr>
          <w:rFonts w:ascii="Arial" w:eastAsiaTheme="minorEastAsia" w:hAnsi="Arial" w:cs="Arial"/>
          <w:sz w:val="24"/>
          <w:szCs w:val="24"/>
        </w:rPr>
        <w:t>T</w:t>
      </w:r>
      <w:r w:rsidR="000654BA">
        <w:rPr>
          <w:rFonts w:ascii="Arial" w:eastAsiaTheme="minorEastAsia" w:hAnsi="Arial" w:cs="Arial"/>
          <w:sz w:val="24"/>
          <w:szCs w:val="24"/>
        </w:rPr>
        <w:t>ree</w:t>
      </w:r>
      <w:r w:rsidR="00B56F44">
        <w:rPr>
          <w:rFonts w:ascii="Arial" w:eastAsiaTheme="minorEastAsia" w:hAnsi="Arial" w:cs="Arial"/>
          <w:sz w:val="24"/>
          <w:szCs w:val="24"/>
        </w:rPr>
        <w:t>s</w:t>
      </w:r>
      <w:r w:rsidR="000654BA">
        <w:rPr>
          <w:rFonts w:ascii="Arial" w:eastAsiaTheme="minorEastAsia" w:hAnsi="Arial" w:cs="Arial"/>
          <w:sz w:val="24"/>
          <w:szCs w:val="24"/>
        </w:rPr>
        <w:t xml:space="preserve"> w</w:t>
      </w:r>
      <w:r w:rsidR="00B56F44">
        <w:rPr>
          <w:rFonts w:ascii="Arial" w:eastAsiaTheme="minorEastAsia" w:hAnsi="Arial" w:cs="Arial"/>
          <w:sz w:val="24"/>
          <w:szCs w:val="24"/>
        </w:rPr>
        <w:t>ere</w:t>
      </w:r>
      <w:r w:rsidR="000654BA">
        <w:rPr>
          <w:rFonts w:ascii="Arial" w:eastAsiaTheme="minorEastAsia" w:hAnsi="Arial" w:cs="Arial"/>
          <w:sz w:val="24"/>
          <w:szCs w:val="24"/>
        </w:rPr>
        <w:t xml:space="preserve"> created from the sequences each tool predicted for each sample.</w:t>
      </w:r>
      <w:r w:rsidR="00B56F44">
        <w:rPr>
          <w:rFonts w:ascii="Arial" w:eastAsiaTheme="minorEastAsia" w:hAnsi="Arial" w:cs="Arial"/>
          <w:sz w:val="24"/>
          <w:szCs w:val="24"/>
        </w:rPr>
        <w:t xml:space="preserve"> Reconstructed sequences from each computation were aligned together with the original sequences of the corresponding sample using MUSCLE from </w:t>
      </w:r>
      <w:r w:rsidR="000654BA">
        <w:rPr>
          <w:rFonts w:ascii="Arial" w:eastAsiaTheme="minorEastAsia" w:hAnsi="Arial" w:cs="Arial"/>
          <w:sz w:val="24"/>
          <w:szCs w:val="24"/>
        </w:rPr>
        <w:t>MEGA7</w:t>
      </w:r>
      <w:r w:rsidR="000654BA">
        <w:rPr>
          <w:rFonts w:ascii="Arial" w:eastAsiaTheme="minorEastAsia" w:hAnsi="Arial" w:cs="Arial"/>
          <w:sz w:val="24"/>
          <w:szCs w:val="24"/>
        </w:rPr>
        <w:fldChar w:fldCharType="begin"/>
      </w:r>
      <w:r w:rsidR="00B91C18">
        <w:rPr>
          <w:rFonts w:ascii="Arial" w:eastAsiaTheme="minorEastAsia" w:hAnsi="Arial" w:cs="Arial"/>
          <w:sz w:val="24"/>
          <w:szCs w:val="24"/>
        </w:rPr>
        <w:instrText xml:space="preserve"> ADDIN EN.CITE &lt;EndNote&gt;&lt;Cite&gt;&lt;Author&gt;Kumar&lt;/Author&gt;&lt;Year&gt;2016&lt;/Year&gt;&lt;RecNum&gt;35&lt;/RecNum&gt;&lt;DisplayText&gt;[35]&lt;/DisplayText&gt;&lt;record&gt;&lt;rec-number&gt;35&lt;/rec-number&gt;&lt;foreign-keys&gt;&lt;key app="EN" db-id="5p0vrza2ovez5peedrppzr2pazfddvrz59az"&gt;35&lt;/key&gt;&lt;/foreign-keys&gt;&lt;ref-type name="Journal Article"&gt;17&lt;/ref-type&gt;&lt;contributors&gt;&lt;authors&gt;&lt;author&gt;Kumar, S.&lt;/author&gt;&lt;author&gt;Stecher, G.&lt;/author&gt;&lt;author&gt;Tamura, K.&lt;/author&gt;&lt;/authors&gt;&lt;/contributors&gt;&lt;auth-address&gt;Institute for Genomics and Evolutionary Medicine, Temple University Department of Biology, Temple University Center for Excellence in Genome Medicine and Research, King Abdulaziz University, Jeddah, Saudi Arabia.&amp;#xD;Institute for Genomics and Evolutionary Medicine, Temple University.&amp;#xD;Research Center for Genomics and Bioinformatics, Tokyo Metropolitan University, Hachioji, Tokyo, Japan Department of Biological Sciences, Tokyo Metropolitan University, Hachioji, Tokyo, Japan ktamura@tmu.ac.jp.&lt;/auth-address&gt;&lt;titles&gt;&lt;title&gt;MEGA7: Molecular Evolutionary Genetics Analysis Version 7.0 for Bigger Datasets&lt;/title&gt;&lt;secondary-title&gt;Mol Biol Evol&lt;/secondary-title&gt;&lt;/titles&gt;&lt;periodical&gt;&lt;full-title&gt;Mol Biol Evol&lt;/full-title&gt;&lt;/periodical&gt;&lt;pages&gt;1870-4&lt;/pages&gt;&lt;volume&gt;33&lt;/volume&gt;&lt;number&gt;7&lt;/number&gt;&lt;keywords&gt;&lt;keyword&gt;evolution.&lt;/keyword&gt;&lt;keyword&gt;gene families&lt;/keyword&gt;&lt;keyword&gt;software&lt;/keyword&gt;&lt;keyword&gt;timetree&lt;/keyword&gt;&lt;/keywords&gt;&lt;dates&gt;&lt;year&gt;2016&lt;/year&gt;&lt;pub-dates&gt;&lt;date&gt;Jul&lt;/date&gt;&lt;/pub-dates&gt;&lt;/dates&gt;&lt;isbn&gt;1537-1719 (Electronic)&amp;#xD;0737-4038 (Linking)&lt;/isbn&gt;&lt;accession-num&gt;27004904&lt;/accession-num&gt;&lt;urls&gt;&lt;related-urls&gt;&lt;url&gt;http://www.ncbi.nlm.nih.gov/pubmed/27004904&lt;/url&gt;&lt;/related-urls&gt;&lt;/urls&gt;&lt;electronic-resource-num&gt;10.1093/molbev/msw054&lt;/electronic-resource-num&gt;&lt;/record&gt;&lt;/Cite&gt;&lt;/EndNote&gt;</w:instrText>
      </w:r>
      <w:r w:rsidR="000654BA">
        <w:rPr>
          <w:rFonts w:ascii="Arial" w:eastAsiaTheme="minorEastAsia" w:hAnsi="Arial" w:cs="Arial"/>
          <w:sz w:val="24"/>
          <w:szCs w:val="24"/>
        </w:rPr>
        <w:fldChar w:fldCharType="separate"/>
      </w:r>
      <w:r w:rsidR="00B91C18">
        <w:rPr>
          <w:rFonts w:ascii="Arial" w:eastAsiaTheme="minorEastAsia" w:hAnsi="Arial" w:cs="Arial"/>
          <w:noProof/>
          <w:sz w:val="24"/>
          <w:szCs w:val="24"/>
        </w:rPr>
        <w:t>[35]</w:t>
      </w:r>
      <w:r w:rsidR="000654BA">
        <w:rPr>
          <w:rFonts w:ascii="Arial" w:eastAsiaTheme="minorEastAsia" w:hAnsi="Arial" w:cs="Arial"/>
          <w:sz w:val="24"/>
          <w:szCs w:val="24"/>
        </w:rPr>
        <w:fldChar w:fldCharType="end"/>
      </w:r>
      <w:r w:rsidR="000654BA">
        <w:rPr>
          <w:rFonts w:ascii="Arial" w:eastAsiaTheme="minorEastAsia" w:hAnsi="Arial" w:cs="Arial"/>
          <w:sz w:val="24"/>
          <w:szCs w:val="24"/>
        </w:rPr>
        <w:t xml:space="preserve"> </w:t>
      </w:r>
      <w:r w:rsidR="00B56F44">
        <w:rPr>
          <w:rFonts w:ascii="Arial" w:eastAsiaTheme="minorEastAsia" w:hAnsi="Arial" w:cs="Arial"/>
          <w:sz w:val="24"/>
          <w:szCs w:val="24"/>
        </w:rPr>
        <w:t>with the default arguments. Trees were generated in MEGA7 using the neighbor-joining method</w:t>
      </w:r>
      <w:r w:rsidR="00B56F44">
        <w:rPr>
          <w:rFonts w:ascii="Arial" w:eastAsiaTheme="minorEastAsia" w:hAnsi="Arial" w:cs="Arial"/>
          <w:sz w:val="24"/>
          <w:szCs w:val="24"/>
        </w:rPr>
        <w:fldChar w:fldCharType="begin"/>
      </w:r>
      <w:r w:rsidR="00B91C18">
        <w:rPr>
          <w:rFonts w:ascii="Arial" w:eastAsiaTheme="minorEastAsia" w:hAnsi="Arial" w:cs="Arial"/>
          <w:sz w:val="24"/>
          <w:szCs w:val="24"/>
        </w:rPr>
        <w:instrText xml:space="preserve"> ADDIN EN.CITE &lt;EndNote&gt;&lt;Cite&gt;&lt;Author&gt;Saitou&lt;/Author&gt;&lt;Year&gt;1987&lt;/Year&gt;&lt;RecNum&gt;36&lt;/RecNum&gt;&lt;DisplayText&gt;[36]&lt;/DisplayText&gt;&lt;record&gt;&lt;rec-number&gt;36&lt;/rec-number&gt;&lt;foreign-keys&gt;&lt;key app="EN" db-id="5p0vrza2ovez5peedrppzr2pazfddvrz59az"&gt;36&lt;/key&gt;&lt;/foreign-keys&gt;&lt;ref-type name="Journal Article"&gt;17&lt;/ref-type&gt;&lt;contributors&gt;&lt;authors&gt;&lt;author&gt;Saitou, N.&lt;/author&gt;&lt;author&gt;Nei, M.&lt;/author&gt;&lt;/authors&gt;&lt;/contributors&gt;&lt;auth-address&gt;Center for Demographic and Population Genetics, University of Texas Health Science Center, Houston 77225.&lt;/auth-address&gt;&lt;titles&gt;&lt;title&gt;The neighbor-joining method: a new method for reconstructing phylogenetic trees&lt;/title&gt;&lt;secondary-title&gt;Mol Biol Evol&lt;/secondary-title&gt;&lt;/titles&gt;&lt;periodical&gt;&lt;full-title&gt;Mol Biol Evol&lt;/full-title&gt;&lt;/periodical&gt;&lt;pages&gt;406-25&lt;/pages&gt;&lt;volume&gt;4&lt;/volume&gt;&lt;number&gt;4&lt;/number&gt;&lt;keywords&gt;&lt;keyword&gt;Animals&lt;/keyword&gt;&lt;keyword&gt;Biological Evolution&lt;/keyword&gt;&lt;keyword&gt;Biometry&lt;/keyword&gt;&lt;keyword&gt;*Models, Genetic&lt;/keyword&gt;&lt;keyword&gt;*Phylogeny&lt;/keyword&gt;&lt;keyword&gt;Ranidae/*genetics&lt;/keyword&gt;&lt;/keywords&gt;&lt;dates&gt;&lt;year&gt;1987&lt;/year&gt;&lt;pub-dates&gt;&lt;date&gt;Jul&lt;/date&gt;&lt;/pub-dates&gt;&lt;/dates&gt;&lt;isbn&gt;0737-4038 (Print)&amp;#xD;0737-4038 (Linking)&lt;/isbn&gt;&lt;accession-num&gt;3447015&lt;/accession-num&gt;&lt;urls&gt;&lt;related-urls&gt;&lt;url&gt;http://www.ncbi.nlm.nih.gov/pubmed/3447015&lt;/url&gt;&lt;/related-urls&gt;&lt;/urls&gt;&lt;/record&gt;&lt;/Cite&gt;&lt;/EndNote&gt;</w:instrText>
      </w:r>
      <w:r w:rsidR="00B56F44">
        <w:rPr>
          <w:rFonts w:ascii="Arial" w:eastAsiaTheme="minorEastAsia" w:hAnsi="Arial" w:cs="Arial"/>
          <w:sz w:val="24"/>
          <w:szCs w:val="24"/>
        </w:rPr>
        <w:fldChar w:fldCharType="separate"/>
      </w:r>
      <w:r w:rsidR="00B91C18">
        <w:rPr>
          <w:rFonts w:ascii="Arial" w:eastAsiaTheme="minorEastAsia" w:hAnsi="Arial" w:cs="Arial"/>
          <w:noProof/>
          <w:sz w:val="24"/>
          <w:szCs w:val="24"/>
        </w:rPr>
        <w:t>[36]</w:t>
      </w:r>
      <w:r w:rsidR="00B56F44">
        <w:rPr>
          <w:rFonts w:ascii="Arial" w:eastAsiaTheme="minorEastAsia" w:hAnsi="Arial" w:cs="Arial"/>
          <w:sz w:val="24"/>
          <w:szCs w:val="24"/>
        </w:rPr>
        <w:fldChar w:fldCharType="end"/>
      </w:r>
      <w:r w:rsidR="008B4C11">
        <w:rPr>
          <w:rFonts w:ascii="Arial" w:eastAsiaTheme="minorEastAsia" w:hAnsi="Arial" w:cs="Arial"/>
          <w:sz w:val="24"/>
          <w:szCs w:val="24"/>
        </w:rPr>
        <w:t xml:space="preserve"> with default arguments</w:t>
      </w:r>
      <w:r w:rsidR="00B56F44">
        <w:rPr>
          <w:rFonts w:ascii="Arial" w:eastAsiaTheme="minorEastAsia" w:hAnsi="Arial" w:cs="Arial"/>
          <w:sz w:val="24"/>
          <w:szCs w:val="24"/>
        </w:rPr>
        <w:t>.</w:t>
      </w:r>
      <w:r w:rsidR="008B4C11">
        <w:rPr>
          <w:rFonts w:ascii="Arial" w:eastAsiaTheme="minorEastAsia" w:hAnsi="Arial" w:cs="Arial"/>
          <w:sz w:val="24"/>
          <w:szCs w:val="24"/>
        </w:rPr>
        <w:t xml:space="preserve"> </w:t>
      </w:r>
      <w:r w:rsidR="00280D5F">
        <w:rPr>
          <w:rFonts w:ascii="Arial" w:eastAsiaTheme="minorEastAsia" w:hAnsi="Arial" w:cs="Arial"/>
          <w:sz w:val="24"/>
          <w:szCs w:val="24"/>
        </w:rPr>
        <w:t>In order to associate the predicted sequences with the original ones</w:t>
      </w:r>
      <w:r w:rsidR="00753E6B">
        <w:rPr>
          <w:rFonts w:ascii="Arial" w:eastAsiaTheme="minorEastAsia" w:hAnsi="Arial" w:cs="Arial"/>
          <w:sz w:val="24"/>
          <w:szCs w:val="24"/>
        </w:rPr>
        <w:t>,</w:t>
      </w:r>
      <w:r w:rsidR="00280D5F">
        <w:rPr>
          <w:rFonts w:ascii="Arial" w:eastAsiaTheme="minorEastAsia" w:hAnsi="Arial" w:cs="Arial"/>
          <w:sz w:val="24"/>
          <w:szCs w:val="24"/>
        </w:rPr>
        <w:t xml:space="preserve"> </w:t>
      </w:r>
      <w:r w:rsidR="00B95C7C">
        <w:rPr>
          <w:rFonts w:ascii="Arial" w:eastAsiaTheme="minorEastAsia" w:hAnsi="Arial" w:cs="Arial"/>
          <w:sz w:val="24"/>
          <w:szCs w:val="24"/>
        </w:rPr>
        <w:t>each</w:t>
      </w:r>
      <w:r w:rsidR="00280D5F">
        <w:rPr>
          <w:rFonts w:ascii="Arial" w:eastAsiaTheme="minorEastAsia" w:hAnsi="Arial" w:cs="Arial"/>
          <w:sz w:val="24"/>
          <w:szCs w:val="24"/>
        </w:rPr>
        <w:t xml:space="preserve"> </w:t>
      </w:r>
      <w:r w:rsidR="00B95C7C">
        <w:rPr>
          <w:rFonts w:ascii="Arial" w:eastAsiaTheme="minorEastAsia" w:hAnsi="Arial" w:cs="Arial"/>
          <w:sz w:val="24"/>
          <w:szCs w:val="24"/>
        </w:rPr>
        <w:t>tree was traversed using the B* algorithm</w:t>
      </w:r>
      <w:r w:rsidR="00280D5F">
        <w:rPr>
          <w:rFonts w:ascii="Arial" w:eastAsiaTheme="minorEastAsia" w:hAnsi="Arial" w:cs="Arial"/>
          <w:sz w:val="24"/>
          <w:szCs w:val="24"/>
        </w:rPr>
        <w:t xml:space="preserve"> starting from </w:t>
      </w:r>
      <w:r w:rsidR="00B95C7C">
        <w:rPr>
          <w:rFonts w:ascii="Arial" w:eastAsiaTheme="minorEastAsia" w:hAnsi="Arial" w:cs="Arial"/>
          <w:sz w:val="24"/>
          <w:szCs w:val="24"/>
        </w:rPr>
        <w:t>one original sequence</w:t>
      </w:r>
      <w:r w:rsidR="00753E6B">
        <w:rPr>
          <w:rFonts w:ascii="Arial" w:eastAsiaTheme="minorEastAsia" w:hAnsi="Arial" w:cs="Arial"/>
          <w:sz w:val="24"/>
          <w:szCs w:val="24"/>
        </w:rPr>
        <w:t>,</w:t>
      </w:r>
      <w:r w:rsidR="00280D5F">
        <w:rPr>
          <w:rFonts w:ascii="Arial" w:eastAsiaTheme="minorEastAsia" w:hAnsi="Arial" w:cs="Arial"/>
          <w:sz w:val="24"/>
          <w:szCs w:val="24"/>
        </w:rPr>
        <w:t xml:space="preserve"> looking for the </w:t>
      </w:r>
      <w:r w:rsidR="00B95C7C">
        <w:rPr>
          <w:rFonts w:ascii="Arial" w:eastAsiaTheme="minorEastAsia" w:hAnsi="Arial" w:cs="Arial"/>
          <w:sz w:val="24"/>
          <w:szCs w:val="24"/>
        </w:rPr>
        <w:t>first predicted sequence and removing the latter from the available leaves. The operation was repeated until all leaves of original sequences were matched to a leaf of predicted sequence or until no other leaves were available.</w:t>
      </w:r>
      <w:r w:rsidR="00215730">
        <w:rPr>
          <w:rFonts w:ascii="Arial" w:eastAsiaTheme="minorEastAsia" w:hAnsi="Arial" w:cs="Arial"/>
          <w:sz w:val="24"/>
          <w:szCs w:val="24"/>
        </w:rPr>
        <w:t xml:space="preserve"> </w:t>
      </w:r>
      <w:r w:rsidR="006E42F6">
        <w:rPr>
          <w:rFonts w:ascii="Arial" w:eastAsiaTheme="minorEastAsia" w:hAnsi="Arial" w:cs="Arial"/>
          <w:sz w:val="24"/>
          <w:szCs w:val="24"/>
        </w:rPr>
        <w:t>False positive</w:t>
      </w:r>
      <w:r w:rsidR="00753E6B">
        <w:rPr>
          <w:rFonts w:ascii="Arial" w:eastAsiaTheme="minorEastAsia" w:hAnsi="Arial" w:cs="Arial"/>
          <w:sz w:val="24"/>
          <w:szCs w:val="24"/>
        </w:rPr>
        <w:t>s</w:t>
      </w:r>
      <w:r w:rsidR="006E42F6">
        <w:rPr>
          <w:rFonts w:ascii="Arial" w:eastAsiaTheme="minorEastAsia" w:hAnsi="Arial" w:cs="Arial"/>
          <w:sz w:val="24"/>
          <w:szCs w:val="24"/>
        </w:rPr>
        <w:t xml:space="preserve"> were considered either sequences that were not matched with original ones or that had mismatches to the associated original more than a given threshold. </w:t>
      </w:r>
      <w:r w:rsidR="00215730">
        <w:rPr>
          <w:rFonts w:ascii="Arial" w:eastAsiaTheme="minorEastAsia" w:hAnsi="Arial" w:cs="Arial"/>
          <w:sz w:val="24"/>
          <w:szCs w:val="24"/>
        </w:rPr>
        <w:t xml:space="preserve">The trees were drawn using the ETE toolkit. </w:t>
      </w:r>
      <w:r w:rsidR="00215730" w:rsidRPr="00F825F2">
        <w:rPr>
          <w:rFonts w:ascii="Arial" w:eastAsiaTheme="minorEastAsia" w:hAnsi="Arial" w:cs="Arial"/>
          <w:sz w:val="24"/>
          <w:szCs w:val="24"/>
        </w:rPr>
        <w:t xml:space="preserve">In order to measure the accuracy of the predicted </w:t>
      </w:r>
      <w:r w:rsidR="00215730">
        <w:rPr>
          <w:rFonts w:ascii="Arial" w:eastAsiaTheme="minorEastAsia" w:hAnsi="Arial" w:cs="Arial"/>
          <w:sz w:val="24"/>
          <w:szCs w:val="24"/>
        </w:rPr>
        <w:t>abundance</w:t>
      </w:r>
      <w:r w:rsidR="006E42F6">
        <w:rPr>
          <w:rFonts w:ascii="Arial" w:eastAsiaTheme="minorEastAsia" w:hAnsi="Arial" w:cs="Arial"/>
          <w:sz w:val="24"/>
          <w:szCs w:val="24"/>
        </w:rPr>
        <w:t>s</w:t>
      </w:r>
      <w:r w:rsidR="00215730" w:rsidRPr="00F825F2">
        <w:rPr>
          <w:rFonts w:ascii="Arial" w:eastAsiaTheme="minorEastAsia" w:hAnsi="Arial" w:cs="Arial"/>
          <w:sz w:val="24"/>
          <w:szCs w:val="24"/>
        </w:rPr>
        <w:t>, we use</w:t>
      </w:r>
      <w:r w:rsidR="006E42F6">
        <w:rPr>
          <w:rFonts w:ascii="Arial" w:eastAsiaTheme="minorEastAsia" w:hAnsi="Arial" w:cs="Arial"/>
          <w:sz w:val="24"/>
          <w:szCs w:val="24"/>
        </w:rPr>
        <w:t>d</w:t>
      </w:r>
      <w:r w:rsidR="00215730" w:rsidRPr="00F825F2">
        <w:rPr>
          <w:rFonts w:ascii="Arial" w:eastAsiaTheme="minorEastAsia" w:hAnsi="Arial" w:cs="Arial"/>
          <w:sz w:val="24"/>
          <w:szCs w:val="24"/>
        </w:rPr>
        <w:t xml:space="preserve"> </w:t>
      </w:r>
      <w:r w:rsidR="006E42F6">
        <w:rPr>
          <w:rFonts w:ascii="Arial" w:eastAsiaTheme="minorEastAsia" w:hAnsi="Arial" w:cs="Arial"/>
          <w:sz w:val="24"/>
          <w:szCs w:val="24"/>
        </w:rPr>
        <w:t>Jensen</w:t>
      </w:r>
      <w:r w:rsidR="00215730" w:rsidRPr="00F825F2">
        <w:rPr>
          <w:rFonts w:ascii="Arial" w:eastAsiaTheme="minorEastAsia" w:hAnsi="Arial" w:cs="Arial"/>
          <w:sz w:val="24"/>
          <w:szCs w:val="24"/>
        </w:rPr>
        <w:t>-</w:t>
      </w:r>
      <w:r w:rsidR="006E42F6">
        <w:rPr>
          <w:rFonts w:ascii="Arial" w:eastAsiaTheme="minorEastAsia" w:hAnsi="Arial" w:cs="Arial"/>
          <w:sz w:val="24"/>
          <w:szCs w:val="24"/>
        </w:rPr>
        <w:t xml:space="preserve">Shannon </w:t>
      </w:r>
      <w:r w:rsidR="00215730" w:rsidRPr="00F825F2">
        <w:rPr>
          <w:rFonts w:ascii="Arial" w:eastAsiaTheme="minorEastAsia" w:hAnsi="Arial" w:cs="Arial"/>
          <w:sz w:val="24"/>
          <w:szCs w:val="24"/>
        </w:rPr>
        <w:t>divergence between the predicted (P) frequency distribution and the true (T) distribution</w:t>
      </w:r>
      <w:r w:rsidR="006E42F6">
        <w:rPr>
          <w:rFonts w:ascii="Arial" w:eastAsiaTheme="minorEastAsia" w:hAnsi="Arial" w:cs="Arial"/>
          <w:sz w:val="24"/>
          <w:szCs w:val="24"/>
        </w:rPr>
        <w:t>.</w:t>
      </w:r>
    </w:p>
    <w:p w14:paraId="72734134" w14:textId="66D52EEF" w:rsidR="006E42F6" w:rsidRPr="00FC1A75" w:rsidRDefault="00F70C49" w:rsidP="006E42F6">
      <w:pPr>
        <w:spacing w:line="48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JSD</m:t>
              </m:r>
            </m:sub>
          </m:sSub>
          <m:r>
            <w:rPr>
              <w:rFonts w:ascii="Cambria Math" w:eastAsiaTheme="minorEastAsia" w:hAnsi="Cambria Math" w:cs="Arial"/>
              <w:sz w:val="24"/>
              <w:szCs w:val="24"/>
            </w:rPr>
            <m:t>(T ||P )=</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KL</m:t>
                  </m:r>
                </m:sub>
              </m:sSub>
              <m:r>
                <w:rPr>
                  <w:rFonts w:ascii="Cambria Math" w:eastAsiaTheme="minorEastAsia" w:hAnsi="Cambria Math" w:cs="Arial"/>
                  <w:sz w:val="24"/>
                  <w:szCs w:val="24"/>
                </w:rPr>
                <m:t>(T||M)</m:t>
              </m:r>
            </m:num>
            <m:den>
              <m:r>
                <w:rPr>
                  <w:rFonts w:ascii="Cambria Math" w:eastAsiaTheme="minorEastAsia" w:hAnsi="Cambria Math" w:cs="Arial"/>
                  <w:sz w:val="24"/>
                  <w:szCs w:val="24"/>
                </w:rPr>
                <m:t>2</m:t>
              </m:r>
            </m:den>
          </m:f>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KL</m:t>
                  </m:r>
                </m:sub>
              </m:sSub>
              <m:r>
                <w:rPr>
                  <w:rFonts w:ascii="Cambria Math" w:eastAsiaTheme="minorEastAsia" w:hAnsi="Cambria Math" w:cs="Arial"/>
                  <w:sz w:val="24"/>
                  <w:szCs w:val="24"/>
                </w:rPr>
                <m:t>(P||M)</m:t>
              </m:r>
            </m:num>
            <m:den>
              <m:r>
                <w:rPr>
                  <w:rFonts w:ascii="Cambria Math" w:eastAsiaTheme="minorEastAsia" w:hAnsi="Cambria Math" w:cs="Arial"/>
                  <w:sz w:val="24"/>
                  <w:szCs w:val="24"/>
                </w:rPr>
                <m:t>2</m:t>
              </m:r>
            </m:den>
          </m:f>
        </m:oMath>
      </m:oMathPara>
    </w:p>
    <w:p w14:paraId="1B768289" w14:textId="55B2B24E" w:rsidR="006E42F6" w:rsidRPr="00F825F2" w:rsidRDefault="006E42F6" w:rsidP="00F70C49">
      <w:pPr>
        <w:spacing w:line="480" w:lineRule="auto"/>
        <w:jc w:val="center"/>
        <w:rPr>
          <w:rFonts w:ascii="Cambria Math" w:eastAsiaTheme="minorEastAsia" w:hAnsi="Cambria Math" w:cs="Arial"/>
          <w:sz w:val="24"/>
          <w:szCs w:val="24"/>
          <w:oMath/>
        </w:rPr>
      </w:pPr>
      <w:proofErr w:type="gramStart"/>
      <w:r>
        <w:rPr>
          <w:rFonts w:ascii="Arial" w:eastAsiaTheme="minorEastAsia" w:hAnsi="Arial" w:cs="Arial"/>
          <w:sz w:val="24"/>
          <w:szCs w:val="24"/>
        </w:rPr>
        <w:t>where</w:t>
      </w:r>
      <w:proofErr w:type="gramEnd"/>
      <w:r>
        <w:rPr>
          <w:rFonts w:ascii="Arial" w:eastAsiaTheme="minorEastAsia" w:hAnsi="Arial" w:cs="Arial"/>
          <w:sz w:val="24"/>
          <w:szCs w:val="24"/>
        </w:rPr>
        <w:t xml:space="preserve"> </w:t>
      </w:r>
      <m:oMath>
        <m:r>
          <w:rPr>
            <w:rFonts w:ascii="Cambria Math" w:eastAsiaTheme="minorEastAsia" w:hAnsi="Cambria Math" w:cs="Arial"/>
            <w:sz w:val="24"/>
            <w:szCs w:val="24"/>
          </w:rPr>
          <m:t>M=(T+P)/2</m:t>
        </m:r>
      </m:oMath>
    </w:p>
    <w:p w14:paraId="7BE4DFA7" w14:textId="5D99BDF5" w:rsidR="0092531A" w:rsidRPr="00F825F2" w:rsidRDefault="0011041A" w:rsidP="0092531A">
      <w:pPr>
        <w:spacing w:line="480" w:lineRule="auto"/>
        <w:jc w:val="both"/>
        <w:rPr>
          <w:rFonts w:ascii="Arial" w:hAnsi="Arial" w:cs="Arial"/>
          <w:b/>
          <w:sz w:val="20"/>
          <w:szCs w:val="24"/>
        </w:rPr>
      </w:pPr>
      <w:r>
        <w:rPr>
          <w:rFonts w:ascii="Arial" w:eastAsiaTheme="minorEastAsia" w:hAnsi="Arial" w:cs="Arial"/>
          <w:sz w:val="24"/>
          <w:szCs w:val="24"/>
        </w:rPr>
        <w:t xml:space="preserve"> </w:t>
      </w:r>
      <w:r w:rsidR="0092531A" w:rsidRPr="00F825F2">
        <w:rPr>
          <w:rFonts w:ascii="Arial" w:eastAsiaTheme="minorEastAsia" w:hAnsi="Arial" w:cs="Arial"/>
          <w:sz w:val="24"/>
          <w:szCs w:val="24"/>
        </w:rPr>
        <w:t xml:space="preserve">The tools that successfully produced results </w:t>
      </w:r>
      <w:r w:rsidR="00C12F4B">
        <w:rPr>
          <w:rFonts w:ascii="Arial" w:eastAsiaTheme="minorEastAsia" w:hAnsi="Arial" w:cs="Arial"/>
          <w:sz w:val="24"/>
          <w:szCs w:val="24"/>
        </w:rPr>
        <w:t xml:space="preserve">for the samples SCL1-4 </w:t>
      </w:r>
      <w:r w:rsidR="0092531A" w:rsidRPr="00F825F2">
        <w:rPr>
          <w:rFonts w:ascii="Arial" w:eastAsiaTheme="minorEastAsia" w:hAnsi="Arial" w:cs="Arial"/>
          <w:sz w:val="24"/>
          <w:szCs w:val="24"/>
        </w:rPr>
        <w:t xml:space="preserve">were validated by aligning the reconstructed </w:t>
      </w:r>
      <w:r w:rsidR="00C12F4B">
        <w:rPr>
          <w:rFonts w:ascii="Arial" w:eastAsiaTheme="minorEastAsia" w:hAnsi="Arial" w:cs="Arial"/>
          <w:sz w:val="24"/>
          <w:szCs w:val="24"/>
        </w:rPr>
        <w:t>sequences</w:t>
      </w:r>
      <w:r w:rsidR="00C12F4B" w:rsidRPr="00F825F2">
        <w:rPr>
          <w:rFonts w:ascii="Arial" w:eastAsiaTheme="minorEastAsia" w:hAnsi="Arial" w:cs="Arial"/>
          <w:sz w:val="24"/>
          <w:szCs w:val="24"/>
        </w:rPr>
        <w:t xml:space="preserve"> </w:t>
      </w:r>
      <w:r w:rsidR="0092531A" w:rsidRPr="00F825F2">
        <w:rPr>
          <w:rFonts w:ascii="Arial" w:eastAsiaTheme="minorEastAsia" w:hAnsi="Arial" w:cs="Arial"/>
          <w:sz w:val="24"/>
          <w:szCs w:val="24"/>
        </w:rPr>
        <w:t xml:space="preserve">back to the original </w:t>
      </w:r>
      <w:r w:rsidR="00C12F4B">
        <w:rPr>
          <w:rFonts w:ascii="Arial" w:eastAsiaTheme="minorEastAsia" w:hAnsi="Arial" w:cs="Arial"/>
          <w:sz w:val="24"/>
          <w:szCs w:val="24"/>
        </w:rPr>
        <w:t>ones</w:t>
      </w:r>
      <w:r w:rsidR="00C12F4B" w:rsidRPr="00F825F2">
        <w:rPr>
          <w:rFonts w:ascii="Arial" w:eastAsiaTheme="minorEastAsia" w:hAnsi="Arial" w:cs="Arial"/>
          <w:sz w:val="24"/>
          <w:szCs w:val="24"/>
        </w:rPr>
        <w:t xml:space="preserve"> </w:t>
      </w:r>
      <w:r w:rsidR="0092531A" w:rsidRPr="00F825F2">
        <w:rPr>
          <w:rFonts w:ascii="Arial" w:eastAsiaTheme="minorEastAsia" w:hAnsi="Arial" w:cs="Arial"/>
          <w:sz w:val="24"/>
          <w:szCs w:val="24"/>
        </w:rPr>
        <w:t>(</w:t>
      </w:r>
      <w:r w:rsidR="006957B9">
        <w:rPr>
          <w:rFonts w:ascii="Arial" w:eastAsiaTheme="minorEastAsia" w:hAnsi="Arial" w:cs="Arial"/>
          <w:sz w:val="24"/>
          <w:szCs w:val="24"/>
        </w:rPr>
        <w:t>Additional File 7</w:t>
      </w:r>
      <w:r w:rsidR="0092531A" w:rsidRPr="00F825F2">
        <w:rPr>
          <w:rFonts w:ascii="Arial" w:eastAsiaTheme="minorEastAsia" w:hAnsi="Arial" w:cs="Arial"/>
          <w:sz w:val="24"/>
          <w:szCs w:val="24"/>
        </w:rPr>
        <w:t xml:space="preserve">). For </w:t>
      </w:r>
      <w:r w:rsidR="00C12F4B">
        <w:rPr>
          <w:rFonts w:ascii="Arial" w:eastAsiaTheme="minorEastAsia" w:hAnsi="Arial" w:cs="Arial"/>
          <w:sz w:val="24"/>
          <w:szCs w:val="24"/>
        </w:rPr>
        <w:t>th</w:t>
      </w:r>
      <w:r w:rsidR="00753E6B">
        <w:rPr>
          <w:rFonts w:ascii="Arial" w:eastAsiaTheme="minorEastAsia" w:hAnsi="Arial" w:cs="Arial"/>
          <w:sz w:val="24"/>
          <w:szCs w:val="24"/>
        </w:rPr>
        <w:t>ose</w:t>
      </w:r>
      <w:r w:rsidR="00C12F4B">
        <w:rPr>
          <w:rFonts w:ascii="Arial" w:eastAsiaTheme="minorEastAsia" w:hAnsi="Arial" w:cs="Arial"/>
          <w:sz w:val="24"/>
          <w:szCs w:val="24"/>
        </w:rPr>
        <w:t xml:space="preserve"> </w:t>
      </w:r>
      <w:r w:rsidR="0092531A" w:rsidRPr="00F825F2">
        <w:rPr>
          <w:rFonts w:ascii="Arial" w:eastAsiaTheme="minorEastAsia" w:hAnsi="Arial" w:cs="Arial"/>
          <w:sz w:val="24"/>
          <w:szCs w:val="24"/>
        </w:rPr>
        <w:t xml:space="preserve">results </w:t>
      </w:r>
      <w:r w:rsidR="00796D1F">
        <w:rPr>
          <w:rFonts w:ascii="Arial" w:eastAsiaTheme="minorEastAsia" w:hAnsi="Arial" w:cs="Arial"/>
          <w:sz w:val="24"/>
          <w:szCs w:val="24"/>
        </w:rPr>
        <w:t>where</w:t>
      </w:r>
      <w:r w:rsidR="0092531A" w:rsidRPr="00F825F2">
        <w:rPr>
          <w:rFonts w:ascii="Arial" w:eastAsiaTheme="minorEastAsia" w:hAnsi="Arial" w:cs="Arial"/>
          <w:sz w:val="24"/>
          <w:szCs w:val="24"/>
        </w:rPr>
        <w:t xml:space="preserve"> </w:t>
      </w:r>
      <w:r w:rsidR="00753E6B">
        <w:rPr>
          <w:rFonts w:ascii="Arial" w:eastAsiaTheme="minorEastAsia" w:hAnsi="Arial" w:cs="Arial"/>
          <w:sz w:val="24"/>
          <w:szCs w:val="24"/>
        </w:rPr>
        <w:t>no</w:t>
      </w:r>
      <w:r w:rsidR="0092531A" w:rsidRPr="00F825F2">
        <w:rPr>
          <w:rFonts w:ascii="Arial" w:eastAsiaTheme="minorEastAsia" w:hAnsi="Arial" w:cs="Arial"/>
          <w:sz w:val="24"/>
          <w:szCs w:val="24"/>
        </w:rPr>
        <w:t xml:space="preserve"> </w:t>
      </w:r>
      <w:r w:rsidR="00753E6B">
        <w:rPr>
          <w:rFonts w:ascii="Arial" w:eastAsiaTheme="minorEastAsia" w:hAnsi="Arial" w:cs="Arial"/>
          <w:sz w:val="24"/>
          <w:szCs w:val="24"/>
        </w:rPr>
        <w:t xml:space="preserve">predicted </w:t>
      </w:r>
      <w:r w:rsidR="00C12F4B">
        <w:rPr>
          <w:rFonts w:ascii="Arial" w:eastAsiaTheme="minorEastAsia" w:hAnsi="Arial" w:cs="Arial"/>
          <w:sz w:val="24"/>
          <w:szCs w:val="24"/>
        </w:rPr>
        <w:t>sequence</w:t>
      </w:r>
      <w:r w:rsidR="0092531A" w:rsidRPr="00F825F2">
        <w:rPr>
          <w:rFonts w:ascii="Arial" w:eastAsiaTheme="minorEastAsia" w:hAnsi="Arial" w:cs="Arial"/>
          <w:sz w:val="24"/>
          <w:szCs w:val="24"/>
        </w:rPr>
        <w:t xml:space="preserve"> align</w:t>
      </w:r>
      <w:r w:rsidR="00753E6B">
        <w:rPr>
          <w:rFonts w:ascii="Arial" w:eastAsiaTheme="minorEastAsia" w:hAnsi="Arial" w:cs="Arial"/>
          <w:sz w:val="24"/>
          <w:szCs w:val="24"/>
        </w:rPr>
        <w:t>ed</w:t>
      </w:r>
      <w:r w:rsidR="0092531A" w:rsidRPr="00F825F2">
        <w:rPr>
          <w:rFonts w:ascii="Arial" w:eastAsiaTheme="minorEastAsia" w:hAnsi="Arial" w:cs="Arial"/>
          <w:sz w:val="24"/>
          <w:szCs w:val="24"/>
        </w:rPr>
        <w:t xml:space="preserve"> against </w:t>
      </w:r>
      <w:r w:rsidR="00753E6B">
        <w:rPr>
          <w:rFonts w:ascii="Arial" w:eastAsiaTheme="minorEastAsia" w:hAnsi="Arial" w:cs="Arial"/>
          <w:sz w:val="24"/>
          <w:szCs w:val="24"/>
        </w:rPr>
        <w:t>any</w:t>
      </w:r>
      <w:r w:rsidR="0092531A" w:rsidRPr="00F825F2">
        <w:rPr>
          <w:rFonts w:ascii="Arial" w:eastAsiaTheme="minorEastAsia" w:hAnsi="Arial" w:cs="Arial"/>
          <w:sz w:val="24"/>
          <w:szCs w:val="24"/>
        </w:rPr>
        <w:t xml:space="preserve"> original, we performed a more thorough analysis using the genome comparator </w:t>
      </w:r>
      <w:r w:rsidR="00C12F4B">
        <w:rPr>
          <w:rFonts w:ascii="Arial" w:eastAsiaTheme="minorEastAsia" w:hAnsi="Arial" w:cs="Arial"/>
          <w:sz w:val="24"/>
          <w:szCs w:val="24"/>
        </w:rPr>
        <w:t xml:space="preserve">available </w:t>
      </w:r>
      <w:r w:rsidR="0092531A" w:rsidRPr="00F825F2">
        <w:rPr>
          <w:rFonts w:ascii="Arial" w:eastAsiaTheme="minorEastAsia" w:hAnsi="Arial" w:cs="Arial"/>
          <w:sz w:val="24"/>
          <w:szCs w:val="24"/>
        </w:rPr>
        <w:t>in HIVE. 100.000 random reads were generated from the predicted sequences of each run and mixed with 100.000 random reads generated by the original sequences. The reads were mapped against both predicted and original sequences and chord graph</w:t>
      </w:r>
      <w:r w:rsidR="005D0C86">
        <w:rPr>
          <w:rFonts w:ascii="Arial" w:eastAsiaTheme="minorEastAsia" w:hAnsi="Arial" w:cs="Arial"/>
          <w:sz w:val="24"/>
          <w:szCs w:val="24"/>
        </w:rPr>
        <w:t>s</w:t>
      </w:r>
      <w:r w:rsidR="0092531A" w:rsidRPr="00F825F2">
        <w:rPr>
          <w:rFonts w:ascii="Arial" w:eastAsiaTheme="minorEastAsia" w:hAnsi="Arial" w:cs="Arial"/>
          <w:sz w:val="24"/>
          <w:szCs w:val="24"/>
        </w:rPr>
        <w:t xml:space="preserve"> w</w:t>
      </w:r>
      <w:r w:rsidR="005D0C86">
        <w:rPr>
          <w:rFonts w:ascii="Arial" w:eastAsiaTheme="minorEastAsia" w:hAnsi="Arial" w:cs="Arial"/>
          <w:sz w:val="24"/>
          <w:szCs w:val="24"/>
        </w:rPr>
        <w:t>ere</w:t>
      </w:r>
      <w:r w:rsidR="0092531A" w:rsidRPr="00F825F2">
        <w:rPr>
          <w:rFonts w:ascii="Arial" w:eastAsiaTheme="minorEastAsia" w:hAnsi="Arial" w:cs="Arial"/>
          <w:sz w:val="24"/>
          <w:szCs w:val="24"/>
        </w:rPr>
        <w:t xml:space="preserve"> generated. </w:t>
      </w:r>
      <w:r w:rsidR="005D0C86">
        <w:rPr>
          <w:rFonts w:ascii="Arial" w:eastAsiaTheme="minorEastAsia" w:hAnsi="Arial" w:cs="Arial"/>
          <w:sz w:val="24"/>
          <w:szCs w:val="24"/>
        </w:rPr>
        <w:t xml:space="preserve">Reads aligned to two different sequences were used as evidence of the similarity between the regions of these sequences </w:t>
      </w:r>
      <w:r w:rsidR="005D0C86" w:rsidRPr="00F825F2">
        <w:rPr>
          <w:rFonts w:ascii="Arial" w:eastAsiaTheme="minorEastAsia" w:hAnsi="Arial" w:cs="Arial"/>
          <w:sz w:val="24"/>
          <w:szCs w:val="24"/>
        </w:rPr>
        <w:t>(</w:t>
      </w:r>
      <w:r w:rsidR="005D0C86">
        <w:rPr>
          <w:rFonts w:ascii="Arial" w:eastAsiaTheme="minorEastAsia" w:hAnsi="Arial" w:cs="Arial"/>
          <w:sz w:val="24"/>
          <w:szCs w:val="24"/>
        </w:rPr>
        <w:t>Additional File 1 S21</w:t>
      </w:r>
      <w:r w:rsidR="005D0C86" w:rsidRPr="00F825F2">
        <w:rPr>
          <w:rFonts w:ascii="Arial" w:eastAsiaTheme="minorEastAsia" w:hAnsi="Arial" w:cs="Arial"/>
          <w:sz w:val="24"/>
          <w:szCs w:val="24"/>
        </w:rPr>
        <w:t>)</w:t>
      </w:r>
      <w:r w:rsidR="005D0C86">
        <w:rPr>
          <w:rFonts w:ascii="Arial" w:eastAsiaTheme="minorEastAsia" w:hAnsi="Arial" w:cs="Arial"/>
          <w:sz w:val="24"/>
          <w:szCs w:val="24"/>
        </w:rPr>
        <w:t xml:space="preserve">. Only Hexahedron </w:t>
      </w:r>
      <w:r w:rsidR="0092531A" w:rsidRPr="00F825F2">
        <w:rPr>
          <w:rFonts w:ascii="Arial" w:eastAsiaTheme="minorEastAsia" w:hAnsi="Arial" w:cs="Arial"/>
          <w:sz w:val="24"/>
          <w:szCs w:val="24"/>
        </w:rPr>
        <w:t>w</w:t>
      </w:r>
      <w:r w:rsidR="005D0C86">
        <w:rPr>
          <w:rFonts w:ascii="Arial" w:eastAsiaTheme="minorEastAsia" w:hAnsi="Arial" w:cs="Arial"/>
          <w:sz w:val="24"/>
          <w:szCs w:val="24"/>
        </w:rPr>
        <w:t>as</w:t>
      </w:r>
      <w:r w:rsidR="0092531A" w:rsidRPr="00F825F2">
        <w:rPr>
          <w:rFonts w:ascii="Arial" w:eastAsiaTheme="minorEastAsia" w:hAnsi="Arial" w:cs="Arial"/>
          <w:sz w:val="24"/>
          <w:szCs w:val="24"/>
        </w:rPr>
        <w:t xml:space="preserve"> able to predict </w:t>
      </w:r>
      <w:r w:rsidR="005D0C86">
        <w:rPr>
          <w:rFonts w:ascii="Arial" w:eastAsiaTheme="minorEastAsia" w:hAnsi="Arial" w:cs="Arial"/>
          <w:sz w:val="24"/>
          <w:szCs w:val="24"/>
        </w:rPr>
        <w:t>sequences</w:t>
      </w:r>
      <w:r w:rsidR="005D0C86" w:rsidRPr="00F825F2">
        <w:rPr>
          <w:rFonts w:ascii="Arial" w:eastAsiaTheme="minorEastAsia" w:hAnsi="Arial" w:cs="Arial"/>
          <w:sz w:val="24"/>
          <w:szCs w:val="24"/>
        </w:rPr>
        <w:t xml:space="preserve"> </w:t>
      </w:r>
      <w:r w:rsidR="005D0C86">
        <w:rPr>
          <w:rFonts w:ascii="Arial" w:eastAsiaTheme="minorEastAsia" w:hAnsi="Arial" w:cs="Arial"/>
          <w:sz w:val="24"/>
          <w:szCs w:val="24"/>
        </w:rPr>
        <w:t xml:space="preserve">associated </w:t>
      </w:r>
      <w:r w:rsidR="0092531A" w:rsidRPr="00F825F2">
        <w:rPr>
          <w:rFonts w:ascii="Arial" w:eastAsiaTheme="minorEastAsia" w:hAnsi="Arial" w:cs="Arial"/>
          <w:sz w:val="24"/>
          <w:szCs w:val="24"/>
        </w:rPr>
        <w:t xml:space="preserve">to original sequences. Further validation was performed using the same techniques applied on the specificity analysis. Recall, precision, % of mismatches and </w:t>
      </w:r>
      <w:proofErr w:type="spellStart"/>
      <w:r w:rsidR="0092531A" w:rsidRPr="00F825F2">
        <w:rPr>
          <w:rFonts w:ascii="Arial" w:eastAsiaTheme="minorEastAsia" w:hAnsi="Arial" w:cs="Arial"/>
          <w:sz w:val="24"/>
          <w:szCs w:val="24"/>
        </w:rPr>
        <w:t>Kullback-Leibler</w:t>
      </w:r>
      <w:proofErr w:type="spellEnd"/>
      <w:r w:rsidR="0092531A" w:rsidRPr="00F825F2">
        <w:rPr>
          <w:rFonts w:ascii="Arial" w:eastAsiaTheme="minorEastAsia" w:hAnsi="Arial" w:cs="Arial"/>
          <w:sz w:val="24"/>
          <w:szCs w:val="24"/>
        </w:rPr>
        <w:t xml:space="preserve"> divergence were identical to </w:t>
      </w:r>
      <w:proofErr w:type="gramStart"/>
      <w:r w:rsidR="0092531A" w:rsidRPr="00F825F2">
        <w:rPr>
          <w:rFonts w:ascii="Arial" w:eastAsiaTheme="minorEastAsia" w:hAnsi="Arial" w:cs="Arial"/>
          <w:sz w:val="24"/>
          <w:szCs w:val="24"/>
        </w:rPr>
        <w:t xml:space="preserve">the </w:t>
      </w:r>
      <w:r w:rsidR="005D0C86">
        <w:rPr>
          <w:rFonts w:ascii="Arial" w:eastAsiaTheme="minorEastAsia" w:hAnsi="Arial" w:cs="Arial"/>
          <w:sz w:val="24"/>
          <w:szCs w:val="24"/>
        </w:rPr>
        <w:t xml:space="preserve"> SP4</w:t>
      </w:r>
      <w:proofErr w:type="gramEnd"/>
      <w:r w:rsidR="005D0C86">
        <w:rPr>
          <w:rFonts w:ascii="Arial" w:eastAsiaTheme="minorEastAsia" w:hAnsi="Arial" w:cs="Arial"/>
          <w:sz w:val="24"/>
          <w:szCs w:val="24"/>
        </w:rPr>
        <w:t xml:space="preserve"> </w:t>
      </w:r>
      <w:r w:rsidR="0092531A" w:rsidRPr="00F825F2">
        <w:rPr>
          <w:rFonts w:ascii="Arial" w:eastAsiaTheme="minorEastAsia" w:hAnsi="Arial" w:cs="Arial"/>
          <w:sz w:val="24"/>
          <w:szCs w:val="24"/>
        </w:rPr>
        <w:t>sample of the specificity analysis.</w:t>
      </w:r>
    </w:p>
    <w:p w14:paraId="1665114B"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Hexahedron workflow</w:t>
      </w:r>
    </w:p>
    <w:p w14:paraId="3E5514E1" w14:textId="6E193EA3"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The implementation of the algorithm is part of HIVE </w:t>
      </w:r>
      <w:r w:rsidR="00C06882" w:rsidRPr="00F825F2">
        <w:rPr>
          <w:rFonts w:ascii="Arial" w:eastAsiaTheme="minorEastAsia" w:hAnsi="Arial" w:cs="Arial"/>
          <w:sz w:val="24"/>
          <w:szCs w:val="24"/>
        </w:rPr>
        <w:t>platform that</w:t>
      </w:r>
      <w:r w:rsidRPr="00F825F2">
        <w:rPr>
          <w:rFonts w:ascii="Arial" w:eastAsiaTheme="minorEastAsia" w:hAnsi="Arial" w:cs="Arial"/>
          <w:sz w:val="24"/>
          <w:szCs w:val="24"/>
        </w:rPr>
        <w:t xml:space="preserve"> can be publicly access</w:t>
      </w:r>
      <w:r w:rsidR="00796D1F">
        <w:rPr>
          <w:rFonts w:ascii="Arial" w:eastAsiaTheme="minorEastAsia" w:hAnsi="Arial" w:cs="Arial"/>
          <w:sz w:val="24"/>
          <w:szCs w:val="24"/>
        </w:rPr>
        <w:t>ed</w:t>
      </w:r>
      <w:r w:rsidRPr="00F825F2">
        <w:rPr>
          <w:rFonts w:ascii="Arial" w:eastAsiaTheme="minorEastAsia" w:hAnsi="Arial" w:cs="Arial"/>
          <w:sz w:val="24"/>
          <w:szCs w:val="24"/>
        </w:rPr>
        <w:t xml:space="preserve"> through this URL (</w:t>
      </w:r>
      <w:hyperlink r:id="rId7" w:history="1">
        <w:r w:rsidRPr="00F825F2">
          <w:rPr>
            <w:rStyle w:val="Hyperlink"/>
            <w:rFonts w:ascii="Arial" w:eastAsiaTheme="minorEastAsia" w:hAnsi="Arial" w:cs="Arial"/>
            <w:sz w:val="24"/>
            <w:szCs w:val="24"/>
          </w:rPr>
          <w:t>https://hive.biochemistry.gwu.edu/dna.cgi?cmd=main</w:t>
        </w:r>
      </w:hyperlink>
      <w:r w:rsidRPr="00F825F2">
        <w:rPr>
          <w:rFonts w:ascii="Arial" w:eastAsiaTheme="minorEastAsia" w:hAnsi="Arial" w:cs="Arial"/>
          <w:sz w:val="24"/>
          <w:szCs w:val="24"/>
        </w:rPr>
        <w:t>). After logging in, using guest’s credential, the user may start by uploading the NGS reads through HIVE’s web interface. A set of tutorials that explain basic and more advance usage of HIVE is available too (</w:t>
      </w:r>
      <w:hyperlink r:id="rId8" w:history="1">
        <w:r w:rsidRPr="00F825F2">
          <w:rPr>
            <w:rStyle w:val="Hyperlink"/>
            <w:rFonts w:ascii="Arial" w:eastAsiaTheme="minorEastAsia" w:hAnsi="Arial" w:cs="Arial"/>
            <w:sz w:val="24"/>
            <w:szCs w:val="24"/>
          </w:rPr>
          <w:t>https://hive.biochemistry.gwu.edu/dna.cgi?cmd=tutorial</w:t>
        </w:r>
      </w:hyperlink>
      <w:r w:rsidRPr="00F825F2">
        <w:rPr>
          <w:rFonts w:ascii="Arial" w:eastAsiaTheme="minorEastAsia" w:hAnsi="Arial" w:cs="Arial"/>
          <w:sz w:val="24"/>
          <w:szCs w:val="24"/>
        </w:rPr>
        <w:t>). Necessary input for the algorithm is an alignment of the sample against a number of references. Tutorial on performing alignment computations is also available through the same portal. Should multiple reference sequences have been selected for the alignment, an additional mutual alignment of the reference sequence is required before executing Hexahedron. A link to Hexah</w:t>
      </w:r>
      <w:r w:rsidR="005B02FC">
        <w:rPr>
          <w:rFonts w:ascii="Arial" w:eastAsiaTheme="minorEastAsia" w:hAnsi="Arial" w:cs="Arial"/>
          <w:sz w:val="24"/>
          <w:szCs w:val="24"/>
        </w:rPr>
        <w:t>e</w:t>
      </w:r>
      <w:r w:rsidRPr="00F825F2">
        <w:rPr>
          <w:rFonts w:ascii="Arial" w:eastAsiaTheme="minorEastAsia" w:hAnsi="Arial" w:cs="Arial"/>
          <w:sz w:val="24"/>
          <w:szCs w:val="24"/>
        </w:rPr>
        <w:t>dron is available through the web page of the NGS sample alignment as an option of subsequent computations (“what’s next” section). Hexahedron webpage will display the alignment that will be used as an input and wi</w:t>
      </w:r>
      <w:r>
        <w:rPr>
          <w:rFonts w:ascii="Arial" w:eastAsiaTheme="minorEastAsia" w:hAnsi="Arial" w:cs="Arial"/>
          <w:sz w:val="24"/>
          <w:szCs w:val="24"/>
        </w:rPr>
        <w:t>ll</w:t>
      </w:r>
      <w:r w:rsidRPr="00F825F2">
        <w:rPr>
          <w:rFonts w:ascii="Arial" w:eastAsiaTheme="minorEastAsia" w:hAnsi="Arial" w:cs="Arial"/>
          <w:sz w:val="24"/>
          <w:szCs w:val="24"/>
        </w:rPr>
        <w:t xml:space="preserve"> request for the ID of multiple alignment process. Additional arguments include the mutation threshold</w:t>
      </w:r>
      <w:r>
        <w:rPr>
          <w:rFonts w:ascii="Arial" w:eastAsiaTheme="minorEastAsia" w:hAnsi="Arial" w:cs="Arial"/>
          <w:sz w:val="24"/>
          <w:szCs w:val="24"/>
        </w:rPr>
        <w:t>,</w:t>
      </w:r>
      <w:r w:rsidRPr="00F825F2">
        <w:rPr>
          <w:rFonts w:ascii="Arial" w:eastAsiaTheme="minorEastAsia" w:hAnsi="Arial" w:cs="Arial"/>
          <w:sz w:val="24"/>
          <w:szCs w:val="24"/>
        </w:rPr>
        <w:t xml:space="preserve"> above which bifurcations are triggered</w:t>
      </w:r>
      <w:r>
        <w:rPr>
          <w:rFonts w:ascii="Arial" w:eastAsiaTheme="minorEastAsia" w:hAnsi="Arial" w:cs="Arial"/>
          <w:sz w:val="24"/>
          <w:szCs w:val="24"/>
        </w:rPr>
        <w:t>,</w:t>
      </w:r>
      <w:r w:rsidRPr="00F825F2">
        <w:rPr>
          <w:rFonts w:ascii="Arial" w:eastAsiaTheme="minorEastAsia" w:hAnsi="Arial" w:cs="Arial"/>
          <w:sz w:val="24"/>
          <w:szCs w:val="24"/>
        </w:rPr>
        <w:t xml:space="preserve"> and a flag </w:t>
      </w:r>
      <w:r>
        <w:rPr>
          <w:rFonts w:ascii="Arial" w:eastAsiaTheme="minorEastAsia" w:hAnsi="Arial" w:cs="Arial"/>
          <w:sz w:val="24"/>
          <w:szCs w:val="24"/>
        </w:rPr>
        <w:t>that</w:t>
      </w:r>
      <w:r w:rsidRPr="00F825F2">
        <w:rPr>
          <w:rFonts w:ascii="Arial" w:eastAsiaTheme="minorEastAsia" w:hAnsi="Arial" w:cs="Arial"/>
          <w:sz w:val="24"/>
          <w:szCs w:val="24"/>
        </w:rPr>
        <w:t xml:space="preserve"> will mark the </w:t>
      </w:r>
      <w:r w:rsidR="007E1A81">
        <w:rPr>
          <w:rFonts w:ascii="Arial" w:eastAsiaTheme="minorEastAsia" w:hAnsi="Arial" w:cs="Arial"/>
          <w:sz w:val="24"/>
          <w:szCs w:val="24"/>
        </w:rPr>
        <w:t>HTS</w:t>
      </w:r>
      <w:r w:rsidRPr="00F825F2">
        <w:rPr>
          <w:rFonts w:ascii="Arial" w:eastAsiaTheme="minorEastAsia" w:hAnsi="Arial" w:cs="Arial"/>
          <w:sz w:val="24"/>
          <w:szCs w:val="24"/>
        </w:rPr>
        <w:t xml:space="preserve"> sample as pair-end reads. </w:t>
      </w:r>
    </w:p>
    <w:p w14:paraId="335D604A"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Architecture and computational environment</w:t>
      </w:r>
    </w:p>
    <w:p w14:paraId="2043BC32" w14:textId="73CD5B87"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All data displayed on the website as well as any data or references used in the analysis are stored in the High-performance Integrated Virtual Environment (HIVE) server (http://hive.biochemistry.gwu.edu). The results are accessible online and available for downloading. Users can use the algorithm as a next step after the alignment or browse the publicly available pre-existing results. HIVE provide</w:t>
      </w:r>
      <w:r>
        <w:rPr>
          <w:rFonts w:ascii="Arial" w:eastAsiaTheme="minorEastAsia" w:hAnsi="Arial" w:cs="Arial"/>
          <w:sz w:val="24"/>
          <w:szCs w:val="24"/>
        </w:rPr>
        <w:t>d</w:t>
      </w:r>
      <w:r w:rsidRPr="00F825F2">
        <w:rPr>
          <w:rFonts w:ascii="Arial" w:eastAsiaTheme="minorEastAsia" w:hAnsi="Arial" w:cs="Arial"/>
          <w:sz w:val="24"/>
          <w:szCs w:val="24"/>
        </w:rPr>
        <w:t xml:space="preserve"> computational infrastructure for storage and analysis for this project.</w:t>
      </w:r>
      <w:r>
        <w:rPr>
          <w:rFonts w:ascii="Arial" w:eastAsiaTheme="minorEastAsia" w:hAnsi="Arial" w:cs="Arial"/>
          <w:sz w:val="24"/>
          <w:szCs w:val="24"/>
        </w:rPr>
        <w:t xml:space="preserve"> Comparison of Hexahedron with other tools and performance tests were done on CentOS installed on an Intel 2 Quad core 2.26 GHz with 24GB of RAM system.</w:t>
      </w:r>
    </w:p>
    <w:p w14:paraId="5F9F1629" w14:textId="47BDC3D3" w:rsidR="00CF2C4B" w:rsidRPr="00544FB0" w:rsidRDefault="00CF2C4B" w:rsidP="00CF2C4B">
      <w:pPr>
        <w:spacing w:line="240" w:lineRule="auto"/>
        <w:rPr>
          <w:rFonts w:ascii="Arial" w:hAnsi="Arial" w:cs="Arial"/>
          <w:b/>
          <w:sz w:val="24"/>
          <w:szCs w:val="24"/>
        </w:rPr>
      </w:pPr>
      <w:r>
        <w:rPr>
          <w:rFonts w:ascii="Arial" w:hAnsi="Arial" w:cs="Arial"/>
          <w:b/>
          <w:sz w:val="24"/>
          <w:szCs w:val="24"/>
        </w:rPr>
        <w:t>Availability of supporting data</w:t>
      </w:r>
    </w:p>
    <w:p w14:paraId="7522123C" w14:textId="616CAA92" w:rsidR="00CF2C4B" w:rsidRDefault="00CF2C4B" w:rsidP="00CF2C4B">
      <w:pPr>
        <w:spacing w:line="480" w:lineRule="auto"/>
        <w:jc w:val="both"/>
        <w:rPr>
          <w:rFonts w:ascii="Arial" w:hAnsi="Arial" w:cs="Arial"/>
          <w:sz w:val="24"/>
          <w:szCs w:val="24"/>
        </w:rPr>
      </w:pPr>
      <w:r>
        <w:rPr>
          <w:rFonts w:ascii="Arial" w:hAnsi="Arial" w:cs="Arial"/>
          <w:sz w:val="24"/>
          <w:szCs w:val="24"/>
        </w:rPr>
        <w:t>The data set</w:t>
      </w:r>
      <w:r w:rsidRPr="00CF2C4B">
        <w:rPr>
          <w:rFonts w:ascii="Arial" w:hAnsi="Arial" w:cs="Arial"/>
          <w:sz w:val="24"/>
          <w:szCs w:val="24"/>
        </w:rPr>
        <w:t>s supportin</w:t>
      </w:r>
      <w:r>
        <w:rPr>
          <w:rFonts w:ascii="Arial" w:hAnsi="Arial" w:cs="Arial"/>
          <w:sz w:val="24"/>
          <w:szCs w:val="24"/>
        </w:rPr>
        <w:t xml:space="preserve">g the results of this article </w:t>
      </w:r>
      <w:r w:rsidR="00070BF6">
        <w:rPr>
          <w:rFonts w:ascii="Arial" w:hAnsi="Arial" w:cs="Arial"/>
          <w:sz w:val="24"/>
          <w:szCs w:val="24"/>
        </w:rPr>
        <w:t>are available in HIVE</w:t>
      </w:r>
      <w:r w:rsidRPr="00CF2C4B">
        <w:rPr>
          <w:rFonts w:ascii="Arial" w:hAnsi="Arial" w:cs="Arial"/>
          <w:sz w:val="24"/>
          <w:szCs w:val="24"/>
        </w:rPr>
        <w:t xml:space="preserve"> </w:t>
      </w:r>
      <w:hyperlink r:id="rId9" w:history="1">
        <w:r w:rsidR="00C35542" w:rsidRPr="00B35C61">
          <w:rPr>
            <w:rStyle w:val="Hyperlink"/>
            <w:rFonts w:ascii="Arial" w:hAnsi="Arial" w:cs="Arial"/>
            <w:sz w:val="24"/>
            <w:szCs w:val="24"/>
          </w:rPr>
          <w:t>https://hive.biochemistry.gwu.edu/review/Hexahedron%20publication</w:t>
        </w:r>
      </w:hyperlink>
    </w:p>
    <w:p w14:paraId="60B33185" w14:textId="5CA46133" w:rsidR="00F85CD3" w:rsidRPr="00544FB0" w:rsidRDefault="00F85CD3" w:rsidP="00F85CD3">
      <w:pPr>
        <w:spacing w:line="240" w:lineRule="auto"/>
        <w:rPr>
          <w:rFonts w:ascii="Arial" w:hAnsi="Arial" w:cs="Arial"/>
          <w:b/>
          <w:sz w:val="24"/>
          <w:szCs w:val="24"/>
        </w:rPr>
      </w:pPr>
      <w:r>
        <w:rPr>
          <w:rFonts w:ascii="Arial" w:hAnsi="Arial" w:cs="Arial"/>
          <w:b/>
          <w:sz w:val="24"/>
          <w:szCs w:val="24"/>
        </w:rPr>
        <w:t>List of abbreviations</w:t>
      </w:r>
    </w:p>
    <w:p w14:paraId="5C54F222" w14:textId="77777777" w:rsidR="00A95B86" w:rsidRDefault="00331FC5" w:rsidP="00AA0378">
      <w:pPr>
        <w:spacing w:line="240" w:lineRule="auto"/>
        <w:jc w:val="both"/>
        <w:rPr>
          <w:rFonts w:ascii="Arial" w:hAnsi="Arial" w:cs="Arial"/>
          <w:sz w:val="24"/>
          <w:szCs w:val="24"/>
        </w:rPr>
      </w:pPr>
      <w:r>
        <w:rPr>
          <w:rFonts w:ascii="Arial" w:hAnsi="Arial" w:cs="Arial"/>
          <w:sz w:val="24"/>
          <w:szCs w:val="24"/>
        </w:rPr>
        <w:t>HTS: High-throughput sequencing technologies</w:t>
      </w:r>
    </w:p>
    <w:p w14:paraId="2AA56100" w14:textId="41D9F990" w:rsidR="00331FC5" w:rsidRDefault="00331FC5" w:rsidP="00AA0378">
      <w:pPr>
        <w:spacing w:line="240" w:lineRule="auto"/>
        <w:jc w:val="both"/>
        <w:rPr>
          <w:rFonts w:ascii="Arial" w:hAnsi="Arial" w:cs="Arial"/>
          <w:sz w:val="24"/>
          <w:szCs w:val="24"/>
        </w:rPr>
      </w:pPr>
      <w:r>
        <w:rPr>
          <w:rFonts w:ascii="Arial" w:hAnsi="Arial" w:cs="Arial"/>
          <w:sz w:val="24"/>
          <w:szCs w:val="24"/>
        </w:rPr>
        <w:t xml:space="preserve">HIVE: </w:t>
      </w:r>
      <w:r w:rsidRPr="00F825F2">
        <w:rPr>
          <w:rFonts w:ascii="Arial" w:eastAsiaTheme="minorEastAsia" w:hAnsi="Arial" w:cs="Arial"/>
          <w:sz w:val="24"/>
          <w:szCs w:val="24"/>
        </w:rPr>
        <w:t>High-performance Integrated Virtual Environment</w:t>
      </w:r>
    </w:p>
    <w:p w14:paraId="68315D98" w14:textId="381C168B" w:rsidR="00331FC5" w:rsidRDefault="00331FC5" w:rsidP="00AA0378">
      <w:pPr>
        <w:spacing w:line="240" w:lineRule="auto"/>
        <w:jc w:val="both"/>
        <w:rPr>
          <w:rFonts w:ascii="Arial" w:hAnsi="Arial" w:cs="Arial"/>
          <w:sz w:val="24"/>
          <w:szCs w:val="24"/>
        </w:rPr>
      </w:pPr>
      <w:r>
        <w:rPr>
          <w:rFonts w:ascii="Arial" w:hAnsi="Arial" w:cs="Arial"/>
          <w:sz w:val="24"/>
          <w:szCs w:val="24"/>
        </w:rPr>
        <w:t>SNV: Single Nucleotide Variations</w:t>
      </w:r>
    </w:p>
    <w:p w14:paraId="2603700E" w14:textId="3851299B" w:rsidR="00331FC5" w:rsidRDefault="00331FC5" w:rsidP="00AA0378">
      <w:pPr>
        <w:spacing w:line="240" w:lineRule="auto"/>
        <w:jc w:val="both"/>
        <w:rPr>
          <w:rFonts w:ascii="Arial" w:hAnsi="Arial" w:cs="Arial"/>
          <w:sz w:val="24"/>
          <w:szCs w:val="24"/>
        </w:rPr>
      </w:pPr>
      <w:r>
        <w:rPr>
          <w:rFonts w:ascii="Arial" w:hAnsi="Arial" w:cs="Arial"/>
          <w:sz w:val="24"/>
          <w:szCs w:val="24"/>
        </w:rPr>
        <w:t>TP: true positives</w:t>
      </w:r>
    </w:p>
    <w:p w14:paraId="6CEE907D" w14:textId="360380C0" w:rsidR="00331FC5" w:rsidRDefault="00331FC5" w:rsidP="00AA0378">
      <w:pPr>
        <w:spacing w:line="240" w:lineRule="auto"/>
        <w:jc w:val="both"/>
        <w:rPr>
          <w:rFonts w:ascii="Arial" w:hAnsi="Arial" w:cs="Arial"/>
          <w:sz w:val="24"/>
          <w:szCs w:val="24"/>
        </w:rPr>
      </w:pPr>
      <w:r>
        <w:rPr>
          <w:rFonts w:ascii="Arial" w:hAnsi="Arial" w:cs="Arial"/>
          <w:sz w:val="24"/>
          <w:szCs w:val="24"/>
        </w:rPr>
        <w:t>FP: false positives</w:t>
      </w:r>
    </w:p>
    <w:p w14:paraId="5677EEFD" w14:textId="2B5A33C7" w:rsidR="00712BEB" w:rsidRPr="00F70C49" w:rsidRDefault="00331FC5" w:rsidP="00AA0378">
      <w:pPr>
        <w:spacing w:line="240" w:lineRule="auto"/>
        <w:jc w:val="both"/>
        <w:rPr>
          <w:rFonts w:ascii="Arial" w:eastAsiaTheme="minorEastAsia" w:hAnsi="Arial" w:cs="Arial"/>
          <w:sz w:val="24"/>
          <w:szCs w:val="24"/>
        </w:rPr>
      </w:pPr>
      <w:r>
        <w:rPr>
          <w:rFonts w:ascii="Arial" w:hAnsi="Arial" w:cs="Arial"/>
          <w:sz w:val="24"/>
          <w:szCs w:val="24"/>
        </w:rPr>
        <w:t xml:space="preserve">FP: </w:t>
      </w:r>
      <w:r>
        <w:rPr>
          <w:rFonts w:ascii="Arial" w:eastAsiaTheme="minorEastAsia" w:hAnsi="Arial" w:cs="Arial"/>
          <w:sz w:val="24"/>
          <w:szCs w:val="24"/>
        </w:rPr>
        <w:t>f</w:t>
      </w:r>
      <w:r w:rsidRPr="00F825F2">
        <w:rPr>
          <w:rFonts w:ascii="Arial" w:eastAsiaTheme="minorEastAsia" w:hAnsi="Arial" w:cs="Arial"/>
          <w:sz w:val="24"/>
          <w:szCs w:val="24"/>
        </w:rPr>
        <w:t>alse negatives</w:t>
      </w:r>
    </w:p>
    <w:p w14:paraId="37B76136" w14:textId="056790EA" w:rsidR="00331FC5" w:rsidRDefault="00331FC5" w:rsidP="00AA0378">
      <w:pPr>
        <w:spacing w:line="240" w:lineRule="auto"/>
        <w:jc w:val="both"/>
        <w:rPr>
          <w:rFonts w:ascii="Arial" w:hAnsi="Arial" w:cs="Arial"/>
          <w:sz w:val="24"/>
          <w:szCs w:val="24"/>
        </w:rPr>
      </w:pPr>
      <w:r>
        <w:rPr>
          <w:rFonts w:ascii="Arial" w:hAnsi="Arial" w:cs="Arial"/>
          <w:sz w:val="24"/>
          <w:szCs w:val="24"/>
        </w:rPr>
        <w:t xml:space="preserve">KL: </w:t>
      </w:r>
      <w:proofErr w:type="spellStart"/>
      <w:r>
        <w:rPr>
          <w:rFonts w:ascii="Arial" w:hAnsi="Arial" w:cs="Arial"/>
          <w:sz w:val="24"/>
          <w:szCs w:val="24"/>
        </w:rPr>
        <w:t>Kullback-Leibler</w:t>
      </w:r>
      <w:proofErr w:type="spellEnd"/>
      <w:r>
        <w:rPr>
          <w:rFonts w:ascii="Arial" w:hAnsi="Arial" w:cs="Arial"/>
          <w:sz w:val="24"/>
          <w:szCs w:val="24"/>
        </w:rPr>
        <w:t xml:space="preserve"> (divergence)</w:t>
      </w:r>
    </w:p>
    <w:p w14:paraId="5E69BD8B" w14:textId="353E229C" w:rsidR="005E5C2A" w:rsidRDefault="005E5C2A" w:rsidP="00AA0378">
      <w:pPr>
        <w:spacing w:line="240" w:lineRule="auto"/>
        <w:jc w:val="both"/>
        <w:rPr>
          <w:rFonts w:ascii="Arial" w:hAnsi="Arial" w:cs="Arial"/>
          <w:sz w:val="24"/>
          <w:szCs w:val="24"/>
        </w:rPr>
      </w:pPr>
      <w:r>
        <w:rPr>
          <w:rFonts w:ascii="Arial" w:hAnsi="Arial" w:cs="Arial"/>
          <w:sz w:val="24"/>
          <w:szCs w:val="24"/>
        </w:rPr>
        <w:t>JS: Jensen-Shannon divergence</w:t>
      </w:r>
    </w:p>
    <w:p w14:paraId="45A28F8F" w14:textId="13E5E1FC" w:rsidR="00331FC5" w:rsidRDefault="00331FC5" w:rsidP="00AA0378">
      <w:pPr>
        <w:spacing w:line="240" w:lineRule="auto"/>
        <w:jc w:val="both"/>
        <w:rPr>
          <w:rFonts w:ascii="Arial" w:hAnsi="Arial" w:cs="Arial"/>
          <w:sz w:val="24"/>
          <w:szCs w:val="24"/>
        </w:rPr>
      </w:pPr>
      <w:r>
        <w:rPr>
          <w:rFonts w:ascii="Arial" w:hAnsi="Arial" w:cs="Arial"/>
          <w:sz w:val="24"/>
          <w:szCs w:val="24"/>
        </w:rPr>
        <w:t xml:space="preserve">PCR: </w:t>
      </w:r>
      <w:r w:rsidRPr="007E1971">
        <w:rPr>
          <w:rFonts w:ascii="Arial" w:hAnsi="Arial" w:cs="Arial"/>
          <w:sz w:val="24"/>
          <w:szCs w:val="24"/>
        </w:rPr>
        <w:t>polymerase chain reaction</w:t>
      </w:r>
    </w:p>
    <w:p w14:paraId="4CD365F7" w14:textId="61C33C18" w:rsidR="00331FC5" w:rsidRPr="00AA0378" w:rsidRDefault="00331FC5" w:rsidP="00AA0378">
      <w:pPr>
        <w:spacing w:line="240" w:lineRule="auto"/>
        <w:jc w:val="both"/>
        <w:rPr>
          <w:rFonts w:ascii="Arial" w:hAnsi="Arial" w:cs="Arial"/>
          <w:sz w:val="24"/>
          <w:szCs w:val="24"/>
        </w:rPr>
      </w:pPr>
      <w:r>
        <w:rPr>
          <w:rFonts w:ascii="Arial" w:hAnsi="Arial" w:cs="Arial"/>
          <w:sz w:val="24"/>
          <w:szCs w:val="24"/>
        </w:rPr>
        <w:t>HIV: Human Immunodeficiency Virus</w:t>
      </w:r>
    </w:p>
    <w:p w14:paraId="05865A54" w14:textId="1D85BC79" w:rsidR="00CF2C4B" w:rsidRPr="00544FB0" w:rsidRDefault="00CF2C4B" w:rsidP="00CF2C4B">
      <w:pPr>
        <w:spacing w:line="240" w:lineRule="auto"/>
        <w:rPr>
          <w:rFonts w:ascii="Arial" w:hAnsi="Arial" w:cs="Arial"/>
          <w:b/>
          <w:sz w:val="24"/>
          <w:szCs w:val="24"/>
        </w:rPr>
      </w:pPr>
      <w:r>
        <w:rPr>
          <w:rFonts w:ascii="Arial" w:hAnsi="Arial" w:cs="Arial"/>
          <w:b/>
          <w:sz w:val="24"/>
          <w:szCs w:val="24"/>
        </w:rPr>
        <w:t>Competing interests</w:t>
      </w:r>
    </w:p>
    <w:p w14:paraId="3BF17366" w14:textId="6E607306" w:rsidR="00D44EF3" w:rsidRDefault="00CF2C4B" w:rsidP="00E4408E">
      <w:pPr>
        <w:spacing w:line="480" w:lineRule="auto"/>
        <w:jc w:val="both"/>
        <w:rPr>
          <w:rFonts w:ascii="Arial" w:hAnsi="Arial" w:cs="Arial"/>
          <w:sz w:val="24"/>
          <w:szCs w:val="24"/>
        </w:rPr>
      </w:pPr>
      <w:r w:rsidRPr="00CF2C4B">
        <w:rPr>
          <w:rFonts w:ascii="Arial" w:hAnsi="Arial" w:cs="Arial"/>
          <w:sz w:val="24"/>
          <w:szCs w:val="24"/>
        </w:rPr>
        <w:t>The authors declare that they have no competing interests.</w:t>
      </w:r>
    </w:p>
    <w:p w14:paraId="2ED67D61" w14:textId="50999FF6" w:rsidR="00B34A15" w:rsidRPr="00B34A15" w:rsidRDefault="007C36DE" w:rsidP="00B34A15">
      <w:pPr>
        <w:spacing w:line="240" w:lineRule="auto"/>
        <w:rPr>
          <w:rFonts w:ascii="Arial" w:hAnsi="Arial" w:cs="Arial"/>
          <w:b/>
          <w:sz w:val="24"/>
          <w:szCs w:val="24"/>
        </w:rPr>
      </w:pPr>
      <w:r>
        <w:rPr>
          <w:rFonts w:ascii="Arial" w:hAnsi="Arial" w:cs="Arial"/>
          <w:b/>
          <w:sz w:val="24"/>
          <w:szCs w:val="24"/>
        </w:rPr>
        <w:t>Authors’</w:t>
      </w:r>
      <w:r w:rsidRPr="00B34A15">
        <w:rPr>
          <w:rFonts w:ascii="Arial" w:hAnsi="Arial" w:cs="Arial"/>
          <w:b/>
          <w:sz w:val="24"/>
          <w:szCs w:val="24"/>
        </w:rPr>
        <w:t xml:space="preserve"> </w:t>
      </w:r>
      <w:r>
        <w:rPr>
          <w:rFonts w:ascii="Arial" w:hAnsi="Arial" w:cs="Arial"/>
          <w:b/>
          <w:sz w:val="24"/>
          <w:szCs w:val="24"/>
        </w:rPr>
        <w:t>contribution</w:t>
      </w:r>
    </w:p>
    <w:p w14:paraId="5B6A6C12" w14:textId="2BADEE58" w:rsidR="00A95B86" w:rsidRDefault="00FB6AB7" w:rsidP="00E008D8">
      <w:pPr>
        <w:spacing w:line="480" w:lineRule="auto"/>
        <w:jc w:val="both"/>
        <w:rPr>
          <w:rFonts w:ascii="Arial" w:eastAsiaTheme="minorEastAsia" w:hAnsi="Arial" w:cs="Arial"/>
          <w:sz w:val="24"/>
          <w:szCs w:val="24"/>
        </w:rPr>
      </w:pPr>
      <w:r>
        <w:rPr>
          <w:rFonts w:ascii="Arial" w:eastAsiaTheme="minorEastAsia" w:hAnsi="Arial" w:cs="Arial"/>
          <w:sz w:val="24"/>
          <w:szCs w:val="24"/>
        </w:rPr>
        <w:t>KK conceived, designed</w:t>
      </w:r>
      <w:r w:rsidR="004E53FF">
        <w:rPr>
          <w:rFonts w:ascii="Arial" w:eastAsiaTheme="minorEastAsia" w:hAnsi="Arial" w:cs="Arial"/>
          <w:sz w:val="24"/>
          <w:szCs w:val="24"/>
        </w:rPr>
        <w:t xml:space="preserve"> </w:t>
      </w:r>
      <w:r>
        <w:rPr>
          <w:rFonts w:ascii="Arial" w:eastAsiaTheme="minorEastAsia" w:hAnsi="Arial" w:cs="Arial"/>
          <w:sz w:val="24"/>
          <w:szCs w:val="24"/>
        </w:rPr>
        <w:t>developed</w:t>
      </w:r>
      <w:r w:rsidR="004E53FF">
        <w:rPr>
          <w:rFonts w:ascii="Arial" w:eastAsiaTheme="minorEastAsia" w:hAnsi="Arial" w:cs="Arial"/>
          <w:sz w:val="24"/>
          <w:szCs w:val="24"/>
        </w:rPr>
        <w:t xml:space="preserve">, implemented, debugged, tested </w:t>
      </w:r>
      <w:r w:rsidR="00E008D8">
        <w:rPr>
          <w:rFonts w:ascii="Arial" w:eastAsiaTheme="minorEastAsia" w:hAnsi="Arial" w:cs="Arial"/>
          <w:sz w:val="24"/>
          <w:szCs w:val="24"/>
        </w:rPr>
        <w:t>the algorithm</w:t>
      </w:r>
      <w:r w:rsidR="004E53FF">
        <w:rPr>
          <w:rFonts w:ascii="Arial" w:eastAsiaTheme="minorEastAsia" w:hAnsi="Arial" w:cs="Arial"/>
          <w:sz w:val="24"/>
          <w:szCs w:val="24"/>
        </w:rPr>
        <w:t xml:space="preserve"> </w:t>
      </w:r>
      <w:r w:rsidR="00E008D8">
        <w:rPr>
          <w:rFonts w:ascii="Arial" w:eastAsiaTheme="minorEastAsia" w:hAnsi="Arial" w:cs="Arial"/>
          <w:sz w:val="24"/>
          <w:szCs w:val="24"/>
        </w:rPr>
        <w:t xml:space="preserve">and </w:t>
      </w:r>
      <w:r>
        <w:rPr>
          <w:rFonts w:ascii="Arial" w:eastAsiaTheme="minorEastAsia" w:hAnsi="Arial" w:cs="Arial"/>
          <w:sz w:val="24"/>
          <w:szCs w:val="24"/>
        </w:rPr>
        <w:t>the visualization methods, conceived</w:t>
      </w:r>
      <w:r w:rsidR="00E008D8">
        <w:rPr>
          <w:rFonts w:ascii="Arial" w:eastAsiaTheme="minorEastAsia" w:hAnsi="Arial" w:cs="Arial"/>
          <w:sz w:val="24"/>
          <w:szCs w:val="24"/>
        </w:rPr>
        <w:t xml:space="preserve">, </w:t>
      </w:r>
      <w:r>
        <w:rPr>
          <w:rFonts w:ascii="Arial" w:eastAsiaTheme="minorEastAsia" w:hAnsi="Arial" w:cs="Arial"/>
          <w:sz w:val="24"/>
          <w:szCs w:val="24"/>
        </w:rPr>
        <w:t xml:space="preserve">designed, performed </w:t>
      </w:r>
      <w:r w:rsidR="0021511B">
        <w:rPr>
          <w:rFonts w:ascii="Arial" w:eastAsiaTheme="minorEastAsia" w:hAnsi="Arial" w:cs="Arial"/>
          <w:sz w:val="24"/>
          <w:szCs w:val="24"/>
        </w:rPr>
        <w:t xml:space="preserve">and collected the data of </w:t>
      </w:r>
      <w:r>
        <w:rPr>
          <w:rFonts w:ascii="Arial" w:eastAsiaTheme="minorEastAsia" w:hAnsi="Arial" w:cs="Arial"/>
          <w:sz w:val="24"/>
          <w:szCs w:val="24"/>
        </w:rPr>
        <w:t xml:space="preserve">the </w:t>
      </w:r>
      <w:r w:rsidRPr="00050423">
        <w:rPr>
          <w:rFonts w:ascii="Arial" w:eastAsiaTheme="minorEastAsia" w:hAnsi="Arial" w:cs="Arial"/>
          <w:i/>
          <w:sz w:val="24"/>
          <w:szCs w:val="24"/>
        </w:rPr>
        <w:t>in silico</w:t>
      </w:r>
      <w:r>
        <w:rPr>
          <w:rFonts w:ascii="Arial" w:eastAsiaTheme="minorEastAsia" w:hAnsi="Arial" w:cs="Arial"/>
          <w:sz w:val="24"/>
          <w:szCs w:val="24"/>
        </w:rPr>
        <w:t xml:space="preserve"> experiments and wrote the manuscript.</w:t>
      </w:r>
      <w:r w:rsidR="00050423">
        <w:rPr>
          <w:rFonts w:ascii="Arial" w:eastAsiaTheme="minorEastAsia" w:hAnsi="Arial" w:cs="Arial"/>
          <w:sz w:val="24"/>
          <w:szCs w:val="24"/>
        </w:rPr>
        <w:t xml:space="preserve"> </w:t>
      </w:r>
      <w:r w:rsidR="00E008D8">
        <w:rPr>
          <w:rFonts w:ascii="Arial" w:eastAsiaTheme="minorEastAsia" w:hAnsi="Arial" w:cs="Arial"/>
          <w:sz w:val="24"/>
          <w:szCs w:val="24"/>
        </w:rPr>
        <w:t>VS participated in initial design and mentored in algorithmic concepts.</w:t>
      </w:r>
      <w:r w:rsidR="00050423">
        <w:rPr>
          <w:rFonts w:ascii="Arial" w:eastAsiaTheme="minorEastAsia" w:hAnsi="Arial" w:cs="Arial"/>
          <w:sz w:val="24"/>
          <w:szCs w:val="24"/>
        </w:rPr>
        <w:t xml:space="preserve"> </w:t>
      </w:r>
      <w:r w:rsidR="00E008D8">
        <w:rPr>
          <w:rFonts w:ascii="Arial" w:eastAsiaTheme="minorEastAsia" w:hAnsi="Arial" w:cs="Arial"/>
          <w:sz w:val="24"/>
          <w:szCs w:val="24"/>
        </w:rPr>
        <w:t xml:space="preserve">KC participated in initial design provided valuable input on biological significance, evaluated the algorithm; provided </w:t>
      </w:r>
      <w:r w:rsidR="00050423">
        <w:rPr>
          <w:rFonts w:ascii="Arial" w:eastAsiaTheme="minorEastAsia" w:hAnsi="Arial" w:cs="Arial"/>
          <w:sz w:val="24"/>
          <w:szCs w:val="24"/>
        </w:rPr>
        <w:t xml:space="preserve">biological sequences and analyzed using the tool. </w:t>
      </w:r>
      <w:r w:rsidR="00050423" w:rsidRPr="00050423">
        <w:rPr>
          <w:rFonts w:ascii="Arial" w:eastAsiaTheme="minorEastAsia" w:hAnsi="Arial" w:cs="Arial"/>
          <w:sz w:val="24"/>
          <w:szCs w:val="24"/>
        </w:rPr>
        <w:t>RM provided guidance to KK and was involved in streamlining the analysis method for routine analysis of high-throughput sequence data</w:t>
      </w:r>
      <w:r w:rsidR="00050423">
        <w:rPr>
          <w:rFonts w:ascii="Arial" w:eastAsiaTheme="minorEastAsia" w:hAnsi="Arial" w:cs="Arial"/>
          <w:sz w:val="24"/>
          <w:szCs w:val="24"/>
        </w:rPr>
        <w:t xml:space="preserve">. </w:t>
      </w:r>
      <w:r w:rsidR="00E008D8">
        <w:rPr>
          <w:rFonts w:ascii="Arial" w:eastAsiaTheme="minorEastAsia" w:hAnsi="Arial" w:cs="Arial"/>
          <w:sz w:val="24"/>
          <w:szCs w:val="24"/>
        </w:rPr>
        <w:t xml:space="preserve">All authors read, </w:t>
      </w:r>
      <w:r w:rsidR="00E008D8" w:rsidRPr="00E008D8">
        <w:rPr>
          <w:rFonts w:ascii="Arial" w:eastAsiaTheme="minorEastAsia" w:hAnsi="Arial" w:cs="Arial"/>
          <w:sz w:val="24"/>
          <w:szCs w:val="24"/>
        </w:rPr>
        <w:t xml:space="preserve">approved </w:t>
      </w:r>
      <w:r w:rsidR="00E008D8">
        <w:rPr>
          <w:rFonts w:ascii="Arial" w:eastAsiaTheme="minorEastAsia" w:hAnsi="Arial" w:cs="Arial"/>
          <w:sz w:val="24"/>
          <w:szCs w:val="24"/>
        </w:rPr>
        <w:t xml:space="preserve">and participated in preparation of </w:t>
      </w:r>
      <w:r w:rsidR="00E008D8" w:rsidRPr="00E008D8">
        <w:rPr>
          <w:rFonts w:ascii="Arial" w:eastAsiaTheme="minorEastAsia" w:hAnsi="Arial" w:cs="Arial"/>
          <w:sz w:val="24"/>
          <w:szCs w:val="24"/>
        </w:rPr>
        <w:t>the final manuscript.</w:t>
      </w:r>
    </w:p>
    <w:p w14:paraId="67922F35" w14:textId="77777777" w:rsidR="00A95B86" w:rsidRPr="00544FB0" w:rsidRDefault="00A95B86" w:rsidP="00A95B86">
      <w:pPr>
        <w:spacing w:line="240" w:lineRule="auto"/>
        <w:rPr>
          <w:rFonts w:ascii="Arial" w:hAnsi="Arial" w:cs="Arial"/>
          <w:b/>
          <w:sz w:val="24"/>
          <w:szCs w:val="24"/>
        </w:rPr>
      </w:pPr>
      <w:r>
        <w:rPr>
          <w:rFonts w:ascii="Arial" w:hAnsi="Arial" w:cs="Arial"/>
          <w:b/>
          <w:sz w:val="24"/>
          <w:szCs w:val="24"/>
        </w:rPr>
        <w:t>Competing interests</w:t>
      </w:r>
    </w:p>
    <w:p w14:paraId="6E29F698" w14:textId="77777777" w:rsidR="00A95B86" w:rsidRDefault="00A95B86" w:rsidP="00A95B86">
      <w:pPr>
        <w:spacing w:line="480" w:lineRule="auto"/>
        <w:jc w:val="both"/>
        <w:rPr>
          <w:rFonts w:ascii="Arial" w:hAnsi="Arial" w:cs="Arial"/>
          <w:sz w:val="24"/>
          <w:szCs w:val="24"/>
        </w:rPr>
      </w:pPr>
      <w:r w:rsidRPr="00CF2C4B">
        <w:rPr>
          <w:rFonts w:ascii="Arial" w:hAnsi="Arial" w:cs="Arial"/>
          <w:sz w:val="24"/>
          <w:szCs w:val="24"/>
        </w:rPr>
        <w:t>The authors declare that they have no competing interests.</w:t>
      </w:r>
    </w:p>
    <w:p w14:paraId="5D432648" w14:textId="36524667" w:rsidR="00A95B86" w:rsidRPr="00544FB0" w:rsidRDefault="00A95B86" w:rsidP="00A95B86">
      <w:pPr>
        <w:spacing w:line="240" w:lineRule="auto"/>
        <w:rPr>
          <w:rFonts w:ascii="Arial" w:hAnsi="Arial" w:cs="Arial"/>
          <w:b/>
          <w:sz w:val="24"/>
          <w:szCs w:val="24"/>
        </w:rPr>
      </w:pPr>
      <w:r>
        <w:rPr>
          <w:rFonts w:ascii="Arial" w:hAnsi="Arial" w:cs="Arial"/>
          <w:b/>
          <w:sz w:val="24"/>
          <w:szCs w:val="24"/>
        </w:rPr>
        <w:t>Additional files</w:t>
      </w:r>
    </w:p>
    <w:p w14:paraId="4742FFD9" w14:textId="3884D805" w:rsidR="00CC6885" w:rsidRPr="00AA0378" w:rsidRDefault="00243D33" w:rsidP="00AA0378">
      <w:pPr>
        <w:spacing w:line="480" w:lineRule="auto"/>
        <w:jc w:val="both"/>
        <w:rPr>
          <w:rFonts w:ascii="Arial" w:hAnsi="Arial" w:cs="Arial"/>
          <w:sz w:val="24"/>
          <w:szCs w:val="24"/>
        </w:rPr>
      </w:pPr>
      <w:r>
        <w:rPr>
          <w:rFonts w:ascii="Arial" w:hAnsi="Arial" w:cs="Arial"/>
          <w:b/>
          <w:sz w:val="24"/>
          <w:szCs w:val="24"/>
        </w:rPr>
        <w:t>Additional file 1:</w:t>
      </w:r>
      <w:r w:rsidR="00CC6885" w:rsidRPr="00AA0378">
        <w:rPr>
          <w:rFonts w:ascii="Arial" w:hAnsi="Arial" w:cs="Arial"/>
          <w:b/>
          <w:sz w:val="24"/>
          <w:szCs w:val="24"/>
        </w:rPr>
        <w:t xml:space="preserve"> Includes the supplementary Figures S1–15.</w:t>
      </w:r>
      <w:r w:rsidR="00CC6885">
        <w:rPr>
          <w:rFonts w:ascii="Arial" w:hAnsi="Arial" w:cs="Arial"/>
          <w:sz w:val="24"/>
          <w:szCs w:val="24"/>
        </w:rPr>
        <w:t xml:space="preserve"> </w:t>
      </w:r>
      <w:r w:rsidR="00CC6885" w:rsidRPr="00AA0378">
        <w:rPr>
          <w:rFonts w:ascii="Arial" w:hAnsi="Arial" w:cs="Arial"/>
          <w:b/>
          <w:sz w:val="24"/>
          <w:szCs w:val="24"/>
        </w:rPr>
        <w:t>Fig S1</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 reference. Each alignment was repeated 3 times changing the threshold of allowed mismatches: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Increasing the allowed mismatches leads to improved results but still one reference is not enough to recover enough reads and assemble all sequences.</w:t>
      </w:r>
      <w:r w:rsidR="00CC6885">
        <w:rPr>
          <w:rFonts w:ascii="Arial" w:hAnsi="Arial" w:cs="Arial"/>
          <w:sz w:val="24"/>
          <w:szCs w:val="24"/>
        </w:rPr>
        <w:t xml:space="preserve"> </w:t>
      </w:r>
      <w:r w:rsidR="00CC6885" w:rsidRPr="00AA0378">
        <w:rPr>
          <w:rFonts w:ascii="Arial" w:hAnsi="Arial" w:cs="Arial"/>
          <w:b/>
          <w:sz w:val="24"/>
          <w:szCs w:val="24"/>
        </w:rPr>
        <w:t>Fig S2</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w:t>
      </w:r>
      <w:r w:rsidR="00712BEB">
        <w:rPr>
          <w:rFonts w:ascii="Arial" w:hAnsi="Arial" w:cs="Arial"/>
          <w:sz w:val="24"/>
          <w:szCs w:val="24"/>
        </w:rPr>
        <w:t>two</w:t>
      </w:r>
      <w:r w:rsidR="00CC6885" w:rsidRPr="00086175">
        <w:rPr>
          <w:rFonts w:ascii="Arial" w:hAnsi="Arial" w:cs="Arial"/>
          <w:sz w:val="24"/>
          <w:szCs w:val="24"/>
        </w:rPr>
        <w:t xml:space="preserve"> referen</w:t>
      </w:r>
      <w:r w:rsidR="00CC6885" w:rsidRPr="00070BF6">
        <w:rPr>
          <w:rFonts w:ascii="Arial" w:hAnsi="Arial" w:cs="Arial"/>
          <w:sz w:val="24"/>
          <w:szCs w:val="24"/>
        </w:rPr>
        <w:t>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Increasing the allowed mismatches leads to improved results but still one reference is not enough to recover enough reads and assemble all sequences.</w:t>
      </w:r>
      <w:r w:rsidR="00CC6885">
        <w:rPr>
          <w:rFonts w:ascii="Arial" w:hAnsi="Arial" w:cs="Arial"/>
          <w:sz w:val="24"/>
          <w:szCs w:val="24"/>
        </w:rPr>
        <w:t xml:space="preserve"> </w:t>
      </w:r>
      <w:r w:rsidR="00CC6885" w:rsidRPr="00AA0378">
        <w:rPr>
          <w:rFonts w:ascii="Arial" w:hAnsi="Arial" w:cs="Arial"/>
          <w:b/>
          <w:sz w:val="24"/>
          <w:szCs w:val="24"/>
        </w:rPr>
        <w:t>Fig S3</w:t>
      </w:r>
      <w:r w:rsidR="00CC6885" w:rsidRPr="00AA0378">
        <w:rPr>
          <w:rFonts w:ascii="Arial" w:hAnsi="Arial" w:cs="Arial"/>
          <w:sz w:val="24"/>
          <w:szCs w:val="24"/>
        </w:rPr>
        <w:t xml:space="preserve"> Sankey diagrams </w:t>
      </w:r>
      <w:r w:rsidR="00796D1F">
        <w:rPr>
          <w:rFonts w:ascii="Arial" w:hAnsi="Arial" w:cs="Arial"/>
          <w:sz w:val="24"/>
          <w:szCs w:val="24"/>
        </w:rPr>
        <w:t xml:space="preserve">of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w:t>
      </w:r>
      <w:r w:rsidR="00796D1F">
        <w:rPr>
          <w:rFonts w:ascii="Arial" w:hAnsi="Arial" w:cs="Arial"/>
          <w:sz w:val="24"/>
          <w:szCs w:val="24"/>
        </w:rPr>
        <w:t xml:space="preserve"> a</w:t>
      </w:r>
      <w:r w:rsidR="00CC6885" w:rsidRPr="00086175">
        <w:rPr>
          <w:rFonts w:ascii="Arial" w:hAnsi="Arial" w:cs="Arial"/>
          <w:sz w:val="24"/>
          <w:szCs w:val="24"/>
        </w:rPr>
        <w:t xml:space="preserve"> mixed sample of 16 sequences aligned against </w:t>
      </w:r>
      <w:r w:rsidR="00712BEB">
        <w:rPr>
          <w:rFonts w:ascii="Arial" w:hAnsi="Arial" w:cs="Arial"/>
          <w:sz w:val="24"/>
          <w:szCs w:val="24"/>
        </w:rPr>
        <w:t>three</w:t>
      </w:r>
      <w:r w:rsidR="00CC6885" w:rsidRPr="00086175">
        <w:rPr>
          <w:rFonts w:ascii="Arial" w:hAnsi="Arial" w:cs="Arial"/>
          <w:sz w:val="24"/>
          <w:szCs w:val="24"/>
        </w:rPr>
        <w:t xml:space="preserve"> references. Each alignment was repeated 3 times changing the threshold of allowed mismatches</w:t>
      </w:r>
      <w:r w:rsidR="00796D1F">
        <w:rPr>
          <w:rFonts w:ascii="Arial" w:hAnsi="Arial" w:cs="Arial"/>
          <w:sz w:val="24"/>
          <w:szCs w:val="24"/>
        </w:rPr>
        <w:t xml:space="preserve"> to</w:t>
      </w:r>
      <w:r w:rsidR="00CC6885" w:rsidRPr="00086175">
        <w:rPr>
          <w:rFonts w:ascii="Arial" w:hAnsi="Arial" w:cs="Arial"/>
          <w:sz w:val="24"/>
          <w:szCs w:val="24"/>
        </w:rPr>
        <w:t>: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Increasing the allowed mismatches leads to improved results and we see</w:t>
      </w:r>
      <w:r w:rsidR="00CC6885" w:rsidRPr="00DB2F2C">
        <w:rPr>
          <w:rFonts w:ascii="Arial" w:hAnsi="Arial" w:cs="Arial"/>
          <w:sz w:val="24"/>
          <w:szCs w:val="24"/>
        </w:rPr>
        <w:t xml:space="preserve"> that even two references are adequate to assemble all sequences with a loose alignment of 15% mismatches allowed.</w:t>
      </w:r>
      <w:r w:rsidR="00CC6885">
        <w:rPr>
          <w:rFonts w:ascii="Arial" w:hAnsi="Arial" w:cs="Arial"/>
          <w:sz w:val="24"/>
          <w:szCs w:val="24"/>
        </w:rPr>
        <w:t xml:space="preserve"> </w:t>
      </w:r>
      <w:r w:rsidR="00CC6885" w:rsidRPr="00AA0378">
        <w:rPr>
          <w:rFonts w:ascii="Arial" w:hAnsi="Arial" w:cs="Arial"/>
          <w:b/>
          <w:sz w:val="24"/>
          <w:szCs w:val="24"/>
        </w:rPr>
        <w:t>Fig S4</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5 refe</w:t>
      </w:r>
      <w:r w:rsidR="00CC6885" w:rsidRPr="00070BF6">
        <w:rPr>
          <w:rFonts w:ascii="Arial" w:hAnsi="Arial" w:cs="Arial"/>
          <w:sz w:val="24"/>
          <w:szCs w:val="24"/>
        </w:rPr>
        <w:t>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Five 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S5</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w:t>
      </w:r>
      <w:r w:rsidR="00CC6885" w:rsidRPr="00070BF6">
        <w:rPr>
          <w:rFonts w:ascii="Arial" w:hAnsi="Arial" w:cs="Arial"/>
          <w:sz w:val="24"/>
          <w:szCs w:val="24"/>
        </w:rPr>
        <w:t xml:space="preserve"> reads from mixed sample of 16 sequences aligned against 10 references.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Ten 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S6</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16 references. Each alignment was repeated 3 times changing the threshold of allowed mismatches: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xml:space="preserve">). Sixteen </w:t>
      </w:r>
      <w:r w:rsidR="00CC6885" w:rsidRPr="00DB2F2C">
        <w:rPr>
          <w:rFonts w:ascii="Arial" w:hAnsi="Arial" w:cs="Arial"/>
          <w:sz w:val="24"/>
          <w:szCs w:val="24"/>
        </w:rPr>
        <w:t>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S7</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50 references. Each alignment was repeated 3 times changing the thres</w:t>
      </w:r>
      <w:r w:rsidR="00CC6885" w:rsidRPr="00070BF6">
        <w:rPr>
          <w:rFonts w:ascii="Arial" w:hAnsi="Arial" w:cs="Arial"/>
          <w:sz w:val="24"/>
          <w:szCs w:val="24"/>
        </w:rPr>
        <w:t>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The increased number of references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S8</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100 reference</w:t>
      </w:r>
      <w:r w:rsidR="00CC6885" w:rsidRPr="00070BF6">
        <w:rPr>
          <w:rFonts w:ascii="Arial" w:hAnsi="Arial" w:cs="Arial"/>
          <w:sz w:val="24"/>
          <w:szCs w:val="24"/>
        </w:rPr>
        <w:t>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Saturating the reference space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S9</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w:t>
      </w:r>
      <w:r w:rsidR="00CC6885" w:rsidRPr="00070BF6">
        <w:rPr>
          <w:rFonts w:ascii="Arial" w:hAnsi="Arial" w:cs="Arial"/>
          <w:sz w:val="24"/>
          <w:szCs w:val="24"/>
        </w:rPr>
        <w:t xml:space="preserve"> sample of 16 sequences aligned against 500 references.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Oversaturation of the reference space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S10</w:t>
      </w:r>
      <w:r w:rsidR="00CC6885" w:rsidRPr="00AA0378">
        <w:rPr>
          <w:rFonts w:ascii="Arial" w:hAnsi="Arial" w:cs="Arial"/>
          <w:sz w:val="24"/>
          <w:szCs w:val="24"/>
        </w:rPr>
        <w:t xml:space="preserve"> Proof of concept assembly. </w:t>
      </w:r>
      <w:r w:rsidR="00CC6885" w:rsidRPr="00975F7F">
        <w:rPr>
          <w:rFonts w:ascii="Arial" w:hAnsi="Arial" w:cs="Arial"/>
          <w:b/>
          <w:sz w:val="24"/>
          <w:szCs w:val="24"/>
        </w:rPr>
        <w:t>a</w:t>
      </w:r>
      <w:r w:rsidR="00CC6885" w:rsidRPr="00086175">
        <w:rPr>
          <w:rFonts w:ascii="Arial" w:hAnsi="Arial" w:cs="Arial"/>
          <w:sz w:val="24"/>
          <w:szCs w:val="24"/>
        </w:rPr>
        <w:t>) Looking at a SNP profile only reveals two variants</w:t>
      </w:r>
      <w:r w:rsidR="00796D1F">
        <w:rPr>
          <w:rFonts w:ascii="Arial" w:hAnsi="Arial" w:cs="Arial"/>
          <w:sz w:val="24"/>
          <w:szCs w:val="24"/>
        </w:rPr>
        <w:t>,</w:t>
      </w:r>
      <w:r w:rsidR="00CC6885" w:rsidRPr="00086175">
        <w:rPr>
          <w:rFonts w:ascii="Arial" w:hAnsi="Arial" w:cs="Arial"/>
          <w:sz w:val="24"/>
          <w:szCs w:val="24"/>
        </w:rPr>
        <w:t xml:space="preserve"> one at 5% and another at 30%</w:t>
      </w:r>
      <w:r w:rsidR="00CC6885" w:rsidRPr="00070BF6">
        <w:rPr>
          <w:rFonts w:ascii="Arial" w:hAnsi="Arial" w:cs="Arial"/>
          <w:spacing w:val="26"/>
          <w:sz w:val="24"/>
          <w:szCs w:val="24"/>
        </w:rPr>
        <w:t xml:space="preserve">. </w:t>
      </w:r>
      <w:r w:rsidR="00CC6885" w:rsidRPr="00E27960">
        <w:rPr>
          <w:rFonts w:ascii="Arial" w:hAnsi="Arial" w:cs="Arial"/>
          <w:b/>
          <w:spacing w:val="26"/>
          <w:sz w:val="24"/>
          <w:szCs w:val="24"/>
        </w:rPr>
        <w:t>b</w:t>
      </w:r>
      <w:r w:rsidR="00CC6885" w:rsidRPr="00610BF6">
        <w:rPr>
          <w:rFonts w:ascii="Arial" w:hAnsi="Arial" w:cs="Arial"/>
          <w:spacing w:val="26"/>
          <w:sz w:val="24"/>
          <w:szCs w:val="24"/>
        </w:rPr>
        <w:t xml:space="preserve">) </w:t>
      </w:r>
      <w:r w:rsidR="00712BEB">
        <w:rPr>
          <w:rFonts w:ascii="Arial" w:hAnsi="Arial" w:cs="Arial"/>
          <w:sz w:val="24"/>
          <w:szCs w:val="24"/>
        </w:rPr>
        <w:t>Hexahedron</w:t>
      </w:r>
      <w:r w:rsidR="00CC6885" w:rsidRPr="00C35542">
        <w:rPr>
          <w:rFonts w:ascii="Arial" w:hAnsi="Arial" w:cs="Arial"/>
          <w:sz w:val="24"/>
          <w:szCs w:val="24"/>
        </w:rPr>
        <w:t xml:space="preserve"> resolved all haplotypes with 100% accuracy in sequence reconstruction and relative frequency </w:t>
      </w:r>
      <w:r w:rsidR="00CC6885" w:rsidRPr="00D7733C">
        <w:rPr>
          <w:rFonts w:ascii="Arial" w:hAnsi="Arial" w:cs="Arial"/>
          <w:sz w:val="24"/>
          <w:szCs w:val="24"/>
        </w:rPr>
        <w:t>detection. Depth of coverage for each</w:t>
      </w:r>
      <w:r w:rsidR="00CC6885" w:rsidRPr="00DB2F2C">
        <w:rPr>
          <w:rFonts w:ascii="Arial" w:hAnsi="Arial" w:cs="Arial"/>
          <w:spacing w:val="22"/>
          <w:sz w:val="24"/>
          <w:szCs w:val="24"/>
        </w:rPr>
        <w:t xml:space="preserve"> </w:t>
      </w:r>
      <w:r w:rsidR="00CC6885" w:rsidRPr="00DB2F2C">
        <w:rPr>
          <w:rFonts w:ascii="Arial" w:hAnsi="Arial" w:cs="Arial"/>
          <w:sz w:val="24"/>
          <w:szCs w:val="24"/>
        </w:rPr>
        <w:t>sequence</w:t>
      </w:r>
      <w:r w:rsidR="00CC6885" w:rsidRPr="00DB2F2C">
        <w:rPr>
          <w:rFonts w:ascii="Arial" w:hAnsi="Arial" w:cs="Arial"/>
          <w:spacing w:val="17"/>
          <w:sz w:val="24"/>
          <w:szCs w:val="24"/>
        </w:rPr>
        <w:t xml:space="preserve"> </w:t>
      </w:r>
      <w:r w:rsidR="00CC6885" w:rsidRPr="00DB2F2C">
        <w:rPr>
          <w:rFonts w:ascii="Arial" w:hAnsi="Arial" w:cs="Arial"/>
          <w:sz w:val="24"/>
          <w:szCs w:val="24"/>
        </w:rPr>
        <w:t>is</w:t>
      </w:r>
      <w:r w:rsidR="00CC6885" w:rsidRPr="00DB2F2C">
        <w:rPr>
          <w:rFonts w:ascii="Arial" w:hAnsi="Arial" w:cs="Arial"/>
          <w:spacing w:val="10"/>
          <w:sz w:val="24"/>
          <w:szCs w:val="24"/>
        </w:rPr>
        <w:t xml:space="preserve"> </w:t>
      </w:r>
      <w:r w:rsidR="00CC6885" w:rsidRPr="00DB2F2C">
        <w:rPr>
          <w:rFonts w:ascii="Arial" w:hAnsi="Arial" w:cs="Arial"/>
          <w:sz w:val="24"/>
          <w:szCs w:val="24"/>
        </w:rPr>
        <w:t>re</w:t>
      </w:r>
      <w:r w:rsidR="00CC6885" w:rsidRPr="00DB2F2C">
        <w:rPr>
          <w:rFonts w:ascii="Arial" w:hAnsi="Arial" w:cs="Arial"/>
          <w:spacing w:val="-4"/>
          <w:sz w:val="24"/>
          <w:szCs w:val="24"/>
        </w:rPr>
        <w:t>p</w:t>
      </w:r>
      <w:r w:rsidR="00CC6885" w:rsidRPr="00DB2F2C">
        <w:rPr>
          <w:rFonts w:ascii="Arial" w:hAnsi="Arial" w:cs="Arial"/>
          <w:sz w:val="24"/>
          <w:szCs w:val="24"/>
        </w:rPr>
        <w:t>resented</w:t>
      </w:r>
      <w:r w:rsidR="00CC6885" w:rsidRPr="00DB2F2C">
        <w:rPr>
          <w:rFonts w:ascii="Arial" w:hAnsi="Arial" w:cs="Arial"/>
          <w:spacing w:val="33"/>
          <w:sz w:val="24"/>
          <w:szCs w:val="24"/>
        </w:rPr>
        <w:t xml:space="preserve"> </w:t>
      </w:r>
      <w:r w:rsidR="00CC6885" w:rsidRPr="00DB2F2C">
        <w:rPr>
          <w:rFonts w:ascii="Arial" w:hAnsi="Arial" w:cs="Arial"/>
          <w:spacing w:val="-4"/>
          <w:sz w:val="24"/>
          <w:szCs w:val="24"/>
        </w:rPr>
        <w:t>b</w:t>
      </w:r>
      <w:r w:rsidR="00CC6885" w:rsidRPr="00DB2F2C">
        <w:rPr>
          <w:rFonts w:ascii="Arial" w:hAnsi="Arial" w:cs="Arial"/>
          <w:sz w:val="24"/>
          <w:szCs w:val="24"/>
        </w:rPr>
        <w:t>y the</w:t>
      </w:r>
      <w:r w:rsidR="00CC6885" w:rsidRPr="00DB2F2C">
        <w:rPr>
          <w:rFonts w:ascii="Arial" w:hAnsi="Arial" w:cs="Arial"/>
          <w:spacing w:val="24"/>
          <w:sz w:val="24"/>
          <w:szCs w:val="24"/>
        </w:rPr>
        <w:t xml:space="preserve"> </w:t>
      </w:r>
      <w:r w:rsidR="00CC6885" w:rsidRPr="00DB2F2C">
        <w:rPr>
          <w:rFonts w:ascii="Arial" w:hAnsi="Arial" w:cs="Arial"/>
          <w:sz w:val="24"/>
          <w:szCs w:val="24"/>
        </w:rPr>
        <w:t>width</w:t>
      </w:r>
      <w:r w:rsidR="00CC6885" w:rsidRPr="00DB2F2C">
        <w:rPr>
          <w:rFonts w:ascii="Arial" w:hAnsi="Arial" w:cs="Arial"/>
          <w:spacing w:val="15"/>
          <w:sz w:val="24"/>
          <w:szCs w:val="24"/>
        </w:rPr>
        <w:t xml:space="preserve"> </w:t>
      </w:r>
      <w:r w:rsidR="00CC6885" w:rsidRPr="00DB2F2C">
        <w:rPr>
          <w:rFonts w:ascii="Arial" w:hAnsi="Arial" w:cs="Arial"/>
          <w:sz w:val="24"/>
          <w:szCs w:val="24"/>
        </w:rPr>
        <w:t>of</w:t>
      </w:r>
      <w:r w:rsidR="00CC6885" w:rsidRPr="00DB2F2C">
        <w:rPr>
          <w:rFonts w:ascii="Arial" w:hAnsi="Arial" w:cs="Arial"/>
          <w:spacing w:val="7"/>
          <w:sz w:val="24"/>
          <w:szCs w:val="24"/>
        </w:rPr>
        <w:t xml:space="preserve"> </w:t>
      </w:r>
      <w:r w:rsidR="00CC6885" w:rsidRPr="00DB2F2C">
        <w:rPr>
          <w:rFonts w:ascii="Arial" w:hAnsi="Arial" w:cs="Arial"/>
          <w:sz w:val="24"/>
          <w:szCs w:val="24"/>
        </w:rPr>
        <w:t>each</w:t>
      </w:r>
      <w:r w:rsidR="00CC6885" w:rsidRPr="00DB2F2C">
        <w:rPr>
          <w:rFonts w:ascii="Arial" w:hAnsi="Arial" w:cs="Arial"/>
          <w:spacing w:val="17"/>
          <w:sz w:val="24"/>
          <w:szCs w:val="24"/>
        </w:rPr>
        <w:t xml:space="preserve"> </w:t>
      </w:r>
      <w:r w:rsidR="00CC6885" w:rsidRPr="00DB2F2C">
        <w:rPr>
          <w:rFonts w:ascii="Arial" w:hAnsi="Arial" w:cs="Arial"/>
          <w:sz w:val="24"/>
          <w:szCs w:val="24"/>
        </w:rPr>
        <w:t>fl</w:t>
      </w:r>
      <w:r w:rsidR="00CC6885" w:rsidRPr="00DB2F2C">
        <w:rPr>
          <w:rFonts w:ascii="Arial" w:hAnsi="Arial" w:cs="Arial"/>
          <w:spacing w:val="-4"/>
          <w:sz w:val="24"/>
          <w:szCs w:val="24"/>
        </w:rPr>
        <w:t>o</w:t>
      </w:r>
      <w:r w:rsidR="00CC6885" w:rsidRPr="00DB2F2C">
        <w:rPr>
          <w:rFonts w:ascii="Arial" w:hAnsi="Arial" w:cs="Arial"/>
          <w:sz w:val="24"/>
          <w:szCs w:val="24"/>
        </w:rPr>
        <w:t>w.</w:t>
      </w:r>
      <w:r w:rsidR="00CC6885">
        <w:rPr>
          <w:rFonts w:ascii="Arial" w:hAnsi="Arial" w:cs="Arial"/>
          <w:sz w:val="24"/>
          <w:szCs w:val="24"/>
        </w:rPr>
        <w:t xml:space="preserve"> </w:t>
      </w:r>
      <w:r w:rsidR="00CC6885" w:rsidRPr="00AA0378">
        <w:rPr>
          <w:rFonts w:ascii="Arial" w:hAnsi="Arial" w:cs="Arial"/>
          <w:b/>
          <w:sz w:val="24"/>
          <w:szCs w:val="24"/>
        </w:rPr>
        <w:t xml:space="preserve">Fig S11 </w:t>
      </w:r>
      <w:r w:rsidR="00CC6885" w:rsidRPr="00AA0378">
        <w:rPr>
          <w:rFonts w:ascii="Arial" w:hAnsi="Arial" w:cs="Arial"/>
          <w:sz w:val="24"/>
          <w:szCs w:val="24"/>
        </w:rPr>
        <w:t>Sankey</w:t>
      </w:r>
      <w:r w:rsidR="00CC6885" w:rsidRPr="00AA0378">
        <w:rPr>
          <w:rFonts w:ascii="Arial" w:hAnsi="Arial" w:cs="Arial"/>
          <w:b/>
          <w:sz w:val="24"/>
          <w:szCs w:val="24"/>
        </w:rPr>
        <w:t xml:space="preserve"> </w:t>
      </w:r>
      <w:r w:rsidR="00CC6885" w:rsidRPr="00975F7F">
        <w:rPr>
          <w:rFonts w:ascii="Arial" w:hAnsi="Arial" w:cs="Arial"/>
          <w:sz w:val="24"/>
          <w:szCs w:val="24"/>
        </w:rPr>
        <w:t xml:space="preserve">diagrams of mixtures of two haplotypes in different concentrations. Mixtures of two sequences in 50:50, 90:10, 95:5, 99:1, 99.5:0.5 and 99.9:0.1 proportion were analyzed and results are presented in form of </w:t>
      </w:r>
      <w:r w:rsidR="00712BEB" w:rsidRPr="00975F7F">
        <w:rPr>
          <w:rFonts w:ascii="Arial" w:hAnsi="Arial" w:cs="Arial"/>
          <w:sz w:val="24"/>
          <w:szCs w:val="24"/>
        </w:rPr>
        <w:t>Sankey</w:t>
      </w:r>
      <w:r w:rsidR="00CC6885" w:rsidRPr="00975F7F">
        <w:rPr>
          <w:rFonts w:ascii="Arial" w:hAnsi="Arial" w:cs="Arial"/>
          <w:sz w:val="24"/>
          <w:szCs w:val="24"/>
        </w:rPr>
        <w:t xml:space="preserve"> diagrams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respectively.</w:t>
      </w:r>
      <w:r w:rsidR="00CC6885">
        <w:rPr>
          <w:rFonts w:ascii="Arial" w:hAnsi="Arial" w:cs="Arial"/>
          <w:sz w:val="24"/>
          <w:szCs w:val="24"/>
        </w:rPr>
        <w:t xml:space="preserve"> </w:t>
      </w:r>
      <w:r w:rsidR="00CC6885" w:rsidRPr="00AA0378">
        <w:rPr>
          <w:rFonts w:ascii="Arial" w:hAnsi="Arial" w:cs="Arial"/>
          <w:b/>
          <w:sz w:val="24"/>
          <w:szCs w:val="24"/>
        </w:rPr>
        <w:t>Fig S12</w:t>
      </w:r>
      <w:r w:rsidR="00CC6885" w:rsidRPr="00AA0378">
        <w:rPr>
          <w:rFonts w:ascii="Arial" w:hAnsi="Arial" w:cs="Arial"/>
          <w:sz w:val="24"/>
          <w:szCs w:val="24"/>
        </w:rPr>
        <w:t xml:space="preserve"> Sankey diagrams of mixtures of 2,4,8,16,32 and 64 sequences. Results are presented in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respectively in form of </w:t>
      </w:r>
      <w:r w:rsidR="00712BEB" w:rsidRPr="00DB2F2C">
        <w:rPr>
          <w:rFonts w:ascii="Arial" w:hAnsi="Arial" w:cs="Arial"/>
          <w:sz w:val="24"/>
          <w:szCs w:val="24"/>
        </w:rPr>
        <w:t>Sankey</w:t>
      </w:r>
      <w:r w:rsidR="00CC6885" w:rsidRPr="00DB2F2C">
        <w:rPr>
          <w:rFonts w:ascii="Arial" w:hAnsi="Arial" w:cs="Arial"/>
          <w:sz w:val="24"/>
          <w:szCs w:val="24"/>
        </w:rPr>
        <w:t xml:space="preserve"> diagrams. Samples with number of sequences up to 16(</w:t>
      </w:r>
      <w:r w:rsidR="00CC6885" w:rsidRPr="00DB2F2C">
        <w:rPr>
          <w:rFonts w:ascii="Arial" w:hAnsi="Arial" w:cs="Arial"/>
          <w:b/>
          <w:sz w:val="24"/>
          <w:szCs w:val="24"/>
        </w:rPr>
        <w:t>a</w:t>
      </w:r>
      <w:r w:rsidR="00CC6885" w:rsidRPr="00DB2F2C">
        <w:rPr>
          <w:rFonts w:ascii="Arial" w:hAnsi="Arial" w:cs="Arial"/>
          <w:sz w:val="24"/>
          <w:szCs w:val="24"/>
        </w:rPr>
        <w:t xml:space="preserve">, </w:t>
      </w:r>
      <w:r w:rsidR="00CC6885" w:rsidRPr="00DB2F2C">
        <w:rPr>
          <w:rFonts w:ascii="Arial" w:hAnsi="Arial" w:cs="Arial"/>
          <w:b/>
          <w:sz w:val="24"/>
          <w:szCs w:val="24"/>
        </w:rPr>
        <w:t>b</w:t>
      </w:r>
      <w:r w:rsidR="00CC6885" w:rsidRPr="00DB2F2C">
        <w:rPr>
          <w:rFonts w:ascii="Arial" w:hAnsi="Arial" w:cs="Arial"/>
          <w:sz w:val="24"/>
          <w:szCs w:val="24"/>
        </w:rPr>
        <w:t xml:space="preserve">, </w:t>
      </w:r>
      <w:r w:rsidR="00CC6885" w:rsidRPr="00DB2F2C">
        <w:rPr>
          <w:rFonts w:ascii="Arial" w:hAnsi="Arial" w:cs="Arial"/>
          <w:b/>
          <w:sz w:val="24"/>
          <w:szCs w:val="24"/>
        </w:rPr>
        <w:t>c</w:t>
      </w:r>
      <w:r w:rsidR="00CC6885" w:rsidRPr="00DB2F2C">
        <w:rPr>
          <w:rFonts w:ascii="Arial" w:hAnsi="Arial" w:cs="Arial"/>
          <w:sz w:val="24"/>
          <w:szCs w:val="24"/>
        </w:rPr>
        <w:t xml:space="preserve"> and </w:t>
      </w:r>
      <w:r w:rsidR="00CC6885" w:rsidRPr="00DB2F2C">
        <w:rPr>
          <w:rFonts w:ascii="Arial" w:hAnsi="Arial" w:cs="Arial"/>
          <w:b/>
          <w:sz w:val="24"/>
          <w:szCs w:val="24"/>
        </w:rPr>
        <w:t>d</w:t>
      </w:r>
      <w:r w:rsidR="00CC6885" w:rsidRPr="00DB2F2C">
        <w:rPr>
          <w:rFonts w:ascii="Arial" w:hAnsi="Arial" w:cs="Arial"/>
          <w:sz w:val="24"/>
          <w:szCs w:val="24"/>
        </w:rPr>
        <w:t>) are resolved in a global scale. Sample with higher number of sequences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are not fully resolved resulting in bifurcations along the genome and smaller </w:t>
      </w:r>
      <w:proofErr w:type="spellStart"/>
      <w:r w:rsidR="00CC6885" w:rsidRPr="00DB2F2C">
        <w:rPr>
          <w:rFonts w:ascii="Arial" w:hAnsi="Arial" w:cs="Arial"/>
          <w:sz w:val="24"/>
          <w:szCs w:val="24"/>
        </w:rPr>
        <w:t>contigs</w:t>
      </w:r>
      <w:proofErr w:type="spellEnd"/>
      <w:r w:rsidR="00CC6885" w:rsidRPr="00DB2F2C">
        <w:rPr>
          <w:rFonts w:ascii="Arial" w:hAnsi="Arial" w:cs="Arial"/>
          <w:sz w:val="24"/>
          <w:szCs w:val="24"/>
        </w:rPr>
        <w:t xml:space="preserve">. </w:t>
      </w:r>
      <w:r w:rsidR="00CC6885" w:rsidRPr="00AA0378">
        <w:rPr>
          <w:rFonts w:ascii="Arial" w:hAnsi="Arial" w:cs="Arial"/>
          <w:b/>
          <w:sz w:val="24"/>
          <w:szCs w:val="24"/>
        </w:rPr>
        <w:t>Fig S13</w:t>
      </w:r>
      <w:r w:rsidR="00CC6885" w:rsidRPr="00AA0378">
        <w:rPr>
          <w:rFonts w:ascii="Arial" w:hAnsi="Arial" w:cs="Arial"/>
          <w:sz w:val="24"/>
          <w:szCs w:val="24"/>
        </w:rPr>
        <w:t xml:space="preserve"> Chord diagrams of mixtures of 2,4,8,16,32 and 64 sequences. Chord diagrams represent the similarities of assembled against original sequence for the mixture of 2, 4, 8, 16, 32 and 64 samples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w:t>
      </w:r>
      <w:r w:rsidR="00CC6885" w:rsidRPr="00DB2F2C">
        <w:rPr>
          <w:rFonts w:ascii="Arial" w:hAnsi="Arial" w:cs="Arial"/>
          <w:b/>
          <w:sz w:val="24"/>
          <w:szCs w:val="24"/>
        </w:rPr>
        <w:t>a-d)</w:t>
      </w:r>
      <w:r w:rsidR="00CC6885" w:rsidRPr="00DB2F2C">
        <w:rPr>
          <w:rFonts w:ascii="Arial" w:hAnsi="Arial" w:cs="Arial"/>
          <w:sz w:val="24"/>
          <w:szCs w:val="24"/>
        </w:rPr>
        <w:t xml:space="preserve"> there is a unique association between all identified sequence and all original sequences. </w:t>
      </w:r>
      <w:proofErr w:type="gramStart"/>
      <w:r w:rsidR="00CC6885" w:rsidRPr="00DB2F2C">
        <w:rPr>
          <w:rFonts w:ascii="Arial" w:hAnsi="Arial" w:cs="Arial"/>
          <w:b/>
          <w:sz w:val="24"/>
          <w:szCs w:val="24"/>
        </w:rPr>
        <w:t>e</w:t>
      </w:r>
      <w:proofErr w:type="gramEnd"/>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Although there are few many to many relations, most of the sequences are also uniquely linked to one original sequence.</w:t>
      </w:r>
      <w:r w:rsidR="00CC6885">
        <w:rPr>
          <w:rFonts w:ascii="Arial" w:hAnsi="Arial" w:cs="Arial"/>
          <w:sz w:val="24"/>
          <w:szCs w:val="24"/>
        </w:rPr>
        <w:t xml:space="preserve"> </w:t>
      </w:r>
      <w:r w:rsidR="00CC6885" w:rsidRPr="00AA0378">
        <w:rPr>
          <w:rFonts w:ascii="Arial" w:hAnsi="Arial" w:cs="Arial"/>
          <w:b/>
          <w:sz w:val="24"/>
          <w:szCs w:val="24"/>
        </w:rPr>
        <w:t>Fig S14</w:t>
      </w:r>
      <w:r w:rsidR="00CC6885" w:rsidRPr="00AA0378">
        <w:rPr>
          <w:rFonts w:ascii="Arial" w:hAnsi="Arial" w:cs="Arial"/>
          <w:sz w:val="24"/>
          <w:szCs w:val="24"/>
        </w:rPr>
        <w:t xml:space="preserve"> Hexahedron speed performance. Noise affects the computation time indirectly, only in computation with distance between sequences smaller than the noise. This would cause more bifurcations leading to a linear decrease of speed. The number of sequences in the sample had a linear correlation with time of computation and the distance within the </w:t>
      </w:r>
      <w:r w:rsidR="00712BEB" w:rsidRPr="00AA0378">
        <w:rPr>
          <w:rFonts w:ascii="Arial" w:hAnsi="Arial" w:cs="Arial"/>
          <w:sz w:val="24"/>
          <w:szCs w:val="24"/>
        </w:rPr>
        <w:t>sequences</w:t>
      </w:r>
      <w:r w:rsidR="00CC6885" w:rsidRPr="00AA0378">
        <w:rPr>
          <w:rFonts w:ascii="Arial" w:hAnsi="Arial" w:cs="Arial"/>
          <w:sz w:val="24"/>
          <w:szCs w:val="24"/>
        </w:rPr>
        <w:t xml:space="preserve"> affected the speed, where the more closely related sequences </w:t>
      </w:r>
      <w:r w:rsidR="00CC6885" w:rsidRPr="00975F7F">
        <w:rPr>
          <w:rFonts w:ascii="Arial" w:hAnsi="Arial" w:cs="Arial"/>
          <w:sz w:val="24"/>
          <w:szCs w:val="24"/>
        </w:rPr>
        <w:t>exhibiting slower speeds. Finally, the number of reads in the sample had a sub-linear correlation with the speed. As described by the complexity of the algor</w:t>
      </w:r>
      <w:r w:rsidR="00CC6885" w:rsidRPr="00086175">
        <w:rPr>
          <w:rFonts w:ascii="Arial" w:hAnsi="Arial" w:cs="Arial"/>
          <w:sz w:val="24"/>
          <w:szCs w:val="24"/>
        </w:rPr>
        <w:t>ithm, this effect was amplified by the increasing number of sequences in the sample.</w:t>
      </w:r>
      <w:r w:rsidR="00CC6885">
        <w:rPr>
          <w:rFonts w:ascii="Arial" w:hAnsi="Arial" w:cs="Arial"/>
          <w:sz w:val="24"/>
          <w:szCs w:val="24"/>
        </w:rPr>
        <w:t xml:space="preserve"> </w:t>
      </w:r>
      <w:r w:rsidR="00CC6885" w:rsidRPr="00AA0378">
        <w:rPr>
          <w:rFonts w:ascii="Arial" w:hAnsi="Arial" w:cs="Arial"/>
          <w:b/>
          <w:sz w:val="24"/>
          <w:szCs w:val="24"/>
        </w:rPr>
        <w:t xml:space="preserve">Fig S15 </w:t>
      </w:r>
      <w:r w:rsidR="00CC6885" w:rsidRPr="00AA0378">
        <w:rPr>
          <w:rFonts w:ascii="Arial" w:hAnsi="Arial" w:cs="Arial"/>
          <w:sz w:val="24"/>
          <w:szCs w:val="24"/>
        </w:rPr>
        <w:t>Reconstruction of oral poliovirus vaccine.</w:t>
      </w:r>
      <w:r w:rsidR="00796D1F">
        <w:rPr>
          <w:rFonts w:ascii="Arial" w:hAnsi="Arial" w:cs="Arial"/>
          <w:sz w:val="24"/>
          <w:szCs w:val="24"/>
        </w:rPr>
        <w:t xml:space="preserve"> </w:t>
      </w:r>
      <w:r w:rsidR="00B61AEE" w:rsidRPr="00F70C49">
        <w:rPr>
          <w:rFonts w:ascii="Arial" w:hAnsi="Arial" w:cs="Arial"/>
          <w:b/>
          <w:sz w:val="24"/>
          <w:szCs w:val="24"/>
        </w:rPr>
        <w:t>a</w:t>
      </w:r>
      <w:r w:rsidR="00CC6885" w:rsidRPr="00AA0378">
        <w:rPr>
          <w:rFonts w:ascii="Arial" w:hAnsi="Arial" w:cs="Arial"/>
          <w:sz w:val="24"/>
          <w:szCs w:val="24"/>
        </w:rPr>
        <w:t>)</w:t>
      </w:r>
      <w:r w:rsidR="00B61AEE">
        <w:rPr>
          <w:rFonts w:ascii="Arial" w:hAnsi="Arial" w:cs="Arial"/>
          <w:sz w:val="24"/>
          <w:szCs w:val="24"/>
        </w:rPr>
        <w:t xml:space="preserve"> </w:t>
      </w:r>
      <w:r w:rsidR="00CC6885" w:rsidRPr="00AA0378">
        <w:rPr>
          <w:rFonts w:ascii="Arial" w:hAnsi="Arial" w:cs="Arial"/>
          <w:sz w:val="24"/>
          <w:szCs w:val="24"/>
        </w:rPr>
        <w:t>A</w:t>
      </w:r>
      <w:r w:rsidR="00CC6885" w:rsidRPr="00975F7F">
        <w:rPr>
          <w:rFonts w:ascii="Arial" w:hAnsi="Arial" w:cs="Arial"/>
          <w:sz w:val="24"/>
          <w:szCs w:val="24"/>
        </w:rPr>
        <w:t xml:space="preserve"> sample of the trivalent poliovirus vaccine with known sequences and frequency distribution. Only three haplotypes re</w:t>
      </w:r>
      <w:r w:rsidR="00CC6885" w:rsidRPr="00086175">
        <w:rPr>
          <w:rFonts w:ascii="Arial" w:hAnsi="Arial" w:cs="Arial"/>
          <w:sz w:val="24"/>
          <w:szCs w:val="24"/>
        </w:rPr>
        <w:t>constructed longer than 150bp each exhibiting similarity exclusively to one of the Sabin references</w:t>
      </w:r>
      <w:r w:rsidR="00CC6885" w:rsidRPr="00070BF6">
        <w:rPr>
          <w:rFonts w:ascii="Arial" w:hAnsi="Arial" w:cs="Arial"/>
          <w:sz w:val="24"/>
          <w:szCs w:val="24"/>
        </w:rPr>
        <w:t xml:space="preserve">. </w:t>
      </w:r>
      <w:r w:rsidR="00CC6885" w:rsidRPr="00E27960">
        <w:rPr>
          <w:rFonts w:ascii="Arial" w:hAnsi="Arial" w:cs="Arial"/>
          <w:b/>
          <w:sz w:val="24"/>
          <w:szCs w:val="24"/>
        </w:rPr>
        <w:t>b</w:t>
      </w:r>
      <w:r w:rsidR="00CC6885" w:rsidRPr="00610BF6">
        <w:rPr>
          <w:rFonts w:ascii="Arial" w:hAnsi="Arial" w:cs="Arial"/>
          <w:sz w:val="24"/>
          <w:szCs w:val="24"/>
        </w:rPr>
        <w:t>) Relative frequency of each sequence detected in the trivalent vaccine</w:t>
      </w:r>
      <w:r w:rsidR="00712BEB" w:rsidRPr="00610BF6">
        <w:rPr>
          <w:rFonts w:ascii="Arial" w:hAnsi="Arial" w:cs="Arial"/>
          <w:sz w:val="24"/>
          <w:szCs w:val="24"/>
        </w:rPr>
        <w:t>.</w:t>
      </w:r>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16</w:t>
      </w:r>
      <w:r w:rsidR="00712BEB">
        <w:rPr>
          <w:rFonts w:ascii="Arial" w:hAnsi="Arial" w:cs="Arial"/>
          <w:sz w:val="24"/>
          <w:szCs w:val="24"/>
        </w:rPr>
        <w:t xml:space="preserve"> </w:t>
      </w:r>
      <w:r w:rsidR="00712BEB" w:rsidRPr="00F70C49">
        <w:rPr>
          <w:rFonts w:ascii="Arial" w:hAnsi="Arial" w:cs="Arial"/>
          <w:sz w:val="24"/>
        </w:rPr>
        <w:t>Precision results</w:t>
      </w:r>
      <w:r w:rsidR="00712BEB">
        <w:rPr>
          <w:rFonts w:ascii="Arial" w:hAnsi="Arial" w:cs="Arial"/>
        </w:rPr>
        <w:t xml:space="preserve"> for</w:t>
      </w:r>
      <w:r w:rsidR="00712BEB" w:rsidRPr="00F825F2">
        <w:rPr>
          <w:rFonts w:ascii="Arial" w:hAnsi="Arial" w:cs="Arial"/>
          <w:sz w:val="24"/>
        </w:rPr>
        <w:t xml:space="preserve"> </w:t>
      </w:r>
      <w:r w:rsidR="00712BEB">
        <w:rPr>
          <w:rFonts w:ascii="Arial" w:hAnsi="Arial" w:cs="Arial"/>
          <w:sz w:val="24"/>
        </w:rPr>
        <w:t xml:space="preserve">Hexahedron, </w:t>
      </w:r>
      <w:proofErr w:type="spellStart"/>
      <w:r w:rsidR="00712BEB">
        <w:rPr>
          <w:rFonts w:ascii="Arial" w:hAnsi="Arial" w:cs="Arial"/>
          <w:sz w:val="24"/>
        </w:rPr>
        <w:t>PredictHaplo</w:t>
      </w:r>
      <w:proofErr w:type="spellEnd"/>
      <w:r w:rsidR="00712BEB">
        <w:rPr>
          <w:rFonts w:ascii="Arial" w:hAnsi="Arial" w:cs="Arial"/>
          <w:sz w:val="24"/>
        </w:rPr>
        <w:t xml:space="preserve">, </w:t>
      </w:r>
      <w:proofErr w:type="spellStart"/>
      <w:r w:rsidR="00712BEB">
        <w:rPr>
          <w:rFonts w:ascii="Arial" w:hAnsi="Arial" w:cs="Arial"/>
          <w:sz w:val="24"/>
        </w:rPr>
        <w:t>QuRe</w:t>
      </w:r>
      <w:proofErr w:type="spellEnd"/>
      <w:r w:rsidR="00712BEB">
        <w:rPr>
          <w:rFonts w:ascii="Arial" w:hAnsi="Arial" w:cs="Arial"/>
          <w:sz w:val="24"/>
        </w:rPr>
        <w:t xml:space="preserve">, </w:t>
      </w:r>
      <w:proofErr w:type="spellStart"/>
      <w:r w:rsidR="00712BEB">
        <w:rPr>
          <w:rFonts w:ascii="Arial" w:hAnsi="Arial" w:cs="Arial"/>
          <w:sz w:val="24"/>
        </w:rPr>
        <w:t>ShoRah</w:t>
      </w:r>
      <w:proofErr w:type="spellEnd"/>
      <w:r w:rsidR="00712BEB">
        <w:rPr>
          <w:rFonts w:ascii="Arial" w:hAnsi="Arial" w:cs="Arial"/>
          <w:sz w:val="24"/>
        </w:rPr>
        <w:t xml:space="preserve"> and </w:t>
      </w:r>
      <w:proofErr w:type="spellStart"/>
      <w:r w:rsidR="00712BEB">
        <w:rPr>
          <w:rFonts w:ascii="Arial" w:hAnsi="Arial" w:cs="Arial"/>
          <w:sz w:val="24"/>
        </w:rPr>
        <w:t>ViSpA</w:t>
      </w:r>
      <w:proofErr w:type="spellEnd"/>
      <w:r w:rsidR="00712BEB">
        <w:rPr>
          <w:rFonts w:ascii="Arial" w:hAnsi="Arial" w:cs="Arial"/>
          <w:sz w:val="24"/>
        </w:rPr>
        <w:t xml:space="preserve"> </w:t>
      </w:r>
      <w:r w:rsidR="00AE1EB3">
        <w:rPr>
          <w:rFonts w:ascii="Arial" w:hAnsi="Arial" w:cs="Arial"/>
          <w:sz w:val="24"/>
        </w:rPr>
        <w:t>obtained for</w:t>
      </w:r>
      <w:r w:rsidR="00712BEB">
        <w:rPr>
          <w:rFonts w:ascii="Arial" w:hAnsi="Arial" w:cs="Arial"/>
          <w:sz w:val="24"/>
        </w:rPr>
        <w:t xml:space="preserve"> 20 </w:t>
      </w:r>
      <w:r w:rsidR="00712BEB" w:rsidRPr="00807917">
        <w:rPr>
          <w:rFonts w:ascii="Arial" w:hAnsi="Arial" w:cs="Arial"/>
          <w:i/>
          <w:sz w:val="24"/>
        </w:rPr>
        <w:t>in silico</w:t>
      </w:r>
      <w:r w:rsidR="00712BEB">
        <w:rPr>
          <w:rFonts w:ascii="Arial" w:hAnsi="Arial" w:cs="Arial"/>
          <w:sz w:val="24"/>
        </w:rPr>
        <w:t xml:space="preserve"> samples </w:t>
      </w:r>
      <w:r w:rsidR="00AE1EB3">
        <w:rPr>
          <w:rFonts w:ascii="Arial" w:hAnsi="Arial" w:cs="Arial"/>
          <w:sz w:val="24"/>
        </w:rPr>
        <w:t xml:space="preserve">containing </w:t>
      </w:r>
      <w:r w:rsidR="00712BEB">
        <w:rPr>
          <w:rFonts w:ascii="Arial" w:hAnsi="Arial" w:cs="Arial"/>
          <w:sz w:val="24"/>
        </w:rPr>
        <w:t xml:space="preserve">of 4 populations, each </w:t>
      </w:r>
      <w:r w:rsidR="00AE1EB3">
        <w:rPr>
          <w:rFonts w:ascii="Arial" w:hAnsi="Arial" w:cs="Arial"/>
          <w:sz w:val="24"/>
        </w:rPr>
        <w:t>at</w:t>
      </w:r>
      <w:r w:rsidR="00712BEB">
        <w:rPr>
          <w:rFonts w:ascii="Arial" w:hAnsi="Arial" w:cs="Arial"/>
          <w:sz w:val="24"/>
        </w:rPr>
        <w:t xml:space="preserve"> 25% abundance. Each column of charts represents a different number of short reads in the samples and each row a different sequence length of the populations. For each computation TP are called based on the number of mismatches between the reconstructed and the original sequences. Precision is reported based on mismatch thresholds 0%, 0.01%, 0.05%, 0.1%, 0.5%, 1% and 5%.</w:t>
      </w:r>
      <w:r w:rsidR="00796D1F">
        <w:rPr>
          <w:rFonts w:ascii="Arial" w:hAnsi="Arial" w:cs="Arial"/>
          <w:sz w:val="24"/>
        </w:rPr>
        <w:t xml:space="preserve"> </w:t>
      </w:r>
      <w:r w:rsidR="00712BEB">
        <w:rPr>
          <w:rFonts w:ascii="Arial" w:hAnsi="Arial" w:cs="Arial"/>
          <w:sz w:val="24"/>
        </w:rPr>
        <w:t xml:space="preserve">Missing data points are due to the </w:t>
      </w:r>
      <w:r w:rsidR="00414F58">
        <w:rPr>
          <w:rFonts w:ascii="Arial" w:hAnsi="Arial" w:cs="Arial"/>
          <w:sz w:val="24"/>
        </w:rPr>
        <w:t xml:space="preserve">failure to </w:t>
      </w:r>
      <w:r w:rsidR="00712BEB">
        <w:rPr>
          <w:rFonts w:ascii="Arial" w:hAnsi="Arial" w:cs="Arial"/>
          <w:sz w:val="24"/>
        </w:rPr>
        <w:t>obtain results within the period specified for each sample</w:t>
      </w:r>
      <w:r w:rsidR="00CC6885" w:rsidRPr="00610BF6">
        <w:rPr>
          <w:rFonts w:ascii="Arial" w:hAnsi="Arial" w:cs="Arial"/>
          <w:sz w:val="24"/>
          <w:szCs w:val="24"/>
        </w:rPr>
        <w:t>.</w:t>
      </w:r>
      <w:r w:rsidR="00A411E1">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17</w:t>
      </w:r>
      <w:r w:rsidR="00712BEB">
        <w:rPr>
          <w:rFonts w:ascii="Arial" w:hAnsi="Arial" w:cs="Arial"/>
          <w:sz w:val="24"/>
          <w:szCs w:val="24"/>
        </w:rPr>
        <w:t xml:space="preserve"> </w:t>
      </w:r>
      <w:r w:rsidR="00712BEB">
        <w:rPr>
          <w:rFonts w:ascii="Arial" w:hAnsi="Arial" w:cs="Arial"/>
          <w:sz w:val="24"/>
        </w:rPr>
        <w:t>Recall</w:t>
      </w:r>
      <w:r w:rsidR="00712BEB" w:rsidRPr="00807917">
        <w:rPr>
          <w:rFonts w:ascii="Arial" w:hAnsi="Arial" w:cs="Arial"/>
          <w:sz w:val="24"/>
        </w:rPr>
        <w:t xml:space="preserve"> results</w:t>
      </w:r>
      <w:r w:rsidR="00712BEB">
        <w:rPr>
          <w:rFonts w:ascii="Arial" w:hAnsi="Arial" w:cs="Arial"/>
        </w:rPr>
        <w:t xml:space="preserve"> for</w:t>
      </w:r>
      <w:r w:rsidR="00712BEB" w:rsidRPr="00F825F2">
        <w:rPr>
          <w:rFonts w:ascii="Arial" w:hAnsi="Arial" w:cs="Arial"/>
          <w:sz w:val="24"/>
        </w:rPr>
        <w:t xml:space="preserve"> </w:t>
      </w:r>
      <w:r w:rsidR="00712BEB">
        <w:rPr>
          <w:rFonts w:ascii="Arial" w:hAnsi="Arial" w:cs="Arial"/>
          <w:sz w:val="24"/>
        </w:rPr>
        <w:t xml:space="preserve">Hexahedron, </w:t>
      </w:r>
      <w:proofErr w:type="spellStart"/>
      <w:r w:rsidR="00712BEB">
        <w:rPr>
          <w:rFonts w:ascii="Arial" w:hAnsi="Arial" w:cs="Arial"/>
          <w:sz w:val="24"/>
        </w:rPr>
        <w:t>PredictHaplo</w:t>
      </w:r>
      <w:proofErr w:type="spellEnd"/>
      <w:r w:rsidR="00712BEB">
        <w:rPr>
          <w:rFonts w:ascii="Arial" w:hAnsi="Arial" w:cs="Arial"/>
          <w:sz w:val="24"/>
        </w:rPr>
        <w:t xml:space="preserve">, </w:t>
      </w:r>
      <w:proofErr w:type="spellStart"/>
      <w:r w:rsidR="00712BEB">
        <w:rPr>
          <w:rFonts w:ascii="Arial" w:hAnsi="Arial" w:cs="Arial"/>
          <w:sz w:val="24"/>
        </w:rPr>
        <w:t>QuRe</w:t>
      </w:r>
      <w:proofErr w:type="spellEnd"/>
      <w:r w:rsidR="00712BEB">
        <w:rPr>
          <w:rFonts w:ascii="Arial" w:hAnsi="Arial" w:cs="Arial"/>
          <w:sz w:val="24"/>
        </w:rPr>
        <w:t xml:space="preserve">, </w:t>
      </w:r>
      <w:proofErr w:type="spellStart"/>
      <w:r w:rsidR="00712BEB">
        <w:rPr>
          <w:rFonts w:ascii="Arial" w:hAnsi="Arial" w:cs="Arial"/>
          <w:sz w:val="24"/>
        </w:rPr>
        <w:t>ShoRah</w:t>
      </w:r>
      <w:proofErr w:type="spellEnd"/>
      <w:r w:rsidR="00712BEB">
        <w:rPr>
          <w:rFonts w:ascii="Arial" w:hAnsi="Arial" w:cs="Arial"/>
          <w:sz w:val="24"/>
        </w:rPr>
        <w:t xml:space="preserve"> and </w:t>
      </w:r>
      <w:proofErr w:type="spellStart"/>
      <w:r w:rsidR="00712BEB">
        <w:rPr>
          <w:rFonts w:ascii="Arial" w:hAnsi="Arial" w:cs="Arial"/>
          <w:sz w:val="24"/>
        </w:rPr>
        <w:t>ViSpA</w:t>
      </w:r>
      <w:proofErr w:type="spellEnd"/>
      <w:r w:rsidR="00712BEB">
        <w:rPr>
          <w:rFonts w:ascii="Arial" w:hAnsi="Arial" w:cs="Arial"/>
          <w:sz w:val="24"/>
        </w:rPr>
        <w:t>. Each column of charts represents a different number of short reads in the samples and each row a different sequence length of the populations. For each computation True Positive</w:t>
      </w:r>
      <w:r w:rsidR="00796D1F">
        <w:rPr>
          <w:rFonts w:ascii="Arial" w:hAnsi="Arial" w:cs="Arial"/>
          <w:sz w:val="24"/>
        </w:rPr>
        <w:t>s</w:t>
      </w:r>
      <w:r w:rsidR="00712BEB">
        <w:rPr>
          <w:rFonts w:ascii="Arial" w:hAnsi="Arial" w:cs="Arial"/>
          <w:sz w:val="24"/>
        </w:rPr>
        <w:t xml:space="preserve"> (TP) are called based on the number of mismatches between the reconstructed and the original sequences. Recall is reported based on mismatch thresholds 0%, 0.01%, 0.05%, 0.1%, 0.5%, 1% and 5%.</w:t>
      </w:r>
      <w:r w:rsidR="00796D1F">
        <w:rPr>
          <w:rFonts w:ascii="Arial" w:hAnsi="Arial" w:cs="Arial"/>
          <w:sz w:val="24"/>
        </w:rPr>
        <w:t xml:space="preserve"> </w:t>
      </w:r>
      <w:r w:rsidR="00712BEB">
        <w:rPr>
          <w:rFonts w:ascii="Arial" w:hAnsi="Arial" w:cs="Arial"/>
          <w:sz w:val="24"/>
        </w:rPr>
        <w:t xml:space="preserve">Missing data points are due to the </w:t>
      </w:r>
      <w:r w:rsidR="00414F58">
        <w:rPr>
          <w:rFonts w:ascii="Arial" w:hAnsi="Arial" w:cs="Arial"/>
          <w:sz w:val="24"/>
        </w:rPr>
        <w:t>failure to</w:t>
      </w:r>
      <w:r w:rsidR="00712BEB">
        <w:rPr>
          <w:rFonts w:ascii="Arial" w:hAnsi="Arial" w:cs="Arial"/>
          <w:sz w:val="24"/>
        </w:rPr>
        <w:t xml:space="preserve"> obtain results within the period specified for each sample</w:t>
      </w:r>
      <w:r w:rsidR="00712BEB" w:rsidRPr="00610BF6">
        <w:rPr>
          <w:rFonts w:ascii="Arial" w:hAnsi="Arial" w:cs="Arial"/>
          <w:sz w:val="24"/>
          <w:szCs w:val="24"/>
        </w:rPr>
        <w:t>.</w:t>
      </w:r>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18</w:t>
      </w:r>
      <w:r w:rsidR="00712BEB">
        <w:rPr>
          <w:rFonts w:ascii="Arial" w:hAnsi="Arial" w:cs="Arial"/>
          <w:sz w:val="24"/>
          <w:szCs w:val="24"/>
        </w:rPr>
        <w:t xml:space="preserve"> </w:t>
      </w:r>
      <w:r w:rsidR="00712BEB">
        <w:rPr>
          <w:rFonts w:ascii="Arial" w:hAnsi="Arial" w:cs="Arial"/>
          <w:sz w:val="24"/>
        </w:rPr>
        <w:t>False Positive (FP)</w:t>
      </w:r>
      <w:r w:rsidR="00712BEB" w:rsidRPr="00807917">
        <w:rPr>
          <w:rFonts w:ascii="Arial" w:hAnsi="Arial" w:cs="Arial"/>
          <w:sz w:val="24"/>
        </w:rPr>
        <w:t xml:space="preserve"> results</w:t>
      </w:r>
      <w:r w:rsidR="00712BEB">
        <w:rPr>
          <w:rFonts w:ascii="Arial" w:hAnsi="Arial" w:cs="Arial"/>
        </w:rPr>
        <w:t xml:space="preserve"> for</w:t>
      </w:r>
      <w:r w:rsidR="00712BEB" w:rsidRPr="00F825F2">
        <w:rPr>
          <w:rFonts w:ascii="Arial" w:hAnsi="Arial" w:cs="Arial"/>
          <w:sz w:val="24"/>
        </w:rPr>
        <w:t xml:space="preserve"> </w:t>
      </w:r>
      <w:r w:rsidR="00712BEB">
        <w:rPr>
          <w:rFonts w:ascii="Arial" w:hAnsi="Arial" w:cs="Arial"/>
          <w:sz w:val="24"/>
        </w:rPr>
        <w:t xml:space="preserve">Hexahedron, </w:t>
      </w:r>
      <w:proofErr w:type="spellStart"/>
      <w:r w:rsidR="00712BEB">
        <w:rPr>
          <w:rFonts w:ascii="Arial" w:hAnsi="Arial" w:cs="Arial"/>
          <w:sz w:val="24"/>
        </w:rPr>
        <w:t>PredictHaplo</w:t>
      </w:r>
      <w:proofErr w:type="spellEnd"/>
      <w:r w:rsidR="00712BEB">
        <w:rPr>
          <w:rFonts w:ascii="Arial" w:hAnsi="Arial" w:cs="Arial"/>
          <w:sz w:val="24"/>
        </w:rPr>
        <w:t xml:space="preserve">, </w:t>
      </w:r>
      <w:proofErr w:type="spellStart"/>
      <w:r w:rsidR="00712BEB">
        <w:rPr>
          <w:rFonts w:ascii="Arial" w:hAnsi="Arial" w:cs="Arial"/>
          <w:sz w:val="24"/>
        </w:rPr>
        <w:t>QuRe</w:t>
      </w:r>
      <w:proofErr w:type="spellEnd"/>
      <w:r w:rsidR="00712BEB">
        <w:rPr>
          <w:rFonts w:ascii="Arial" w:hAnsi="Arial" w:cs="Arial"/>
          <w:sz w:val="24"/>
        </w:rPr>
        <w:t xml:space="preserve">, </w:t>
      </w:r>
      <w:proofErr w:type="spellStart"/>
      <w:r w:rsidR="00712BEB">
        <w:rPr>
          <w:rFonts w:ascii="Arial" w:hAnsi="Arial" w:cs="Arial"/>
          <w:sz w:val="24"/>
        </w:rPr>
        <w:t>ShoRah</w:t>
      </w:r>
      <w:proofErr w:type="spellEnd"/>
      <w:r w:rsidR="00712BEB">
        <w:rPr>
          <w:rFonts w:ascii="Arial" w:hAnsi="Arial" w:cs="Arial"/>
          <w:sz w:val="24"/>
        </w:rPr>
        <w:t xml:space="preserve"> and </w:t>
      </w:r>
      <w:proofErr w:type="spellStart"/>
      <w:r w:rsidR="00712BEB">
        <w:rPr>
          <w:rFonts w:ascii="Arial" w:hAnsi="Arial" w:cs="Arial"/>
          <w:sz w:val="24"/>
        </w:rPr>
        <w:t>ViSpA</w:t>
      </w:r>
      <w:proofErr w:type="spellEnd"/>
      <w:r w:rsidR="00712BEB">
        <w:rPr>
          <w:rFonts w:ascii="Arial" w:hAnsi="Arial" w:cs="Arial"/>
          <w:sz w:val="24"/>
        </w:rPr>
        <w:t xml:space="preserve">. Each column of charts represents a different number of short reads in the samples and each row a different sequence length of the populations. FP are reported based on mismatch thresholds 0%, 0.01%, 0.05%, 0.1%, 0.5%, 1% and 5% between the reconstructed and the original sequences. Missing data points are due to the </w:t>
      </w:r>
      <w:proofErr w:type="gramStart"/>
      <w:r w:rsidR="00712BEB">
        <w:rPr>
          <w:rFonts w:ascii="Arial" w:hAnsi="Arial" w:cs="Arial"/>
          <w:sz w:val="24"/>
        </w:rPr>
        <w:t xml:space="preserve">inability </w:t>
      </w:r>
      <w:r w:rsidR="00414F58" w:rsidRPr="00414F58">
        <w:rPr>
          <w:rFonts w:ascii="Arial" w:hAnsi="Arial" w:cs="Arial"/>
          <w:sz w:val="24"/>
        </w:rPr>
        <w:t xml:space="preserve"> </w:t>
      </w:r>
      <w:r w:rsidR="00414F58">
        <w:rPr>
          <w:rFonts w:ascii="Arial" w:hAnsi="Arial" w:cs="Arial"/>
          <w:sz w:val="24"/>
        </w:rPr>
        <w:t>failure</w:t>
      </w:r>
      <w:proofErr w:type="gramEnd"/>
      <w:r w:rsidR="00414F58">
        <w:rPr>
          <w:rFonts w:ascii="Arial" w:hAnsi="Arial" w:cs="Arial"/>
          <w:sz w:val="24"/>
        </w:rPr>
        <w:t xml:space="preserve"> to </w:t>
      </w:r>
      <w:r w:rsidR="00712BEB">
        <w:rPr>
          <w:rFonts w:ascii="Arial" w:hAnsi="Arial" w:cs="Arial"/>
          <w:sz w:val="24"/>
        </w:rPr>
        <w:t>obtain results within the period specified for each sample</w:t>
      </w:r>
      <w:r w:rsidR="00712BEB" w:rsidRPr="00610BF6">
        <w:rPr>
          <w:rFonts w:ascii="Arial" w:hAnsi="Arial" w:cs="Arial"/>
          <w:sz w:val="24"/>
          <w:szCs w:val="24"/>
        </w:rPr>
        <w:t>.</w:t>
      </w:r>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19</w:t>
      </w:r>
      <w:r w:rsidR="00712BEB">
        <w:rPr>
          <w:rFonts w:ascii="Arial" w:hAnsi="Arial" w:cs="Arial"/>
          <w:sz w:val="24"/>
          <w:szCs w:val="24"/>
        </w:rPr>
        <w:t xml:space="preserve"> </w:t>
      </w:r>
      <w:r w:rsidR="00385D58">
        <w:rPr>
          <w:rFonts w:ascii="Arial" w:hAnsi="Arial" w:cs="Arial"/>
          <w:sz w:val="24"/>
        </w:rPr>
        <w:t>False Negative (FN)</w:t>
      </w:r>
      <w:r w:rsidR="00385D58" w:rsidRPr="00807917">
        <w:rPr>
          <w:rFonts w:ascii="Arial" w:hAnsi="Arial" w:cs="Arial"/>
          <w:sz w:val="24"/>
        </w:rPr>
        <w:t xml:space="preserve"> results</w:t>
      </w:r>
      <w:r w:rsidR="00385D58">
        <w:rPr>
          <w:rFonts w:ascii="Arial" w:hAnsi="Arial" w:cs="Arial"/>
        </w:rPr>
        <w:t xml:space="preserve"> for</w:t>
      </w:r>
      <w:r w:rsidR="00385D58" w:rsidRPr="00F825F2">
        <w:rPr>
          <w:rFonts w:ascii="Arial" w:hAnsi="Arial" w:cs="Arial"/>
          <w:sz w:val="24"/>
        </w:rPr>
        <w:t xml:space="preserve"> </w:t>
      </w:r>
      <w:r w:rsidR="00385D58">
        <w:rPr>
          <w:rFonts w:ascii="Arial" w:hAnsi="Arial" w:cs="Arial"/>
          <w:sz w:val="24"/>
        </w:rPr>
        <w:t xml:space="preserve">Hexahedron, </w:t>
      </w:r>
      <w:proofErr w:type="spellStart"/>
      <w:r w:rsidR="00385D58">
        <w:rPr>
          <w:rFonts w:ascii="Arial" w:hAnsi="Arial" w:cs="Arial"/>
          <w:sz w:val="24"/>
        </w:rPr>
        <w:t>PredictHaplo</w:t>
      </w:r>
      <w:proofErr w:type="spellEnd"/>
      <w:r w:rsidR="00385D58">
        <w:rPr>
          <w:rFonts w:ascii="Arial" w:hAnsi="Arial" w:cs="Arial"/>
          <w:sz w:val="24"/>
        </w:rPr>
        <w:t xml:space="preserve">, </w:t>
      </w:r>
      <w:proofErr w:type="spellStart"/>
      <w:r w:rsidR="00385D58">
        <w:rPr>
          <w:rFonts w:ascii="Arial" w:hAnsi="Arial" w:cs="Arial"/>
          <w:sz w:val="24"/>
        </w:rPr>
        <w:t>QuRe</w:t>
      </w:r>
      <w:proofErr w:type="spellEnd"/>
      <w:r w:rsidR="00385D58">
        <w:rPr>
          <w:rFonts w:ascii="Arial" w:hAnsi="Arial" w:cs="Arial"/>
          <w:sz w:val="24"/>
        </w:rPr>
        <w:t xml:space="preserve">, </w:t>
      </w:r>
      <w:proofErr w:type="spellStart"/>
      <w:r w:rsidR="00385D58">
        <w:rPr>
          <w:rFonts w:ascii="Arial" w:hAnsi="Arial" w:cs="Arial"/>
          <w:sz w:val="24"/>
        </w:rPr>
        <w:t>ShoRah</w:t>
      </w:r>
      <w:proofErr w:type="spellEnd"/>
      <w:r w:rsidR="00385D58">
        <w:rPr>
          <w:rFonts w:ascii="Arial" w:hAnsi="Arial" w:cs="Arial"/>
          <w:sz w:val="24"/>
        </w:rPr>
        <w:t xml:space="preserve"> and </w:t>
      </w:r>
      <w:proofErr w:type="spellStart"/>
      <w:r w:rsidR="00385D58">
        <w:rPr>
          <w:rFonts w:ascii="Arial" w:hAnsi="Arial" w:cs="Arial"/>
          <w:sz w:val="24"/>
        </w:rPr>
        <w:t>ViSpA</w:t>
      </w:r>
      <w:proofErr w:type="spellEnd"/>
      <w:r w:rsidR="00385D58">
        <w:rPr>
          <w:rFonts w:ascii="Arial" w:hAnsi="Arial" w:cs="Arial"/>
          <w:sz w:val="24"/>
        </w:rPr>
        <w:t xml:space="preserve">. Each column of charts represents a different number of short reads in the samples and each row a different sequence length of the populations. FN are reported based on mismatch thresholds 0%, 0.01%, 0.05%, 0.1%, 0.5%, 1% and 5% between the reconstructed and the original sequences. Missing data points are due to the </w:t>
      </w:r>
      <w:r w:rsidR="00414F58">
        <w:rPr>
          <w:rFonts w:ascii="Arial" w:hAnsi="Arial" w:cs="Arial"/>
          <w:sz w:val="24"/>
        </w:rPr>
        <w:t xml:space="preserve">failure to </w:t>
      </w:r>
      <w:r w:rsidR="00385D58">
        <w:rPr>
          <w:rFonts w:ascii="Arial" w:hAnsi="Arial" w:cs="Arial"/>
          <w:sz w:val="24"/>
        </w:rPr>
        <w:t>obtain results within the period specified for each sample</w:t>
      </w:r>
      <w:r w:rsidR="00385D58" w:rsidRPr="00610BF6">
        <w:rPr>
          <w:rFonts w:ascii="Arial" w:hAnsi="Arial" w:cs="Arial"/>
          <w:sz w:val="24"/>
          <w:szCs w:val="24"/>
        </w:rPr>
        <w:t>.</w:t>
      </w:r>
      <w:r w:rsidR="00385D58">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20</w:t>
      </w:r>
      <w:r w:rsidR="00712BEB">
        <w:rPr>
          <w:rFonts w:ascii="Arial" w:hAnsi="Arial" w:cs="Arial"/>
          <w:sz w:val="24"/>
          <w:szCs w:val="24"/>
        </w:rPr>
        <w:t xml:space="preserve"> </w:t>
      </w:r>
      <w:r w:rsidR="000B6B0D" w:rsidRPr="00F70C49">
        <w:rPr>
          <w:rFonts w:ascii="Arial" w:hAnsi="Arial" w:cs="Arial"/>
          <w:sz w:val="24"/>
        </w:rPr>
        <w:t xml:space="preserve">Neighbor-joining trees of original and reconstructed sequences from all tools. </w:t>
      </w:r>
      <w:proofErr w:type="spellStart"/>
      <w:r w:rsidR="000B6B0D" w:rsidRPr="00F70C49">
        <w:rPr>
          <w:rFonts w:ascii="Arial" w:hAnsi="Arial" w:cs="Arial"/>
          <w:sz w:val="24"/>
        </w:rPr>
        <w:t>ShoRah</w:t>
      </w:r>
      <w:proofErr w:type="spellEnd"/>
      <w:r w:rsidR="000B6B0D" w:rsidRPr="00F70C49">
        <w:rPr>
          <w:rFonts w:ascii="Arial" w:hAnsi="Arial" w:cs="Arial"/>
          <w:sz w:val="24"/>
        </w:rPr>
        <w:t xml:space="preserve"> leaves are colored red, </w:t>
      </w:r>
      <w:proofErr w:type="spellStart"/>
      <w:r w:rsidR="000B6B0D" w:rsidRPr="00F70C49">
        <w:rPr>
          <w:rFonts w:ascii="Arial" w:hAnsi="Arial" w:cs="Arial"/>
          <w:sz w:val="24"/>
        </w:rPr>
        <w:t>PredictHaplo</w:t>
      </w:r>
      <w:proofErr w:type="spellEnd"/>
      <w:r w:rsidR="000B6B0D" w:rsidRPr="00F70C49">
        <w:rPr>
          <w:rFonts w:ascii="Arial" w:hAnsi="Arial" w:cs="Arial"/>
          <w:sz w:val="24"/>
        </w:rPr>
        <w:t xml:space="preserve"> green, Hexahedron blue, </w:t>
      </w:r>
      <w:proofErr w:type="spellStart"/>
      <w:r w:rsidR="000B6B0D" w:rsidRPr="00F70C49">
        <w:rPr>
          <w:rFonts w:ascii="Arial" w:hAnsi="Arial" w:cs="Arial"/>
          <w:sz w:val="24"/>
        </w:rPr>
        <w:t>QuRe</w:t>
      </w:r>
      <w:proofErr w:type="spellEnd"/>
      <w:r w:rsidR="000B6B0D" w:rsidRPr="00F70C49">
        <w:rPr>
          <w:rFonts w:ascii="Arial" w:hAnsi="Arial" w:cs="Arial"/>
          <w:sz w:val="24"/>
        </w:rPr>
        <w:t xml:space="preserve"> yellow, </w:t>
      </w:r>
      <w:proofErr w:type="spellStart"/>
      <w:r w:rsidR="000B6B0D" w:rsidRPr="00F70C49">
        <w:rPr>
          <w:rFonts w:ascii="Arial" w:hAnsi="Arial" w:cs="Arial"/>
          <w:sz w:val="24"/>
        </w:rPr>
        <w:t>ViSpa</w:t>
      </w:r>
      <w:proofErr w:type="spellEnd"/>
      <w:r w:rsidR="000B6B0D" w:rsidRPr="00F70C49">
        <w:rPr>
          <w:rFonts w:ascii="Arial" w:hAnsi="Arial" w:cs="Arial"/>
          <w:sz w:val="24"/>
        </w:rPr>
        <w:t xml:space="preserve"> light blue and original sequences are colored black. Blue circles next to leaves represent the abundance predicted for the corresponding sequence. Tree of sequences generated from sample</w:t>
      </w:r>
      <w:r w:rsidR="000B6B0D">
        <w:rPr>
          <w:rFonts w:ascii="Arial" w:hAnsi="Arial" w:cs="Arial"/>
          <w:sz w:val="24"/>
        </w:rPr>
        <w:t>s</w:t>
      </w:r>
      <w:r w:rsidR="000B6B0D" w:rsidRPr="00F70C49">
        <w:rPr>
          <w:rFonts w:ascii="Arial" w:hAnsi="Arial" w:cs="Arial"/>
          <w:sz w:val="24"/>
        </w:rPr>
        <w:t xml:space="preserve"> </w:t>
      </w:r>
      <w:r w:rsidR="000B6B0D" w:rsidRPr="00FC1A75">
        <w:rPr>
          <w:rFonts w:ascii="Arial" w:hAnsi="Arial" w:cs="Arial"/>
          <w:sz w:val="24"/>
        </w:rPr>
        <w:t>SCS</w:t>
      </w:r>
      <w:r w:rsidR="000B6B0D">
        <w:rPr>
          <w:rFonts w:ascii="Arial" w:hAnsi="Arial" w:cs="Arial"/>
          <w:sz w:val="24"/>
        </w:rPr>
        <w:t>1</w:t>
      </w:r>
      <w:r w:rsidR="007C550B">
        <w:rPr>
          <w:rFonts w:ascii="Arial" w:hAnsi="Arial" w:cs="Arial"/>
          <w:sz w:val="24"/>
        </w:rPr>
        <w:t>-4</w:t>
      </w:r>
      <w:r w:rsidR="000B6B0D">
        <w:rPr>
          <w:rFonts w:ascii="Arial" w:hAnsi="Arial" w:cs="Arial"/>
          <w:sz w:val="24"/>
        </w:rPr>
        <w:t xml:space="preserve"> (</w:t>
      </w:r>
      <w:r w:rsidR="000B6B0D" w:rsidRPr="00F70C49">
        <w:rPr>
          <w:rFonts w:ascii="Arial" w:hAnsi="Arial" w:cs="Arial"/>
          <w:b/>
          <w:sz w:val="24"/>
        </w:rPr>
        <w:t>a</w:t>
      </w:r>
      <w:r w:rsidR="007C550B">
        <w:rPr>
          <w:rFonts w:ascii="Arial" w:hAnsi="Arial" w:cs="Arial"/>
          <w:b/>
          <w:sz w:val="24"/>
        </w:rPr>
        <w:t>-d</w:t>
      </w:r>
      <w:r w:rsidR="000B6B0D">
        <w:rPr>
          <w:rFonts w:ascii="Arial" w:hAnsi="Arial" w:cs="Arial"/>
          <w:sz w:val="24"/>
        </w:rPr>
        <w:t xml:space="preserve">), </w:t>
      </w:r>
      <w:r w:rsidR="000B6B0D" w:rsidRPr="00807917">
        <w:rPr>
          <w:rFonts w:ascii="Arial" w:hAnsi="Arial" w:cs="Arial"/>
          <w:sz w:val="24"/>
        </w:rPr>
        <w:t>SCS</w:t>
      </w:r>
      <w:r w:rsidR="000B6B0D">
        <w:rPr>
          <w:rFonts w:ascii="Arial" w:hAnsi="Arial" w:cs="Arial"/>
          <w:sz w:val="24"/>
        </w:rPr>
        <w:t>6</w:t>
      </w:r>
      <w:r w:rsidR="007C550B">
        <w:rPr>
          <w:rFonts w:ascii="Arial" w:hAnsi="Arial" w:cs="Arial"/>
          <w:sz w:val="24"/>
        </w:rPr>
        <w:t>-10</w:t>
      </w:r>
      <w:r w:rsidR="000B6B0D">
        <w:rPr>
          <w:rFonts w:ascii="Arial" w:hAnsi="Arial" w:cs="Arial"/>
          <w:sz w:val="24"/>
        </w:rPr>
        <w:t xml:space="preserve"> (</w:t>
      </w:r>
      <w:r w:rsidR="007C550B">
        <w:rPr>
          <w:rFonts w:ascii="Arial" w:hAnsi="Arial" w:cs="Arial"/>
          <w:b/>
          <w:sz w:val="24"/>
        </w:rPr>
        <w:t>e-</w:t>
      </w:r>
      <w:proofErr w:type="spellStart"/>
      <w:r w:rsidR="007C550B">
        <w:rPr>
          <w:rFonts w:ascii="Arial" w:hAnsi="Arial" w:cs="Arial"/>
          <w:b/>
          <w:sz w:val="24"/>
        </w:rPr>
        <w:t>i</w:t>
      </w:r>
      <w:proofErr w:type="spellEnd"/>
      <w:r w:rsidR="000B6B0D">
        <w:rPr>
          <w:rFonts w:ascii="Arial" w:hAnsi="Arial" w:cs="Arial"/>
          <w:sz w:val="24"/>
        </w:rPr>
        <w:t>)</w:t>
      </w:r>
      <w:r w:rsidR="007C550B">
        <w:rPr>
          <w:rFonts w:ascii="Arial" w:hAnsi="Arial" w:cs="Arial"/>
          <w:sz w:val="24"/>
        </w:rPr>
        <w:t xml:space="preserve"> and</w:t>
      </w:r>
      <w:r w:rsidR="000B6B0D">
        <w:rPr>
          <w:rFonts w:ascii="Arial" w:hAnsi="Arial" w:cs="Arial"/>
          <w:sz w:val="24"/>
        </w:rPr>
        <w:t xml:space="preserve"> </w:t>
      </w:r>
      <w:r w:rsidR="000B6B0D" w:rsidRPr="00807917">
        <w:rPr>
          <w:rFonts w:ascii="Arial" w:hAnsi="Arial" w:cs="Arial"/>
          <w:sz w:val="24"/>
        </w:rPr>
        <w:t>SCS</w:t>
      </w:r>
      <w:r w:rsidR="007C550B">
        <w:rPr>
          <w:rFonts w:ascii="Arial" w:hAnsi="Arial" w:cs="Arial"/>
          <w:sz w:val="24"/>
        </w:rPr>
        <w:t>12-20</w:t>
      </w:r>
      <w:r w:rsidR="000B6B0D">
        <w:rPr>
          <w:rFonts w:ascii="Arial" w:hAnsi="Arial" w:cs="Arial"/>
          <w:sz w:val="24"/>
        </w:rPr>
        <w:t xml:space="preserve"> (</w:t>
      </w:r>
      <w:r w:rsidR="007C550B">
        <w:rPr>
          <w:rFonts w:ascii="Arial" w:hAnsi="Arial" w:cs="Arial"/>
          <w:b/>
          <w:sz w:val="24"/>
        </w:rPr>
        <w:t>j-q</w:t>
      </w:r>
      <w:r w:rsidR="000B6B0D">
        <w:rPr>
          <w:rFonts w:ascii="Arial" w:hAnsi="Arial" w:cs="Arial"/>
          <w:sz w:val="24"/>
        </w:rPr>
        <w:t>)</w:t>
      </w:r>
      <w:r w:rsidR="000B6B0D">
        <w:rPr>
          <w:rFonts w:ascii="Arial" w:hAnsi="Arial" w:cs="Arial"/>
          <w:sz w:val="24"/>
          <w:szCs w:val="24"/>
        </w:rPr>
        <w:t>.</w:t>
      </w:r>
      <w:r w:rsidR="00712BEB">
        <w:rPr>
          <w:rFonts w:ascii="Arial" w:hAnsi="Arial" w:cs="Arial"/>
          <w:sz w:val="24"/>
          <w:szCs w:val="24"/>
        </w:rPr>
        <w:t xml:space="preserve"> </w:t>
      </w:r>
      <w:r w:rsidR="00A411E1" w:rsidRPr="00AA0378">
        <w:rPr>
          <w:rFonts w:ascii="Arial" w:hAnsi="Arial" w:cs="Arial"/>
          <w:b/>
          <w:sz w:val="24"/>
          <w:szCs w:val="24"/>
        </w:rPr>
        <w:t>Figure S</w:t>
      </w:r>
      <w:r w:rsidR="00712BEB">
        <w:rPr>
          <w:rFonts w:ascii="Arial" w:hAnsi="Arial" w:cs="Arial"/>
          <w:b/>
          <w:sz w:val="24"/>
          <w:szCs w:val="24"/>
        </w:rPr>
        <w:t>21</w:t>
      </w:r>
      <w:r w:rsidR="00A411E1">
        <w:rPr>
          <w:rFonts w:ascii="Arial" w:hAnsi="Arial" w:cs="Arial"/>
          <w:sz w:val="24"/>
          <w:szCs w:val="24"/>
        </w:rPr>
        <w:t xml:space="preserve"> </w:t>
      </w:r>
      <w:r w:rsidR="00A411E1" w:rsidRPr="00C148D5">
        <w:rPr>
          <w:rFonts w:ascii="Arial" w:hAnsi="Arial" w:cs="Arial"/>
          <w:sz w:val="24"/>
          <w:szCs w:val="24"/>
        </w:rPr>
        <w:t xml:space="preserve">Chord diagrams of </w:t>
      </w:r>
      <w:proofErr w:type="spellStart"/>
      <w:r w:rsidR="00A411E1">
        <w:rPr>
          <w:rFonts w:ascii="Arial" w:hAnsi="Arial" w:cs="Arial"/>
          <w:sz w:val="24"/>
          <w:szCs w:val="24"/>
        </w:rPr>
        <w:t>PredictHaplo</w:t>
      </w:r>
      <w:proofErr w:type="spellEnd"/>
      <w:r w:rsidR="00A411E1" w:rsidRPr="00C148D5">
        <w:rPr>
          <w:rFonts w:ascii="Arial" w:hAnsi="Arial" w:cs="Arial"/>
          <w:sz w:val="24"/>
          <w:szCs w:val="24"/>
        </w:rPr>
        <w:t xml:space="preserve"> </w:t>
      </w:r>
      <w:r w:rsidR="00A411E1">
        <w:rPr>
          <w:rFonts w:ascii="Arial" w:hAnsi="Arial" w:cs="Arial"/>
          <w:sz w:val="24"/>
          <w:szCs w:val="24"/>
        </w:rPr>
        <w:t xml:space="preserve">reconstructed </w:t>
      </w:r>
      <w:r w:rsidR="00A411E1" w:rsidRPr="00C148D5">
        <w:rPr>
          <w:rFonts w:ascii="Arial" w:hAnsi="Arial" w:cs="Arial"/>
          <w:sz w:val="24"/>
          <w:szCs w:val="24"/>
        </w:rPr>
        <w:t xml:space="preserve">sequences. Chord diagrams represent the similarities of </w:t>
      </w:r>
      <w:proofErr w:type="spellStart"/>
      <w:r w:rsidR="006861A8">
        <w:rPr>
          <w:rFonts w:ascii="Arial" w:hAnsi="Arial" w:cs="Arial"/>
          <w:sz w:val="24"/>
          <w:szCs w:val="24"/>
        </w:rPr>
        <w:t>PredictHaplo</w:t>
      </w:r>
      <w:proofErr w:type="spellEnd"/>
      <w:r w:rsidR="006861A8">
        <w:rPr>
          <w:rFonts w:ascii="Arial" w:hAnsi="Arial" w:cs="Arial"/>
          <w:sz w:val="24"/>
          <w:szCs w:val="24"/>
        </w:rPr>
        <w:t xml:space="preserve"> reconstructed </w:t>
      </w:r>
      <w:r w:rsidR="00A411E1" w:rsidRPr="00C148D5">
        <w:rPr>
          <w:rFonts w:ascii="Arial" w:hAnsi="Arial" w:cs="Arial"/>
          <w:sz w:val="24"/>
          <w:szCs w:val="24"/>
        </w:rPr>
        <w:t xml:space="preserve">against original sequence for the </w:t>
      </w:r>
      <w:r w:rsidR="006861A8">
        <w:rPr>
          <w:rFonts w:ascii="Arial" w:hAnsi="Arial" w:cs="Arial"/>
          <w:sz w:val="24"/>
          <w:szCs w:val="24"/>
        </w:rPr>
        <w:t>100K, 500K and 1M</w:t>
      </w:r>
      <w:r w:rsidR="00A411E1" w:rsidRPr="00C148D5">
        <w:rPr>
          <w:rFonts w:ascii="Arial" w:hAnsi="Arial" w:cs="Arial"/>
          <w:sz w:val="24"/>
          <w:szCs w:val="24"/>
        </w:rPr>
        <w:t xml:space="preserve"> samples (</w:t>
      </w:r>
      <w:r w:rsidR="00A411E1" w:rsidRPr="00975F7F">
        <w:rPr>
          <w:rFonts w:ascii="Arial" w:hAnsi="Arial" w:cs="Arial"/>
          <w:b/>
          <w:sz w:val="24"/>
          <w:szCs w:val="24"/>
        </w:rPr>
        <w:t>a</w:t>
      </w:r>
      <w:r w:rsidR="00A411E1" w:rsidRPr="00C148D5">
        <w:rPr>
          <w:rFonts w:ascii="Arial" w:hAnsi="Arial" w:cs="Arial"/>
          <w:sz w:val="24"/>
          <w:szCs w:val="24"/>
        </w:rPr>
        <w:t xml:space="preserve">, </w:t>
      </w:r>
      <w:r w:rsidR="00A411E1" w:rsidRPr="00C148D5">
        <w:rPr>
          <w:rFonts w:ascii="Arial" w:hAnsi="Arial" w:cs="Arial"/>
          <w:b/>
          <w:sz w:val="24"/>
          <w:szCs w:val="24"/>
        </w:rPr>
        <w:t>b</w:t>
      </w:r>
      <w:r w:rsidR="006861A8">
        <w:rPr>
          <w:rFonts w:ascii="Arial" w:hAnsi="Arial" w:cs="Arial"/>
          <w:b/>
          <w:sz w:val="24"/>
          <w:szCs w:val="24"/>
        </w:rPr>
        <w:t xml:space="preserve"> </w:t>
      </w:r>
      <w:r w:rsidR="00A411E1" w:rsidRPr="00C148D5">
        <w:rPr>
          <w:rFonts w:ascii="Arial" w:hAnsi="Arial" w:cs="Arial"/>
          <w:sz w:val="24"/>
          <w:szCs w:val="24"/>
        </w:rPr>
        <w:t xml:space="preserve">and </w:t>
      </w:r>
      <w:r w:rsidR="006861A8">
        <w:rPr>
          <w:rFonts w:ascii="Arial" w:hAnsi="Arial" w:cs="Arial"/>
          <w:b/>
          <w:sz w:val="24"/>
          <w:szCs w:val="24"/>
        </w:rPr>
        <w:t>c</w:t>
      </w:r>
      <w:r w:rsidR="00A411E1" w:rsidRPr="00C148D5">
        <w:rPr>
          <w:rFonts w:ascii="Arial" w:hAnsi="Arial" w:cs="Arial"/>
          <w:sz w:val="24"/>
          <w:szCs w:val="24"/>
        </w:rPr>
        <w:t>).</w:t>
      </w:r>
    </w:p>
    <w:p w14:paraId="5DC1D672" w14:textId="6E830D43" w:rsidR="00975F7F" w:rsidRPr="00AA0378" w:rsidRDefault="00243D33" w:rsidP="00AA0378">
      <w:pPr>
        <w:spacing w:line="480" w:lineRule="auto"/>
        <w:jc w:val="both"/>
        <w:rPr>
          <w:rFonts w:ascii="Arial" w:hAnsi="Arial" w:cs="Arial"/>
          <w:sz w:val="24"/>
          <w:szCs w:val="24"/>
        </w:rPr>
      </w:pPr>
      <w:r w:rsidRPr="00975F7F">
        <w:rPr>
          <w:rFonts w:ascii="Arial" w:hAnsi="Arial" w:cs="Arial"/>
          <w:b/>
          <w:sz w:val="24"/>
          <w:szCs w:val="24"/>
        </w:rPr>
        <w:t>Additional file 2:</w:t>
      </w:r>
      <w:r w:rsidR="00975F7F">
        <w:rPr>
          <w:rFonts w:ascii="Arial" w:hAnsi="Arial" w:cs="Arial"/>
          <w:b/>
          <w:sz w:val="24"/>
          <w:szCs w:val="24"/>
        </w:rPr>
        <w:t xml:space="preserve"> Includes the Supplementary Tables S1-5</w:t>
      </w:r>
      <w:r w:rsidR="00975F7F" w:rsidRPr="00975F7F">
        <w:rPr>
          <w:rFonts w:ascii="Arial" w:hAnsi="Arial" w:cs="Arial"/>
          <w:b/>
          <w:sz w:val="24"/>
          <w:szCs w:val="24"/>
        </w:rPr>
        <w:t xml:space="preserve"> Table S1. </w:t>
      </w:r>
      <w:r w:rsidR="00975F7F" w:rsidRPr="00086175">
        <w:rPr>
          <w:rFonts w:ascii="Arial" w:hAnsi="Arial" w:cs="Arial"/>
          <w:sz w:val="24"/>
          <w:szCs w:val="24"/>
        </w:rPr>
        <w:t xml:space="preserve">Artificially generated NGS reads for heterogeneous sample. </w:t>
      </w:r>
      <w:r w:rsidR="00975F7F" w:rsidRPr="00AA0378">
        <w:rPr>
          <w:rFonts w:ascii="Arial" w:hAnsi="Arial" w:cs="Arial"/>
          <w:b/>
          <w:sz w:val="24"/>
          <w:szCs w:val="24"/>
        </w:rPr>
        <w:t xml:space="preserve">Table S2. </w:t>
      </w:r>
      <w:r w:rsidR="00975F7F" w:rsidRPr="00086175">
        <w:rPr>
          <w:rFonts w:ascii="Arial" w:hAnsi="Arial" w:cs="Arial"/>
          <w:sz w:val="24"/>
          <w:szCs w:val="24"/>
        </w:rPr>
        <w:t xml:space="preserve">Artificially generated NGS reads of two populations for sensitivity test. </w:t>
      </w:r>
      <w:r w:rsidR="007C550B" w:rsidRPr="00AA0378">
        <w:rPr>
          <w:rFonts w:ascii="Arial" w:hAnsi="Arial" w:cs="Arial"/>
          <w:b/>
          <w:sz w:val="24"/>
          <w:szCs w:val="24"/>
        </w:rPr>
        <w:t xml:space="preserve">Table S3. </w:t>
      </w:r>
      <w:r w:rsidR="00B06985">
        <w:rPr>
          <w:rFonts w:ascii="Arial" w:hAnsi="Arial" w:cs="Arial"/>
          <w:sz w:val="24"/>
          <w:szCs w:val="24"/>
        </w:rPr>
        <w:t>D</w:t>
      </w:r>
      <w:r w:rsidR="001D58CC">
        <w:rPr>
          <w:rFonts w:ascii="Arial" w:hAnsi="Arial" w:cs="Arial"/>
          <w:sz w:val="24"/>
          <w:szCs w:val="24"/>
        </w:rPr>
        <w:t xml:space="preserve">istance </w:t>
      </w:r>
      <w:r w:rsidR="001D58CC" w:rsidRPr="001D58CC">
        <w:rPr>
          <w:rFonts w:ascii="Arial" w:hAnsi="Arial" w:cs="Arial"/>
          <w:sz w:val="24"/>
          <w:szCs w:val="24"/>
        </w:rPr>
        <w:t>between sequences</w:t>
      </w:r>
      <w:r w:rsidR="007C550B" w:rsidRPr="00086175">
        <w:rPr>
          <w:rFonts w:ascii="Arial" w:hAnsi="Arial" w:cs="Arial"/>
          <w:sz w:val="24"/>
          <w:szCs w:val="24"/>
        </w:rPr>
        <w:t xml:space="preserve"> </w:t>
      </w:r>
      <w:r w:rsidR="001D58CC">
        <w:rPr>
          <w:rFonts w:ascii="Arial" w:hAnsi="Arial" w:cs="Arial"/>
          <w:sz w:val="24"/>
          <w:szCs w:val="24"/>
        </w:rPr>
        <w:t xml:space="preserve">in SN1 calculated in MEGA7. </w:t>
      </w:r>
      <w:r w:rsidR="00975F7F" w:rsidRPr="00AA0378">
        <w:rPr>
          <w:rFonts w:ascii="Arial" w:hAnsi="Arial" w:cs="Arial"/>
          <w:b/>
          <w:sz w:val="24"/>
          <w:szCs w:val="24"/>
        </w:rPr>
        <w:t>Table S</w:t>
      </w:r>
      <w:r w:rsidR="001D58CC">
        <w:rPr>
          <w:rFonts w:ascii="Arial" w:hAnsi="Arial" w:cs="Arial"/>
          <w:b/>
          <w:sz w:val="24"/>
          <w:szCs w:val="24"/>
        </w:rPr>
        <w:t>4</w:t>
      </w:r>
      <w:r w:rsidR="00975F7F" w:rsidRPr="00AA0378">
        <w:rPr>
          <w:rFonts w:ascii="Arial" w:hAnsi="Arial" w:cs="Arial"/>
          <w:b/>
          <w:sz w:val="24"/>
          <w:szCs w:val="24"/>
        </w:rPr>
        <w:t xml:space="preserve">. </w:t>
      </w:r>
      <w:r w:rsidR="00975F7F" w:rsidRPr="00086175">
        <w:rPr>
          <w:rFonts w:ascii="Arial" w:hAnsi="Arial" w:cs="Arial"/>
          <w:sz w:val="24"/>
          <w:szCs w:val="24"/>
        </w:rPr>
        <w:t>Artificially generated NGS reads of populations for specificity test.</w:t>
      </w:r>
      <w:r w:rsidR="00A27936" w:rsidRPr="00A27936">
        <w:rPr>
          <w:rFonts w:ascii="Arial" w:hAnsi="Arial" w:cs="Arial"/>
          <w:b/>
          <w:sz w:val="24"/>
          <w:szCs w:val="24"/>
        </w:rPr>
        <w:t xml:space="preserve"> </w:t>
      </w:r>
      <w:r w:rsidR="00A27936">
        <w:rPr>
          <w:rFonts w:ascii="Arial" w:hAnsi="Arial" w:cs="Arial"/>
          <w:b/>
          <w:sz w:val="24"/>
          <w:szCs w:val="24"/>
        </w:rPr>
        <w:t>Table S5</w:t>
      </w:r>
      <w:r w:rsidR="00A27936" w:rsidRPr="00AA0378">
        <w:rPr>
          <w:rFonts w:ascii="Arial" w:hAnsi="Arial" w:cs="Arial"/>
          <w:b/>
          <w:sz w:val="24"/>
          <w:szCs w:val="24"/>
        </w:rPr>
        <w:t xml:space="preserve">. </w:t>
      </w:r>
      <w:r w:rsidR="00406683">
        <w:rPr>
          <w:rFonts w:ascii="Arial" w:hAnsi="Arial" w:cs="Arial"/>
          <w:sz w:val="24"/>
          <w:szCs w:val="24"/>
        </w:rPr>
        <w:t>D</w:t>
      </w:r>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SP1 calculated in MEGA7.</w:t>
      </w:r>
      <w:r w:rsidR="00A27936" w:rsidRPr="00A27936">
        <w:rPr>
          <w:rFonts w:ascii="Arial" w:hAnsi="Arial" w:cs="Arial"/>
          <w:b/>
          <w:sz w:val="24"/>
          <w:szCs w:val="24"/>
        </w:rPr>
        <w:t xml:space="preserve"> </w:t>
      </w:r>
      <w:r w:rsidR="00A27936">
        <w:rPr>
          <w:rFonts w:ascii="Arial" w:hAnsi="Arial" w:cs="Arial"/>
          <w:b/>
          <w:sz w:val="24"/>
          <w:szCs w:val="24"/>
        </w:rPr>
        <w:t>Table S6</w:t>
      </w:r>
      <w:r w:rsidR="00A27936" w:rsidRPr="00AA0378">
        <w:rPr>
          <w:rFonts w:ascii="Arial" w:hAnsi="Arial" w:cs="Arial"/>
          <w:b/>
          <w:sz w:val="24"/>
          <w:szCs w:val="24"/>
        </w:rPr>
        <w:t xml:space="preserve">. </w:t>
      </w:r>
      <w:r w:rsidR="00406683">
        <w:rPr>
          <w:rFonts w:ascii="Arial" w:hAnsi="Arial" w:cs="Arial"/>
          <w:sz w:val="24"/>
          <w:szCs w:val="24"/>
        </w:rPr>
        <w:t>D</w:t>
      </w:r>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SP2 calculated in MEGA7.</w:t>
      </w:r>
      <w:r w:rsidR="00A27936" w:rsidRPr="00A27936">
        <w:rPr>
          <w:rFonts w:ascii="Arial" w:hAnsi="Arial" w:cs="Arial"/>
          <w:b/>
          <w:sz w:val="24"/>
          <w:szCs w:val="24"/>
        </w:rPr>
        <w:t xml:space="preserve"> </w:t>
      </w:r>
      <w:r w:rsidR="00A27936">
        <w:rPr>
          <w:rFonts w:ascii="Arial" w:hAnsi="Arial" w:cs="Arial"/>
          <w:b/>
          <w:sz w:val="24"/>
          <w:szCs w:val="24"/>
        </w:rPr>
        <w:t>Table S7</w:t>
      </w:r>
      <w:r w:rsidR="00A27936" w:rsidRPr="00AA0378">
        <w:rPr>
          <w:rFonts w:ascii="Arial" w:hAnsi="Arial" w:cs="Arial"/>
          <w:b/>
          <w:sz w:val="24"/>
          <w:szCs w:val="24"/>
        </w:rPr>
        <w:t xml:space="preserve">. </w:t>
      </w:r>
      <w:r w:rsidR="00406683">
        <w:rPr>
          <w:rFonts w:ascii="Arial" w:hAnsi="Arial" w:cs="Arial"/>
          <w:sz w:val="24"/>
          <w:szCs w:val="24"/>
        </w:rPr>
        <w:t>D</w:t>
      </w:r>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SP3 calculated in MEGA7.</w:t>
      </w:r>
      <w:r w:rsidR="00975F7F" w:rsidRPr="00086175">
        <w:rPr>
          <w:rFonts w:ascii="Arial" w:hAnsi="Arial" w:cs="Arial"/>
          <w:sz w:val="24"/>
          <w:szCs w:val="24"/>
        </w:rPr>
        <w:t xml:space="preserve"> </w:t>
      </w:r>
      <w:r w:rsidR="00A27936">
        <w:rPr>
          <w:rFonts w:ascii="Arial" w:hAnsi="Arial" w:cs="Arial"/>
          <w:b/>
          <w:sz w:val="24"/>
          <w:szCs w:val="24"/>
        </w:rPr>
        <w:t>Table S8</w:t>
      </w:r>
      <w:r w:rsidR="00A27936" w:rsidRPr="00AA0378">
        <w:rPr>
          <w:rFonts w:ascii="Arial" w:hAnsi="Arial" w:cs="Arial"/>
          <w:b/>
          <w:sz w:val="24"/>
          <w:szCs w:val="24"/>
        </w:rPr>
        <w:t xml:space="preserve">. </w:t>
      </w:r>
      <w:r w:rsidR="00406683">
        <w:rPr>
          <w:rFonts w:ascii="Arial" w:hAnsi="Arial" w:cs="Arial"/>
          <w:sz w:val="24"/>
          <w:szCs w:val="24"/>
        </w:rPr>
        <w:t>D</w:t>
      </w:r>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SP4 calculated in MEGA7.</w:t>
      </w:r>
      <w:r w:rsidR="00A27936" w:rsidRPr="001D58CC">
        <w:t xml:space="preserve"> </w:t>
      </w:r>
      <w:r w:rsidR="00A27936" w:rsidRPr="001D58CC">
        <w:rPr>
          <w:rFonts w:ascii="Arial" w:hAnsi="Arial" w:cs="Arial"/>
          <w:sz w:val="24"/>
          <w:szCs w:val="24"/>
        </w:rPr>
        <w:t xml:space="preserve">All ambiguous positions were </w:t>
      </w:r>
      <w:r w:rsidR="00A27936">
        <w:rPr>
          <w:rFonts w:ascii="Arial" w:hAnsi="Arial" w:cs="Arial"/>
          <w:sz w:val="24"/>
          <w:szCs w:val="24"/>
        </w:rPr>
        <w:t>removed for each sequence pair.</w:t>
      </w:r>
      <w:r w:rsidR="00A27936" w:rsidRPr="00086175">
        <w:rPr>
          <w:rFonts w:ascii="Arial" w:hAnsi="Arial" w:cs="Arial"/>
          <w:sz w:val="24"/>
          <w:szCs w:val="24"/>
        </w:rPr>
        <w:t xml:space="preserve"> </w:t>
      </w:r>
      <w:r w:rsidR="00A27936">
        <w:rPr>
          <w:rFonts w:ascii="Arial" w:hAnsi="Arial" w:cs="Arial"/>
          <w:b/>
          <w:sz w:val="24"/>
          <w:szCs w:val="24"/>
        </w:rPr>
        <w:t>Table S9</w:t>
      </w:r>
      <w:r w:rsidR="00A27936" w:rsidRPr="00AA0378">
        <w:rPr>
          <w:rFonts w:ascii="Arial" w:hAnsi="Arial" w:cs="Arial"/>
          <w:b/>
          <w:sz w:val="24"/>
          <w:szCs w:val="24"/>
        </w:rPr>
        <w:t xml:space="preserve">. </w:t>
      </w:r>
      <w:r w:rsidR="00443AF1">
        <w:rPr>
          <w:rFonts w:ascii="Arial" w:hAnsi="Arial" w:cs="Arial"/>
          <w:sz w:val="24"/>
          <w:szCs w:val="24"/>
        </w:rPr>
        <w:t>D</w:t>
      </w:r>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SP5 calculated in MEGA7.</w:t>
      </w:r>
      <w:r w:rsidR="00A27936" w:rsidRPr="00086175">
        <w:rPr>
          <w:rFonts w:ascii="Arial" w:hAnsi="Arial" w:cs="Arial"/>
          <w:sz w:val="24"/>
          <w:szCs w:val="24"/>
        </w:rPr>
        <w:t xml:space="preserve"> </w:t>
      </w:r>
      <w:r w:rsidR="00A27936">
        <w:rPr>
          <w:rFonts w:ascii="Arial" w:hAnsi="Arial" w:cs="Arial"/>
          <w:b/>
          <w:sz w:val="24"/>
          <w:szCs w:val="24"/>
        </w:rPr>
        <w:t>Table S10</w:t>
      </w:r>
      <w:r w:rsidR="00A27936" w:rsidRPr="00AA0378">
        <w:rPr>
          <w:rFonts w:ascii="Arial" w:hAnsi="Arial" w:cs="Arial"/>
          <w:b/>
          <w:sz w:val="24"/>
          <w:szCs w:val="24"/>
        </w:rPr>
        <w:t xml:space="preserve">. </w:t>
      </w:r>
      <w:r w:rsidR="00A27936">
        <w:rPr>
          <w:rFonts w:ascii="Arial" w:hAnsi="Arial" w:cs="Arial"/>
          <w:sz w:val="24"/>
          <w:szCs w:val="24"/>
        </w:rPr>
        <w:t xml:space="preserve">Distance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SP6 calculated in MEGA7.</w:t>
      </w:r>
      <w:r w:rsidR="00A27936" w:rsidRPr="001D58CC">
        <w:t xml:space="preserve"> </w:t>
      </w:r>
      <w:r w:rsidR="00A27936">
        <w:rPr>
          <w:rFonts w:ascii="Arial" w:hAnsi="Arial" w:cs="Arial"/>
          <w:b/>
          <w:sz w:val="24"/>
          <w:szCs w:val="24"/>
        </w:rPr>
        <w:t>Table S</w:t>
      </w:r>
      <w:r w:rsidR="0093356E">
        <w:rPr>
          <w:rFonts w:ascii="Arial" w:hAnsi="Arial" w:cs="Arial"/>
          <w:b/>
          <w:sz w:val="24"/>
          <w:szCs w:val="24"/>
        </w:rPr>
        <w:t>11</w:t>
      </w:r>
      <w:r w:rsidR="00A27936" w:rsidRPr="00AA0378">
        <w:rPr>
          <w:rFonts w:ascii="Arial" w:hAnsi="Arial" w:cs="Arial"/>
          <w:b/>
          <w:sz w:val="24"/>
          <w:szCs w:val="24"/>
        </w:rPr>
        <w:t xml:space="preserve">. </w:t>
      </w:r>
      <w:r w:rsidR="00A27936">
        <w:rPr>
          <w:rFonts w:ascii="Arial" w:hAnsi="Arial" w:cs="Arial"/>
          <w:sz w:val="24"/>
          <w:szCs w:val="24"/>
        </w:rPr>
        <w:t xml:space="preserve">Distance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 xml:space="preserve">in </w:t>
      </w:r>
      <w:r w:rsidR="00FD696F">
        <w:rPr>
          <w:rFonts w:ascii="Arial" w:hAnsi="Arial" w:cs="Arial"/>
          <w:sz w:val="24"/>
          <w:szCs w:val="24"/>
        </w:rPr>
        <w:t xml:space="preserve">samples </w:t>
      </w:r>
      <w:r w:rsidR="00A27936">
        <w:rPr>
          <w:rFonts w:ascii="Arial" w:hAnsi="Arial" w:cs="Arial"/>
          <w:sz w:val="24"/>
          <w:szCs w:val="24"/>
        </w:rPr>
        <w:t>S</w:t>
      </w:r>
      <w:r w:rsidR="00FD696F">
        <w:rPr>
          <w:rFonts w:ascii="Arial" w:hAnsi="Arial" w:cs="Arial"/>
          <w:sz w:val="24"/>
          <w:szCs w:val="24"/>
        </w:rPr>
        <w:t>CS1-20</w:t>
      </w:r>
      <w:r w:rsidR="00A27936">
        <w:rPr>
          <w:rFonts w:ascii="Arial" w:hAnsi="Arial" w:cs="Arial"/>
          <w:sz w:val="24"/>
          <w:szCs w:val="24"/>
        </w:rPr>
        <w:t xml:space="preserve"> calculated in MEGA7.</w:t>
      </w:r>
      <w:r w:rsidR="00A27936" w:rsidRPr="001D58CC">
        <w:t xml:space="preserve"> </w:t>
      </w:r>
      <w:r w:rsidR="0093356E">
        <w:rPr>
          <w:rFonts w:ascii="Arial" w:hAnsi="Arial" w:cs="Arial"/>
          <w:b/>
          <w:sz w:val="24"/>
          <w:szCs w:val="24"/>
        </w:rPr>
        <w:t>Table S12</w:t>
      </w:r>
      <w:r w:rsidR="0093356E" w:rsidRPr="00AA0378">
        <w:rPr>
          <w:rFonts w:ascii="Arial" w:hAnsi="Arial" w:cs="Arial"/>
          <w:b/>
          <w:sz w:val="24"/>
          <w:szCs w:val="24"/>
        </w:rPr>
        <w:t xml:space="preserve">. </w:t>
      </w:r>
      <w:r w:rsidR="0093356E" w:rsidRPr="00086175">
        <w:rPr>
          <w:rFonts w:ascii="Arial" w:hAnsi="Arial" w:cs="Arial"/>
          <w:sz w:val="24"/>
          <w:szCs w:val="24"/>
        </w:rPr>
        <w:t xml:space="preserve">Artificially generated NGS reads of </w:t>
      </w:r>
      <w:r w:rsidR="0093356E">
        <w:rPr>
          <w:rFonts w:ascii="Arial" w:hAnsi="Arial" w:cs="Arial"/>
          <w:sz w:val="24"/>
          <w:szCs w:val="24"/>
        </w:rPr>
        <w:t>16</w:t>
      </w:r>
      <w:r w:rsidR="00B61AEE">
        <w:rPr>
          <w:rFonts w:ascii="Arial" w:hAnsi="Arial" w:cs="Arial"/>
          <w:sz w:val="24"/>
          <w:szCs w:val="24"/>
        </w:rPr>
        <w:t xml:space="preserve"> populations. Abundance follows the power distribution and all tools were given a specific period to perform the computations depending on the size of each sample</w:t>
      </w:r>
      <w:r w:rsidR="0093356E">
        <w:rPr>
          <w:rFonts w:ascii="Arial" w:hAnsi="Arial" w:cs="Arial"/>
          <w:sz w:val="24"/>
          <w:szCs w:val="24"/>
        </w:rPr>
        <w:t xml:space="preserve">. </w:t>
      </w:r>
      <w:proofErr w:type="gramStart"/>
      <w:r w:rsidR="00975F7F" w:rsidRPr="00AA0378">
        <w:rPr>
          <w:rFonts w:ascii="Arial" w:hAnsi="Arial" w:cs="Arial"/>
          <w:b/>
          <w:sz w:val="24"/>
          <w:szCs w:val="24"/>
        </w:rPr>
        <w:t>Table S</w:t>
      </w:r>
      <w:r w:rsidR="0093356E">
        <w:rPr>
          <w:rFonts w:ascii="Arial" w:hAnsi="Arial" w:cs="Arial"/>
          <w:b/>
          <w:sz w:val="24"/>
          <w:szCs w:val="24"/>
        </w:rPr>
        <w:t>13</w:t>
      </w:r>
      <w:r w:rsidR="00975F7F" w:rsidRPr="00AA0378">
        <w:rPr>
          <w:rFonts w:ascii="Arial" w:hAnsi="Arial" w:cs="Arial"/>
          <w:b/>
          <w:sz w:val="24"/>
          <w:szCs w:val="24"/>
        </w:rPr>
        <w:t xml:space="preserve"> </w:t>
      </w:r>
      <w:r w:rsidR="00975F7F" w:rsidRPr="00086175">
        <w:rPr>
          <w:rFonts w:ascii="Arial" w:hAnsi="Arial" w:cs="Arial"/>
          <w:sz w:val="24"/>
          <w:szCs w:val="24"/>
        </w:rPr>
        <w:t xml:space="preserve">Summary of </w:t>
      </w:r>
      <w:r w:rsidR="0093356E">
        <w:rPr>
          <w:rFonts w:ascii="Arial" w:hAnsi="Arial" w:cs="Arial"/>
          <w:sz w:val="24"/>
          <w:szCs w:val="24"/>
        </w:rPr>
        <w:t xml:space="preserve">results from Hexahedron, </w:t>
      </w:r>
      <w:proofErr w:type="spellStart"/>
      <w:r w:rsidR="0093356E">
        <w:rPr>
          <w:rFonts w:ascii="Arial" w:hAnsi="Arial" w:cs="Arial"/>
          <w:sz w:val="24"/>
          <w:szCs w:val="24"/>
        </w:rPr>
        <w:t>QuRe</w:t>
      </w:r>
      <w:proofErr w:type="spellEnd"/>
      <w:r w:rsidR="0093356E">
        <w:rPr>
          <w:rFonts w:ascii="Arial" w:hAnsi="Arial" w:cs="Arial"/>
          <w:sz w:val="24"/>
          <w:szCs w:val="24"/>
        </w:rPr>
        <w:t xml:space="preserve">, </w:t>
      </w:r>
      <w:proofErr w:type="spellStart"/>
      <w:r w:rsidR="0093356E">
        <w:rPr>
          <w:rFonts w:ascii="Arial" w:hAnsi="Arial" w:cs="Arial"/>
          <w:sz w:val="24"/>
          <w:szCs w:val="24"/>
        </w:rPr>
        <w:t>PredictHaplo</w:t>
      </w:r>
      <w:proofErr w:type="spellEnd"/>
      <w:r w:rsidR="0093356E">
        <w:rPr>
          <w:rFonts w:ascii="Arial" w:hAnsi="Arial" w:cs="Arial"/>
          <w:sz w:val="24"/>
          <w:szCs w:val="24"/>
        </w:rPr>
        <w:t xml:space="preserve">, </w:t>
      </w:r>
      <w:proofErr w:type="spellStart"/>
      <w:r w:rsidR="0093356E">
        <w:rPr>
          <w:rFonts w:ascii="Arial" w:hAnsi="Arial" w:cs="Arial"/>
          <w:sz w:val="24"/>
          <w:szCs w:val="24"/>
        </w:rPr>
        <w:t>ViSpa</w:t>
      </w:r>
      <w:proofErr w:type="spellEnd"/>
      <w:r w:rsidR="0093356E">
        <w:rPr>
          <w:rFonts w:ascii="Arial" w:hAnsi="Arial" w:cs="Arial"/>
          <w:sz w:val="24"/>
          <w:szCs w:val="24"/>
        </w:rPr>
        <w:t xml:space="preserve"> and </w:t>
      </w:r>
      <w:proofErr w:type="spellStart"/>
      <w:r w:rsidR="0093356E">
        <w:rPr>
          <w:rFonts w:ascii="Arial" w:hAnsi="Arial" w:cs="Arial"/>
          <w:sz w:val="24"/>
          <w:szCs w:val="24"/>
        </w:rPr>
        <w:t>ShoRah</w:t>
      </w:r>
      <w:proofErr w:type="spellEnd"/>
      <w:r w:rsidR="0093356E">
        <w:rPr>
          <w:rFonts w:ascii="Arial" w:hAnsi="Arial" w:cs="Arial"/>
          <w:sz w:val="24"/>
          <w:szCs w:val="24"/>
        </w:rPr>
        <w:t xml:space="preserve"> against samples SCL1-4</w:t>
      </w:r>
      <w:r w:rsidR="00975F7F" w:rsidRPr="00086175">
        <w:rPr>
          <w:rFonts w:ascii="Arial" w:hAnsi="Arial" w:cs="Arial"/>
          <w:sz w:val="24"/>
          <w:szCs w:val="24"/>
        </w:rPr>
        <w:t>.</w:t>
      </w:r>
      <w:proofErr w:type="gramEnd"/>
      <w:r w:rsidR="00975F7F" w:rsidRPr="00086175">
        <w:rPr>
          <w:rFonts w:ascii="Arial" w:hAnsi="Arial" w:cs="Arial"/>
          <w:sz w:val="24"/>
          <w:szCs w:val="24"/>
        </w:rPr>
        <w:t xml:space="preserve"> </w:t>
      </w:r>
      <w:r w:rsidR="00975F7F" w:rsidRPr="00070BF6">
        <w:rPr>
          <w:rFonts w:ascii="Arial" w:hAnsi="Arial" w:cs="Arial"/>
          <w:sz w:val="24"/>
          <w:szCs w:val="24"/>
        </w:rPr>
        <w:t xml:space="preserve">Only </w:t>
      </w:r>
      <w:proofErr w:type="spellStart"/>
      <w:r w:rsidR="00975F7F" w:rsidRPr="00070BF6">
        <w:rPr>
          <w:rFonts w:ascii="Arial" w:hAnsi="Arial" w:cs="Arial"/>
          <w:sz w:val="24"/>
          <w:szCs w:val="24"/>
        </w:rPr>
        <w:t>PredictHaplo</w:t>
      </w:r>
      <w:proofErr w:type="spellEnd"/>
      <w:r w:rsidR="00975F7F" w:rsidRPr="00070BF6">
        <w:rPr>
          <w:rFonts w:ascii="Arial" w:hAnsi="Arial" w:cs="Arial"/>
          <w:sz w:val="24"/>
          <w:szCs w:val="24"/>
        </w:rPr>
        <w:t xml:space="preserve"> gave results within a limited </w:t>
      </w:r>
      <w:r w:rsidR="00712BEB" w:rsidRPr="00070BF6">
        <w:rPr>
          <w:rFonts w:ascii="Arial" w:hAnsi="Arial" w:cs="Arial"/>
          <w:sz w:val="24"/>
          <w:szCs w:val="24"/>
        </w:rPr>
        <w:t>period</w:t>
      </w:r>
      <w:r w:rsidR="00975F7F" w:rsidRPr="00070BF6">
        <w:rPr>
          <w:rFonts w:ascii="Arial" w:hAnsi="Arial" w:cs="Arial"/>
          <w:sz w:val="24"/>
          <w:szCs w:val="24"/>
        </w:rPr>
        <w:t xml:space="preserve"> but not for a NGS sampl</w:t>
      </w:r>
      <w:r w:rsidR="00975F7F" w:rsidRPr="00E27960">
        <w:rPr>
          <w:rFonts w:ascii="Arial" w:hAnsi="Arial" w:cs="Arial"/>
          <w:sz w:val="24"/>
          <w:szCs w:val="24"/>
        </w:rPr>
        <w:t xml:space="preserve">e of 5 million reads. Reconstructed sequences were then aligned back to the original sequence in order to </w:t>
      </w:r>
      <w:r w:rsidR="00B61AEE" w:rsidRPr="00E27960">
        <w:rPr>
          <w:rFonts w:ascii="Arial" w:hAnsi="Arial" w:cs="Arial"/>
          <w:sz w:val="24"/>
          <w:szCs w:val="24"/>
        </w:rPr>
        <w:t>assoc</w:t>
      </w:r>
      <w:r w:rsidR="00B61AEE">
        <w:rPr>
          <w:rFonts w:ascii="Arial" w:hAnsi="Arial" w:cs="Arial"/>
          <w:sz w:val="24"/>
          <w:szCs w:val="24"/>
        </w:rPr>
        <w:t>iate</w:t>
      </w:r>
      <w:r w:rsidR="00975F7F" w:rsidRPr="00E27960">
        <w:rPr>
          <w:rFonts w:ascii="Arial" w:hAnsi="Arial" w:cs="Arial"/>
          <w:sz w:val="24"/>
          <w:szCs w:val="24"/>
        </w:rPr>
        <w:t xml:space="preserve"> each predicted sequence to the original one.</w:t>
      </w:r>
    </w:p>
    <w:p w14:paraId="5AA6B019" w14:textId="2E4A57F0" w:rsidR="009B4E57" w:rsidRDefault="00243D33" w:rsidP="00A95B86">
      <w:pPr>
        <w:spacing w:line="480" w:lineRule="auto"/>
        <w:jc w:val="both"/>
        <w:rPr>
          <w:rFonts w:ascii="Arial" w:hAnsi="Arial" w:cs="Arial"/>
          <w:sz w:val="24"/>
          <w:szCs w:val="24"/>
        </w:rPr>
      </w:pPr>
      <w:r>
        <w:rPr>
          <w:rFonts w:ascii="Arial" w:hAnsi="Arial" w:cs="Arial"/>
          <w:b/>
          <w:sz w:val="24"/>
          <w:szCs w:val="24"/>
        </w:rPr>
        <w:t>Additional file 3</w:t>
      </w:r>
      <w:r w:rsidRPr="00C148D5">
        <w:rPr>
          <w:rFonts w:ascii="Arial" w:hAnsi="Arial" w:cs="Arial"/>
          <w:b/>
          <w:sz w:val="24"/>
          <w:szCs w:val="24"/>
        </w:rPr>
        <w:t>:</w:t>
      </w:r>
      <w:r w:rsidR="009B4E57">
        <w:rPr>
          <w:rFonts w:ascii="Arial" w:hAnsi="Arial" w:cs="Arial"/>
          <w:b/>
          <w:sz w:val="24"/>
          <w:szCs w:val="24"/>
        </w:rPr>
        <w:t xml:space="preserve"> </w:t>
      </w:r>
      <w:r w:rsidR="009B4E57">
        <w:rPr>
          <w:rFonts w:ascii="Arial" w:hAnsi="Arial" w:cs="Arial"/>
          <w:sz w:val="24"/>
          <w:szCs w:val="24"/>
        </w:rPr>
        <w:t>Includes the reconstructed sequences produced by the benchmarked tools.</w:t>
      </w:r>
    </w:p>
    <w:p w14:paraId="57D893ED" w14:textId="46FF031A" w:rsidR="008845D1" w:rsidRPr="00C148D5" w:rsidRDefault="008845D1" w:rsidP="008845D1">
      <w:pPr>
        <w:spacing w:line="480" w:lineRule="auto"/>
        <w:jc w:val="both"/>
        <w:rPr>
          <w:rFonts w:ascii="Arial" w:hAnsi="Arial" w:cs="Arial"/>
          <w:sz w:val="24"/>
          <w:szCs w:val="24"/>
        </w:rPr>
      </w:pPr>
      <w:r>
        <w:rPr>
          <w:rFonts w:ascii="Arial" w:hAnsi="Arial" w:cs="Arial"/>
          <w:b/>
          <w:sz w:val="24"/>
          <w:szCs w:val="24"/>
        </w:rPr>
        <w:t>Additional file 4</w:t>
      </w:r>
      <w:r w:rsidRPr="00C148D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Includes </w:t>
      </w:r>
      <w:r w:rsidR="00DE58B3">
        <w:rPr>
          <w:rFonts w:ascii="Arial" w:hAnsi="Arial" w:cs="Arial"/>
          <w:sz w:val="24"/>
          <w:szCs w:val="24"/>
        </w:rPr>
        <w:t>a summary of the reconstructed sequences, the</w:t>
      </w:r>
      <w:r>
        <w:rPr>
          <w:rFonts w:ascii="Arial" w:hAnsi="Arial" w:cs="Arial"/>
          <w:sz w:val="24"/>
          <w:szCs w:val="24"/>
        </w:rPr>
        <w:t xml:space="preserve"> </w:t>
      </w:r>
      <w:r w:rsidR="00DE58B3">
        <w:rPr>
          <w:rFonts w:ascii="Arial" w:hAnsi="Arial" w:cs="Arial"/>
          <w:sz w:val="24"/>
          <w:szCs w:val="24"/>
        </w:rPr>
        <w:t xml:space="preserve">letter </w:t>
      </w:r>
      <w:r>
        <w:rPr>
          <w:rFonts w:ascii="Arial" w:hAnsi="Arial" w:cs="Arial"/>
          <w:sz w:val="24"/>
          <w:szCs w:val="24"/>
        </w:rPr>
        <w:t xml:space="preserve">sequences and </w:t>
      </w:r>
      <w:r w:rsidR="00DE58B3">
        <w:rPr>
          <w:rFonts w:ascii="Arial" w:hAnsi="Arial" w:cs="Arial"/>
          <w:sz w:val="24"/>
          <w:szCs w:val="24"/>
        </w:rPr>
        <w:t xml:space="preserve">a </w:t>
      </w:r>
      <w:r>
        <w:rPr>
          <w:rFonts w:ascii="Arial" w:hAnsi="Arial" w:cs="Arial"/>
          <w:sz w:val="24"/>
          <w:szCs w:val="24"/>
        </w:rPr>
        <w:t xml:space="preserve">per position depth of coverage </w:t>
      </w:r>
      <w:r w:rsidR="00DE58B3">
        <w:rPr>
          <w:rFonts w:ascii="Arial" w:hAnsi="Arial" w:cs="Arial"/>
          <w:sz w:val="24"/>
          <w:szCs w:val="24"/>
        </w:rPr>
        <w:t>for each sequence produced from the sensitivity experiment</w:t>
      </w:r>
      <w:r>
        <w:rPr>
          <w:rFonts w:ascii="Arial" w:hAnsi="Arial" w:cs="Arial"/>
          <w:sz w:val="24"/>
          <w:szCs w:val="24"/>
        </w:rPr>
        <w:t>.</w:t>
      </w:r>
    </w:p>
    <w:p w14:paraId="028C2987" w14:textId="591A9872" w:rsidR="008845D1" w:rsidRPr="00C148D5" w:rsidRDefault="008845D1" w:rsidP="008845D1">
      <w:pPr>
        <w:spacing w:line="480" w:lineRule="auto"/>
        <w:jc w:val="both"/>
        <w:rPr>
          <w:rFonts w:ascii="Arial" w:hAnsi="Arial" w:cs="Arial"/>
          <w:sz w:val="24"/>
          <w:szCs w:val="24"/>
        </w:rPr>
      </w:pPr>
      <w:r>
        <w:rPr>
          <w:rFonts w:ascii="Arial" w:hAnsi="Arial" w:cs="Arial"/>
          <w:b/>
          <w:sz w:val="24"/>
          <w:szCs w:val="24"/>
        </w:rPr>
        <w:t>Additional file 5</w:t>
      </w:r>
      <w:r w:rsidRPr="00C148D5">
        <w:rPr>
          <w:rFonts w:ascii="Arial" w:hAnsi="Arial" w:cs="Arial"/>
          <w:b/>
          <w:sz w:val="24"/>
          <w:szCs w:val="24"/>
        </w:rPr>
        <w:t>:</w:t>
      </w:r>
      <w:r>
        <w:rPr>
          <w:rFonts w:ascii="Arial" w:hAnsi="Arial" w:cs="Arial"/>
          <w:b/>
          <w:sz w:val="24"/>
          <w:szCs w:val="24"/>
        </w:rPr>
        <w:t xml:space="preserve"> </w:t>
      </w:r>
      <w:r w:rsidR="00DE58B3">
        <w:rPr>
          <w:rFonts w:ascii="Arial" w:hAnsi="Arial" w:cs="Arial"/>
          <w:sz w:val="24"/>
          <w:szCs w:val="24"/>
        </w:rPr>
        <w:t>Includes a summary of the reconstructed sequences, the letter sequences and a per position depth of coverage for each sequence produced from the specificity experiment.</w:t>
      </w:r>
    </w:p>
    <w:p w14:paraId="5DF33F84" w14:textId="37F507EA" w:rsidR="008845D1" w:rsidRDefault="008845D1" w:rsidP="00A95B86">
      <w:pPr>
        <w:spacing w:line="480" w:lineRule="auto"/>
        <w:jc w:val="both"/>
        <w:rPr>
          <w:rFonts w:ascii="Arial" w:hAnsi="Arial" w:cs="Arial"/>
          <w:sz w:val="24"/>
          <w:szCs w:val="24"/>
        </w:rPr>
      </w:pPr>
      <w:r>
        <w:rPr>
          <w:rFonts w:ascii="Arial" w:hAnsi="Arial" w:cs="Arial"/>
          <w:b/>
          <w:sz w:val="24"/>
          <w:szCs w:val="24"/>
        </w:rPr>
        <w:t>Additional file 6</w:t>
      </w:r>
      <w:r w:rsidRPr="00C148D5">
        <w:rPr>
          <w:rFonts w:ascii="Arial" w:hAnsi="Arial" w:cs="Arial"/>
          <w:b/>
          <w:sz w:val="24"/>
          <w:szCs w:val="24"/>
        </w:rPr>
        <w:t>:</w:t>
      </w:r>
      <w:r>
        <w:rPr>
          <w:rFonts w:ascii="Arial" w:hAnsi="Arial" w:cs="Arial"/>
          <w:b/>
          <w:sz w:val="24"/>
          <w:szCs w:val="24"/>
        </w:rPr>
        <w:t xml:space="preserve"> </w:t>
      </w:r>
      <w:r w:rsidR="00DE58B3">
        <w:rPr>
          <w:rFonts w:ascii="Arial" w:hAnsi="Arial" w:cs="Arial"/>
          <w:sz w:val="24"/>
          <w:szCs w:val="24"/>
        </w:rPr>
        <w:t>Includes a summary of the reconstructed sequences, the letter sequences and a per position depth of coverage for each sequence produced from all real sample runs.</w:t>
      </w:r>
    </w:p>
    <w:p w14:paraId="056667F8" w14:textId="34C4F4FD" w:rsidR="00C431A9" w:rsidRPr="00C148D5" w:rsidRDefault="00C431A9" w:rsidP="00C431A9">
      <w:pPr>
        <w:spacing w:line="480" w:lineRule="auto"/>
        <w:jc w:val="both"/>
        <w:rPr>
          <w:rFonts w:ascii="Arial" w:hAnsi="Arial" w:cs="Arial"/>
          <w:sz w:val="24"/>
          <w:szCs w:val="24"/>
        </w:rPr>
      </w:pPr>
      <w:r>
        <w:rPr>
          <w:rFonts w:ascii="Arial" w:hAnsi="Arial" w:cs="Arial"/>
          <w:b/>
          <w:sz w:val="24"/>
          <w:szCs w:val="24"/>
        </w:rPr>
        <w:t>Additional file 7</w:t>
      </w:r>
      <w:r w:rsidRPr="00C148D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Validation of Hexahedron and </w:t>
      </w:r>
      <w:proofErr w:type="spellStart"/>
      <w:r>
        <w:rPr>
          <w:rFonts w:ascii="Arial" w:hAnsi="Arial" w:cs="Arial"/>
          <w:sz w:val="24"/>
          <w:szCs w:val="24"/>
        </w:rPr>
        <w:t>PredictHaplo</w:t>
      </w:r>
      <w:proofErr w:type="spellEnd"/>
      <w:r>
        <w:rPr>
          <w:rFonts w:ascii="Arial" w:hAnsi="Arial" w:cs="Arial"/>
          <w:sz w:val="24"/>
          <w:szCs w:val="24"/>
        </w:rPr>
        <w:t xml:space="preserve"> results on benchmark samples. Resulted sequences from 100K, 500K</w:t>
      </w:r>
      <w:proofErr w:type="gramStart"/>
      <w:r>
        <w:rPr>
          <w:rFonts w:ascii="Arial" w:hAnsi="Arial" w:cs="Arial"/>
          <w:sz w:val="24"/>
          <w:szCs w:val="24"/>
        </w:rPr>
        <w:t>,1M</w:t>
      </w:r>
      <w:proofErr w:type="gramEnd"/>
      <w:r>
        <w:rPr>
          <w:rFonts w:ascii="Arial" w:hAnsi="Arial" w:cs="Arial"/>
          <w:sz w:val="24"/>
          <w:szCs w:val="24"/>
        </w:rPr>
        <w:t xml:space="preserve"> and 5M</w:t>
      </w:r>
      <w:r w:rsidR="002B5A66">
        <w:rPr>
          <w:rFonts w:ascii="Arial" w:hAnsi="Arial" w:cs="Arial"/>
          <w:sz w:val="24"/>
          <w:szCs w:val="24"/>
        </w:rPr>
        <w:t xml:space="preserve"> (only for Hexahedron)</w:t>
      </w:r>
      <w:r>
        <w:rPr>
          <w:rFonts w:ascii="Arial" w:hAnsi="Arial" w:cs="Arial"/>
          <w:sz w:val="24"/>
          <w:szCs w:val="24"/>
        </w:rPr>
        <w:t xml:space="preserve"> read samples were aligned back to the original sequences and the number of mismatches, insertions and deletions are reported.</w:t>
      </w:r>
    </w:p>
    <w:p w14:paraId="623AB4FA" w14:textId="77777777" w:rsidR="00D44EF3" w:rsidRPr="00E4408E" w:rsidRDefault="00D44EF3" w:rsidP="00D44EF3">
      <w:pPr>
        <w:spacing w:line="240" w:lineRule="auto"/>
        <w:rPr>
          <w:rFonts w:ascii="Arial" w:hAnsi="Arial" w:cs="Arial"/>
          <w:b/>
          <w:sz w:val="24"/>
          <w:szCs w:val="24"/>
        </w:rPr>
      </w:pPr>
      <w:r>
        <w:rPr>
          <w:rFonts w:ascii="Arial" w:hAnsi="Arial" w:cs="Arial"/>
          <w:b/>
          <w:sz w:val="24"/>
          <w:szCs w:val="24"/>
        </w:rPr>
        <w:t>Acknowledgments</w:t>
      </w:r>
    </w:p>
    <w:p w14:paraId="37424011" w14:textId="448C11D1" w:rsidR="00445F36" w:rsidRDefault="00445F36" w:rsidP="00D44EF3">
      <w:pPr>
        <w:spacing w:line="480" w:lineRule="auto"/>
        <w:jc w:val="both"/>
        <w:rPr>
          <w:rFonts w:ascii="Arial" w:eastAsiaTheme="minorEastAsia" w:hAnsi="Arial" w:cs="Arial"/>
          <w:sz w:val="24"/>
          <w:szCs w:val="24"/>
        </w:rPr>
      </w:pPr>
      <w:r>
        <w:rPr>
          <w:rFonts w:ascii="Arial" w:eastAsiaTheme="minorEastAsia" w:hAnsi="Arial" w:cs="Arial"/>
          <w:sz w:val="24"/>
          <w:szCs w:val="24"/>
        </w:rPr>
        <w:t xml:space="preserve">We thank M. </w:t>
      </w:r>
      <w:proofErr w:type="spellStart"/>
      <w:r>
        <w:rPr>
          <w:rFonts w:ascii="Arial" w:eastAsiaTheme="minorEastAsia" w:hAnsi="Arial" w:cs="Arial"/>
          <w:sz w:val="24"/>
          <w:szCs w:val="24"/>
        </w:rPr>
        <w:t>Laassri</w:t>
      </w:r>
      <w:proofErr w:type="spellEnd"/>
      <w:r>
        <w:rPr>
          <w:rFonts w:ascii="Arial" w:eastAsiaTheme="minorEastAsia" w:hAnsi="Arial" w:cs="Arial"/>
          <w:sz w:val="24"/>
          <w:szCs w:val="24"/>
        </w:rPr>
        <w:t xml:space="preserve"> </w:t>
      </w:r>
      <w:r w:rsidRPr="00445F36">
        <w:rPr>
          <w:rFonts w:ascii="Arial" w:eastAsiaTheme="minorEastAsia" w:hAnsi="Arial" w:cs="Arial"/>
          <w:sz w:val="24"/>
          <w:szCs w:val="24"/>
        </w:rPr>
        <w:t xml:space="preserve">who generated </w:t>
      </w:r>
      <w:r>
        <w:rPr>
          <w:rFonts w:ascii="Arial" w:eastAsiaTheme="minorEastAsia" w:hAnsi="Arial" w:cs="Arial"/>
          <w:sz w:val="24"/>
          <w:szCs w:val="24"/>
        </w:rPr>
        <w:t xml:space="preserve">the </w:t>
      </w:r>
      <w:r w:rsidRPr="00445F36">
        <w:rPr>
          <w:rFonts w:ascii="Arial" w:eastAsiaTheme="minorEastAsia" w:hAnsi="Arial" w:cs="Arial"/>
          <w:sz w:val="24"/>
          <w:szCs w:val="24"/>
        </w:rPr>
        <w:t>deep sequence reads for Mumps and Sabin vaccine</w:t>
      </w:r>
      <w:r>
        <w:rPr>
          <w:rFonts w:ascii="Arial" w:eastAsiaTheme="minorEastAsia" w:hAnsi="Arial" w:cs="Arial"/>
          <w:sz w:val="24"/>
          <w:szCs w:val="24"/>
        </w:rPr>
        <w:t xml:space="preserve"> and </w:t>
      </w:r>
      <w:r w:rsidRPr="00445F36">
        <w:rPr>
          <w:rFonts w:ascii="Arial" w:eastAsiaTheme="minorEastAsia" w:hAnsi="Arial" w:cs="Arial"/>
          <w:sz w:val="24"/>
          <w:szCs w:val="24"/>
        </w:rPr>
        <w:t>S</w:t>
      </w:r>
      <w:r>
        <w:rPr>
          <w:rFonts w:ascii="Arial" w:eastAsiaTheme="minorEastAsia" w:hAnsi="Arial" w:cs="Arial"/>
          <w:sz w:val="24"/>
          <w:szCs w:val="24"/>
        </w:rPr>
        <w:t>.</w:t>
      </w:r>
      <w:r w:rsidRPr="00445F36">
        <w:rPr>
          <w:rFonts w:ascii="Arial" w:eastAsiaTheme="minorEastAsia" w:hAnsi="Arial" w:cs="Arial"/>
          <w:sz w:val="24"/>
          <w:szCs w:val="24"/>
        </w:rPr>
        <w:t xml:space="preserve"> Rubin</w:t>
      </w:r>
      <w:r>
        <w:rPr>
          <w:rFonts w:ascii="Arial" w:eastAsiaTheme="minorEastAsia" w:hAnsi="Arial" w:cs="Arial"/>
          <w:sz w:val="24"/>
          <w:szCs w:val="24"/>
        </w:rPr>
        <w:t xml:space="preserve"> who provided us with the mumps sample. </w:t>
      </w:r>
      <w:r w:rsidRPr="00940D64">
        <w:rPr>
          <w:rFonts w:ascii="Arial" w:eastAsiaTheme="minorEastAsia" w:hAnsi="Arial" w:cs="Arial"/>
          <w:sz w:val="24"/>
          <w:szCs w:val="24"/>
        </w:rPr>
        <w:t xml:space="preserve">Konstantinos </w:t>
      </w:r>
      <w:proofErr w:type="spellStart"/>
      <w:r w:rsidRPr="00940D64">
        <w:rPr>
          <w:rFonts w:ascii="Arial" w:eastAsiaTheme="minorEastAsia" w:hAnsi="Arial" w:cs="Arial"/>
          <w:sz w:val="24"/>
          <w:szCs w:val="24"/>
        </w:rPr>
        <w:t>Karag</w:t>
      </w:r>
      <w:r>
        <w:rPr>
          <w:rFonts w:ascii="Arial" w:eastAsiaTheme="minorEastAsia" w:hAnsi="Arial" w:cs="Arial"/>
          <w:sz w:val="24"/>
          <w:szCs w:val="24"/>
        </w:rPr>
        <w:t>iannis</w:t>
      </w:r>
      <w:proofErr w:type="spellEnd"/>
      <w:r>
        <w:rPr>
          <w:rFonts w:ascii="Arial" w:eastAsiaTheme="minorEastAsia" w:hAnsi="Arial" w:cs="Arial"/>
          <w:sz w:val="24"/>
          <w:szCs w:val="24"/>
        </w:rPr>
        <w:t xml:space="preserve"> is a </w:t>
      </w:r>
      <w:proofErr w:type="spellStart"/>
      <w:r>
        <w:rPr>
          <w:rFonts w:ascii="Arial" w:eastAsiaTheme="minorEastAsia" w:hAnsi="Arial" w:cs="Arial"/>
          <w:sz w:val="24"/>
          <w:szCs w:val="24"/>
        </w:rPr>
        <w:t>predoctoral</w:t>
      </w:r>
      <w:proofErr w:type="spellEnd"/>
      <w:r>
        <w:rPr>
          <w:rFonts w:ascii="Arial" w:eastAsiaTheme="minorEastAsia" w:hAnsi="Arial" w:cs="Arial"/>
          <w:sz w:val="24"/>
          <w:szCs w:val="24"/>
        </w:rPr>
        <w:t xml:space="preserve"> student</w:t>
      </w:r>
      <w:r w:rsidRPr="00940D64">
        <w:rPr>
          <w:rFonts w:ascii="Arial" w:eastAsiaTheme="minorEastAsia" w:hAnsi="Arial" w:cs="Arial"/>
          <w:sz w:val="24"/>
          <w:szCs w:val="24"/>
        </w:rPr>
        <w:t xml:space="preserve"> in the Biochemist</w:t>
      </w:r>
      <w:r>
        <w:rPr>
          <w:rFonts w:ascii="Arial" w:eastAsiaTheme="minorEastAsia" w:hAnsi="Arial" w:cs="Arial"/>
          <w:sz w:val="24"/>
          <w:szCs w:val="24"/>
        </w:rPr>
        <w:t xml:space="preserve">ry and Systems Biology Program </w:t>
      </w:r>
      <w:r w:rsidRPr="00940D64">
        <w:rPr>
          <w:rFonts w:ascii="Arial" w:eastAsiaTheme="minorEastAsia" w:hAnsi="Arial" w:cs="Arial"/>
          <w:sz w:val="24"/>
          <w:szCs w:val="24"/>
        </w:rPr>
        <w:t>of the Ins</w:t>
      </w:r>
      <w:r>
        <w:rPr>
          <w:rFonts w:ascii="Arial" w:eastAsiaTheme="minorEastAsia" w:hAnsi="Arial" w:cs="Arial"/>
          <w:sz w:val="24"/>
          <w:szCs w:val="24"/>
        </w:rPr>
        <w:t xml:space="preserve">titute for the Biomedical Sciences at </w:t>
      </w:r>
      <w:r w:rsidRPr="00940D64">
        <w:rPr>
          <w:rFonts w:ascii="Arial" w:eastAsiaTheme="minorEastAsia" w:hAnsi="Arial" w:cs="Arial"/>
          <w:sz w:val="24"/>
          <w:szCs w:val="24"/>
        </w:rPr>
        <w:t>the</w:t>
      </w:r>
      <w:r>
        <w:rPr>
          <w:rFonts w:ascii="Arial" w:eastAsiaTheme="minorEastAsia" w:hAnsi="Arial" w:cs="Arial"/>
          <w:sz w:val="24"/>
          <w:szCs w:val="24"/>
        </w:rPr>
        <w:t xml:space="preserve"> George Washington University. </w:t>
      </w:r>
      <w:r w:rsidRPr="00940D64">
        <w:rPr>
          <w:rFonts w:ascii="Arial" w:eastAsiaTheme="minorEastAsia" w:hAnsi="Arial" w:cs="Arial"/>
          <w:sz w:val="24"/>
          <w:szCs w:val="24"/>
        </w:rPr>
        <w:t>Th</w:t>
      </w:r>
      <w:r>
        <w:rPr>
          <w:rFonts w:ascii="Arial" w:eastAsiaTheme="minorEastAsia" w:hAnsi="Arial" w:cs="Arial"/>
          <w:sz w:val="24"/>
          <w:szCs w:val="24"/>
        </w:rPr>
        <w:t xml:space="preserve">is work is from a dissertation </w:t>
      </w:r>
      <w:r w:rsidRPr="00940D64">
        <w:rPr>
          <w:rFonts w:ascii="Arial" w:eastAsiaTheme="minorEastAsia" w:hAnsi="Arial" w:cs="Arial"/>
          <w:sz w:val="24"/>
          <w:szCs w:val="24"/>
        </w:rPr>
        <w:t>to be presented to the above program in partial fulfillment of the requirements for the Ph.D. degree</w:t>
      </w:r>
      <w:r>
        <w:rPr>
          <w:rFonts w:ascii="Arial" w:eastAsiaTheme="minorEastAsia" w:hAnsi="Arial" w:cs="Arial"/>
          <w:sz w:val="24"/>
          <w:szCs w:val="24"/>
        </w:rPr>
        <w:t>.</w:t>
      </w:r>
    </w:p>
    <w:p w14:paraId="2D797E24" w14:textId="28E90704" w:rsidR="00633B19" w:rsidRDefault="00633B19">
      <w:pPr>
        <w:rPr>
          <w:rFonts w:ascii="Arial" w:eastAsiaTheme="minorEastAsia" w:hAnsi="Arial" w:cs="Arial"/>
          <w:sz w:val="24"/>
          <w:szCs w:val="24"/>
        </w:rPr>
      </w:pPr>
      <w:r>
        <w:rPr>
          <w:rFonts w:ascii="Arial" w:eastAsiaTheme="minorEastAsia" w:hAnsi="Arial" w:cs="Arial"/>
          <w:sz w:val="24"/>
          <w:szCs w:val="24"/>
        </w:rPr>
        <w:br w:type="page"/>
      </w:r>
    </w:p>
    <w:p w14:paraId="5304CB51" w14:textId="61E7336C" w:rsidR="00E008D8" w:rsidRDefault="00D62FF1" w:rsidP="00940D64">
      <w:pPr>
        <w:spacing w:line="480" w:lineRule="auto"/>
        <w:jc w:val="both"/>
        <w:rPr>
          <w:rFonts w:ascii="Arial" w:eastAsiaTheme="minorEastAsia" w:hAnsi="Arial" w:cs="Arial"/>
          <w:sz w:val="24"/>
          <w:szCs w:val="24"/>
        </w:rPr>
      </w:pPr>
      <w:r>
        <w:rPr>
          <w:rFonts w:ascii="Arial" w:eastAsiaTheme="minorEastAsia" w:hAnsi="Arial" w:cs="Arial"/>
          <w:sz w:val="24"/>
          <w:szCs w:val="24"/>
        </w:rPr>
        <w:t>REFERENCES</w:t>
      </w:r>
    </w:p>
    <w:p w14:paraId="31EA24DC" w14:textId="77777777" w:rsidR="00B91C18" w:rsidRPr="00B91C18" w:rsidRDefault="004C1D7F" w:rsidP="00B91C18">
      <w:pPr>
        <w:spacing w:after="0" w:line="240" w:lineRule="auto"/>
        <w:ind w:left="720" w:hanging="720"/>
        <w:jc w:val="both"/>
        <w:rPr>
          <w:rFonts w:ascii="Calibri" w:eastAsiaTheme="minorEastAsia" w:hAnsi="Calibri" w:cs="Arial"/>
          <w:noProof/>
          <w:szCs w:val="24"/>
        </w:rPr>
      </w:pPr>
      <w:r>
        <w:rPr>
          <w:rFonts w:ascii="Arial" w:eastAsiaTheme="minorEastAsia" w:hAnsi="Arial" w:cs="Arial"/>
          <w:sz w:val="24"/>
          <w:szCs w:val="24"/>
        </w:rPr>
        <w:fldChar w:fldCharType="begin"/>
      </w:r>
      <w:r>
        <w:rPr>
          <w:rFonts w:ascii="Arial" w:eastAsiaTheme="minorEastAsia" w:hAnsi="Arial" w:cs="Arial"/>
          <w:sz w:val="24"/>
          <w:szCs w:val="24"/>
        </w:rPr>
        <w:instrText xml:space="preserve"> ADDIN EN.REFLIST </w:instrText>
      </w:r>
      <w:r>
        <w:rPr>
          <w:rFonts w:ascii="Arial" w:eastAsiaTheme="minorEastAsia" w:hAnsi="Arial" w:cs="Arial"/>
          <w:sz w:val="24"/>
          <w:szCs w:val="24"/>
        </w:rPr>
        <w:fldChar w:fldCharType="separate"/>
      </w:r>
      <w:r w:rsidR="00B91C18" w:rsidRPr="00B91C18">
        <w:rPr>
          <w:rFonts w:ascii="Calibri" w:eastAsiaTheme="minorEastAsia" w:hAnsi="Calibri" w:cs="Arial"/>
          <w:noProof/>
          <w:szCs w:val="24"/>
        </w:rPr>
        <w:t>1.</w:t>
      </w:r>
      <w:r w:rsidR="00B91C18" w:rsidRPr="00B91C18">
        <w:rPr>
          <w:rFonts w:ascii="Calibri" w:eastAsiaTheme="minorEastAsia" w:hAnsi="Calibri" w:cs="Arial"/>
          <w:noProof/>
          <w:szCs w:val="24"/>
        </w:rPr>
        <w:tab/>
        <w:t xml:space="preserve">Sanjuan R, Nebot MR, Chirico N, Mansky LM, Belshaw R: </w:t>
      </w:r>
      <w:r w:rsidR="00B91C18" w:rsidRPr="00B91C18">
        <w:rPr>
          <w:rFonts w:ascii="Calibri" w:eastAsiaTheme="minorEastAsia" w:hAnsi="Calibri" w:cs="Arial"/>
          <w:b/>
          <w:noProof/>
          <w:szCs w:val="24"/>
        </w:rPr>
        <w:t>Viral mutation rates.</w:t>
      </w:r>
      <w:r w:rsidR="00B91C18" w:rsidRPr="00B91C18">
        <w:rPr>
          <w:rFonts w:ascii="Calibri" w:eastAsiaTheme="minorEastAsia" w:hAnsi="Calibri" w:cs="Arial"/>
          <w:noProof/>
          <w:szCs w:val="24"/>
        </w:rPr>
        <w:t xml:space="preserve"> </w:t>
      </w:r>
      <w:r w:rsidR="00B91C18" w:rsidRPr="00B91C18">
        <w:rPr>
          <w:rFonts w:ascii="Calibri" w:eastAsiaTheme="minorEastAsia" w:hAnsi="Calibri" w:cs="Arial"/>
          <w:i/>
          <w:noProof/>
          <w:szCs w:val="24"/>
        </w:rPr>
        <w:t xml:space="preserve">J Virol </w:t>
      </w:r>
      <w:r w:rsidR="00B91C18" w:rsidRPr="00B91C18">
        <w:rPr>
          <w:rFonts w:ascii="Calibri" w:eastAsiaTheme="minorEastAsia" w:hAnsi="Calibri" w:cs="Arial"/>
          <w:noProof/>
          <w:szCs w:val="24"/>
        </w:rPr>
        <w:t xml:space="preserve">2010, </w:t>
      </w:r>
      <w:r w:rsidR="00B91C18" w:rsidRPr="00B91C18">
        <w:rPr>
          <w:rFonts w:ascii="Calibri" w:eastAsiaTheme="minorEastAsia" w:hAnsi="Calibri" w:cs="Arial"/>
          <w:b/>
          <w:noProof/>
          <w:szCs w:val="24"/>
        </w:rPr>
        <w:t>84:</w:t>
      </w:r>
      <w:r w:rsidR="00B91C18" w:rsidRPr="00B91C18">
        <w:rPr>
          <w:rFonts w:ascii="Calibri" w:eastAsiaTheme="minorEastAsia" w:hAnsi="Calibri" w:cs="Arial"/>
          <w:noProof/>
          <w:szCs w:val="24"/>
        </w:rPr>
        <w:t>9733-9748.</w:t>
      </w:r>
    </w:p>
    <w:p w14:paraId="2F455246"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w:t>
      </w:r>
      <w:r w:rsidRPr="00B91C18">
        <w:rPr>
          <w:rFonts w:ascii="Calibri" w:eastAsiaTheme="minorEastAsia" w:hAnsi="Calibri" w:cs="Arial"/>
          <w:noProof/>
          <w:szCs w:val="24"/>
        </w:rPr>
        <w:tab/>
        <w:t xml:space="preserve">Holmes EC: </w:t>
      </w:r>
      <w:r w:rsidRPr="00B91C18">
        <w:rPr>
          <w:rFonts w:ascii="Calibri" w:eastAsiaTheme="minorEastAsia" w:hAnsi="Calibri" w:cs="Arial"/>
          <w:b/>
          <w:noProof/>
          <w:szCs w:val="24"/>
        </w:rPr>
        <w:t>The RNA virus quasispecies: fact or fiction?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J Mol Biol </w:t>
      </w:r>
      <w:r w:rsidRPr="00B91C18">
        <w:rPr>
          <w:rFonts w:ascii="Calibri" w:eastAsiaTheme="minorEastAsia" w:hAnsi="Calibri" w:cs="Arial"/>
          <w:noProof/>
          <w:szCs w:val="24"/>
        </w:rPr>
        <w:t xml:space="preserve">2010, </w:t>
      </w:r>
      <w:r w:rsidRPr="00B91C18">
        <w:rPr>
          <w:rFonts w:ascii="Calibri" w:eastAsiaTheme="minorEastAsia" w:hAnsi="Calibri" w:cs="Arial"/>
          <w:b/>
          <w:noProof/>
          <w:szCs w:val="24"/>
        </w:rPr>
        <w:t>400:</w:t>
      </w:r>
      <w:r w:rsidRPr="00B91C18">
        <w:rPr>
          <w:rFonts w:ascii="Calibri" w:eastAsiaTheme="minorEastAsia" w:hAnsi="Calibri" w:cs="Arial"/>
          <w:noProof/>
          <w:szCs w:val="24"/>
        </w:rPr>
        <w:t>271-273.</w:t>
      </w:r>
    </w:p>
    <w:p w14:paraId="102E1ABD"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w:t>
      </w:r>
      <w:r w:rsidRPr="00B91C18">
        <w:rPr>
          <w:rFonts w:ascii="Calibri" w:eastAsiaTheme="minorEastAsia" w:hAnsi="Calibri" w:cs="Arial"/>
          <w:noProof/>
          <w:szCs w:val="24"/>
        </w:rPr>
        <w:tab/>
        <w:t xml:space="preserve">Arenas M, Lorenzo-Redondo R, Lopez-Galindez C: </w:t>
      </w:r>
      <w:r w:rsidRPr="00B91C18">
        <w:rPr>
          <w:rFonts w:ascii="Calibri" w:eastAsiaTheme="minorEastAsia" w:hAnsi="Calibri" w:cs="Arial"/>
          <w:b/>
          <w:noProof/>
          <w:szCs w:val="24"/>
        </w:rPr>
        <w:t>Influence of mutation and recombination on HIV-1 in vitro fitness recovery.</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Mol Phylogenet Evol </w:t>
      </w:r>
      <w:r w:rsidRPr="00B91C18">
        <w:rPr>
          <w:rFonts w:ascii="Calibri" w:eastAsiaTheme="minorEastAsia" w:hAnsi="Calibri" w:cs="Arial"/>
          <w:noProof/>
          <w:szCs w:val="24"/>
        </w:rPr>
        <w:t>2015.</w:t>
      </w:r>
    </w:p>
    <w:p w14:paraId="4193D6C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4.</w:t>
      </w:r>
      <w:r w:rsidRPr="00B91C18">
        <w:rPr>
          <w:rFonts w:ascii="Calibri" w:eastAsiaTheme="minorEastAsia" w:hAnsi="Calibri" w:cs="Arial"/>
          <w:noProof/>
          <w:szCs w:val="24"/>
        </w:rPr>
        <w:tab/>
        <w:t xml:space="preserve">Lundgren JD, Babiker AG, Gordin FM, Borges AH, Neaton JD: </w:t>
      </w:r>
      <w:r w:rsidRPr="00B91C18">
        <w:rPr>
          <w:rFonts w:ascii="Calibri" w:eastAsiaTheme="minorEastAsia" w:hAnsi="Calibri" w:cs="Arial"/>
          <w:b/>
          <w:noProof/>
          <w:szCs w:val="24"/>
        </w:rPr>
        <w:t>When to start antiretroviral therapy: the need for an evidence base during early HIV infection.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Med </w:t>
      </w:r>
      <w:r w:rsidRPr="00B91C18">
        <w:rPr>
          <w:rFonts w:ascii="Calibri" w:eastAsiaTheme="minorEastAsia" w:hAnsi="Calibri" w:cs="Arial"/>
          <w:noProof/>
          <w:szCs w:val="24"/>
        </w:rPr>
        <w:t xml:space="preserve">2013, </w:t>
      </w:r>
      <w:r w:rsidRPr="00B91C18">
        <w:rPr>
          <w:rFonts w:ascii="Calibri" w:eastAsiaTheme="minorEastAsia" w:hAnsi="Calibri" w:cs="Arial"/>
          <w:b/>
          <w:noProof/>
          <w:szCs w:val="24"/>
        </w:rPr>
        <w:t>11:</w:t>
      </w:r>
      <w:r w:rsidRPr="00B91C18">
        <w:rPr>
          <w:rFonts w:ascii="Calibri" w:eastAsiaTheme="minorEastAsia" w:hAnsi="Calibri" w:cs="Arial"/>
          <w:noProof/>
          <w:szCs w:val="24"/>
        </w:rPr>
        <w:t>148.</w:t>
      </w:r>
    </w:p>
    <w:p w14:paraId="70E2131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5.</w:t>
      </w:r>
      <w:r w:rsidRPr="00B91C18">
        <w:rPr>
          <w:rFonts w:ascii="Calibri" w:eastAsiaTheme="minorEastAsia" w:hAnsi="Calibri" w:cs="Arial"/>
          <w:noProof/>
          <w:szCs w:val="24"/>
        </w:rPr>
        <w:tab/>
        <w:t xml:space="preserve">Korber B, Gaschen B, Yusim K, Thakallapally R, Kesmir C, Detours V: </w:t>
      </w:r>
      <w:r w:rsidRPr="00B91C18">
        <w:rPr>
          <w:rFonts w:ascii="Calibri" w:eastAsiaTheme="minorEastAsia" w:hAnsi="Calibri" w:cs="Arial"/>
          <w:b/>
          <w:noProof/>
          <w:szCs w:val="24"/>
        </w:rPr>
        <w:t>Evolutionary and immunological implications of contemporary HIV-1 variation.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Br Med Bull </w:t>
      </w:r>
      <w:r w:rsidRPr="00B91C18">
        <w:rPr>
          <w:rFonts w:ascii="Calibri" w:eastAsiaTheme="minorEastAsia" w:hAnsi="Calibri" w:cs="Arial"/>
          <w:noProof/>
          <w:szCs w:val="24"/>
        </w:rPr>
        <w:t xml:space="preserve">2001, </w:t>
      </w:r>
      <w:r w:rsidRPr="00B91C18">
        <w:rPr>
          <w:rFonts w:ascii="Calibri" w:eastAsiaTheme="minorEastAsia" w:hAnsi="Calibri" w:cs="Arial"/>
          <w:b/>
          <w:noProof/>
          <w:szCs w:val="24"/>
        </w:rPr>
        <w:t>58:</w:t>
      </w:r>
      <w:r w:rsidRPr="00B91C18">
        <w:rPr>
          <w:rFonts w:ascii="Calibri" w:eastAsiaTheme="minorEastAsia" w:hAnsi="Calibri" w:cs="Arial"/>
          <w:noProof/>
          <w:szCs w:val="24"/>
        </w:rPr>
        <w:t>19-42.</w:t>
      </w:r>
    </w:p>
    <w:p w14:paraId="77943AB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6.</w:t>
      </w:r>
      <w:r w:rsidRPr="00B91C18">
        <w:rPr>
          <w:rFonts w:ascii="Calibri" w:eastAsiaTheme="minorEastAsia" w:hAnsi="Calibri" w:cs="Arial"/>
          <w:noProof/>
          <w:szCs w:val="24"/>
        </w:rPr>
        <w:tab/>
        <w:t xml:space="preserve">Rossi LM, Escobar-Gutierrez A, Rahal P: </w:t>
      </w:r>
      <w:r w:rsidRPr="00B91C18">
        <w:rPr>
          <w:rFonts w:ascii="Calibri" w:eastAsiaTheme="minorEastAsia" w:hAnsi="Calibri" w:cs="Arial"/>
          <w:b/>
          <w:noProof/>
          <w:szCs w:val="24"/>
        </w:rPr>
        <w:t>Advanced molecular surveillance of hepatitis C virus.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Viruses </w:t>
      </w:r>
      <w:r w:rsidRPr="00B91C18">
        <w:rPr>
          <w:rFonts w:ascii="Calibri" w:eastAsiaTheme="minorEastAsia" w:hAnsi="Calibri" w:cs="Arial"/>
          <w:noProof/>
          <w:szCs w:val="24"/>
        </w:rPr>
        <w:t xml:space="preserve">2015, </w:t>
      </w:r>
      <w:r w:rsidRPr="00B91C18">
        <w:rPr>
          <w:rFonts w:ascii="Calibri" w:eastAsiaTheme="minorEastAsia" w:hAnsi="Calibri" w:cs="Arial"/>
          <w:b/>
          <w:noProof/>
          <w:szCs w:val="24"/>
        </w:rPr>
        <w:t>7:</w:t>
      </w:r>
      <w:r w:rsidRPr="00B91C18">
        <w:rPr>
          <w:rFonts w:ascii="Calibri" w:eastAsiaTheme="minorEastAsia" w:hAnsi="Calibri" w:cs="Arial"/>
          <w:noProof/>
          <w:szCs w:val="24"/>
        </w:rPr>
        <w:t>1153-1188.</w:t>
      </w:r>
    </w:p>
    <w:p w14:paraId="64BD4FE6"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7.</w:t>
      </w:r>
      <w:r w:rsidRPr="00B91C18">
        <w:rPr>
          <w:rFonts w:ascii="Calibri" w:eastAsiaTheme="minorEastAsia" w:hAnsi="Calibri" w:cs="Arial"/>
          <w:noProof/>
          <w:szCs w:val="24"/>
        </w:rPr>
        <w:tab/>
        <w:t xml:space="preserve">Sanger F, Coulson AR: </w:t>
      </w:r>
      <w:r w:rsidRPr="00B91C18">
        <w:rPr>
          <w:rFonts w:ascii="Calibri" w:eastAsiaTheme="minorEastAsia" w:hAnsi="Calibri" w:cs="Arial"/>
          <w:b/>
          <w:noProof/>
          <w:szCs w:val="24"/>
        </w:rPr>
        <w:t>A rapid method for determining sequences in DNA by primed synthesis with DNA polymerase.</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J Mol Biol </w:t>
      </w:r>
      <w:r w:rsidRPr="00B91C18">
        <w:rPr>
          <w:rFonts w:ascii="Calibri" w:eastAsiaTheme="minorEastAsia" w:hAnsi="Calibri" w:cs="Arial"/>
          <w:noProof/>
          <w:szCs w:val="24"/>
        </w:rPr>
        <w:t xml:space="preserve">1975, </w:t>
      </w:r>
      <w:r w:rsidRPr="00B91C18">
        <w:rPr>
          <w:rFonts w:ascii="Calibri" w:eastAsiaTheme="minorEastAsia" w:hAnsi="Calibri" w:cs="Arial"/>
          <w:b/>
          <w:noProof/>
          <w:szCs w:val="24"/>
        </w:rPr>
        <w:t>94:</w:t>
      </w:r>
      <w:r w:rsidRPr="00B91C18">
        <w:rPr>
          <w:rFonts w:ascii="Calibri" w:eastAsiaTheme="minorEastAsia" w:hAnsi="Calibri" w:cs="Arial"/>
          <w:noProof/>
          <w:szCs w:val="24"/>
        </w:rPr>
        <w:t>441-448.</w:t>
      </w:r>
    </w:p>
    <w:p w14:paraId="2B140FFA"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8.</w:t>
      </w:r>
      <w:r w:rsidRPr="00B91C18">
        <w:rPr>
          <w:rFonts w:ascii="Calibri" w:eastAsiaTheme="minorEastAsia" w:hAnsi="Calibri" w:cs="Arial"/>
          <w:noProof/>
          <w:szCs w:val="24"/>
        </w:rPr>
        <w:tab/>
        <w:t xml:space="preserve">Eriksson N, Pachter L, Mitsuya Y, Rhee SY, Wang C, Gharizadeh B, Ronaghi M, Shafer RW, Beerenwinkel N: </w:t>
      </w:r>
      <w:r w:rsidRPr="00B91C18">
        <w:rPr>
          <w:rFonts w:ascii="Calibri" w:eastAsiaTheme="minorEastAsia" w:hAnsi="Calibri" w:cs="Arial"/>
          <w:b/>
          <w:noProof/>
          <w:szCs w:val="24"/>
        </w:rPr>
        <w:t>Viral population estimation using pyrosequencing.</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PLoS Computational Biology </w:t>
      </w:r>
      <w:r w:rsidRPr="00B91C18">
        <w:rPr>
          <w:rFonts w:ascii="Calibri" w:eastAsiaTheme="minorEastAsia" w:hAnsi="Calibri" w:cs="Arial"/>
          <w:noProof/>
          <w:szCs w:val="24"/>
        </w:rPr>
        <w:t xml:space="preserve">2008, </w:t>
      </w:r>
      <w:r w:rsidRPr="00B91C18">
        <w:rPr>
          <w:rFonts w:ascii="Calibri" w:eastAsiaTheme="minorEastAsia" w:hAnsi="Calibri" w:cs="Arial"/>
          <w:b/>
          <w:noProof/>
          <w:szCs w:val="24"/>
        </w:rPr>
        <w:t>4:</w:t>
      </w:r>
      <w:r w:rsidRPr="00B91C18">
        <w:rPr>
          <w:rFonts w:ascii="Calibri" w:eastAsiaTheme="minorEastAsia" w:hAnsi="Calibri" w:cs="Arial"/>
          <w:noProof/>
          <w:szCs w:val="24"/>
        </w:rPr>
        <w:t>e1000074.</w:t>
      </w:r>
    </w:p>
    <w:p w14:paraId="40C98681"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9.</w:t>
      </w:r>
      <w:r w:rsidRPr="00B91C18">
        <w:rPr>
          <w:rFonts w:ascii="Calibri" w:eastAsiaTheme="minorEastAsia" w:hAnsi="Calibri" w:cs="Arial"/>
          <w:noProof/>
          <w:szCs w:val="24"/>
        </w:rPr>
        <w:tab/>
        <w:t xml:space="preserve">Willerth SM, Pedro HA, Pachter L, Humeau LM, Arkin AP, Schaffer DV: </w:t>
      </w:r>
      <w:r w:rsidRPr="00B91C18">
        <w:rPr>
          <w:rFonts w:ascii="Calibri" w:eastAsiaTheme="minorEastAsia" w:hAnsi="Calibri" w:cs="Arial"/>
          <w:b/>
          <w:noProof/>
          <w:szCs w:val="24"/>
        </w:rPr>
        <w:t>Development of a low bias method for characterizing viral populations using next generation sequencing technology.</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PLoS ONE </w:t>
      </w:r>
      <w:r w:rsidRPr="00B91C18">
        <w:rPr>
          <w:rFonts w:ascii="Calibri" w:eastAsiaTheme="minorEastAsia" w:hAnsi="Calibri" w:cs="Arial"/>
          <w:noProof/>
          <w:szCs w:val="24"/>
        </w:rPr>
        <w:t xml:space="preserve">2010, </w:t>
      </w:r>
      <w:r w:rsidRPr="00B91C18">
        <w:rPr>
          <w:rFonts w:ascii="Calibri" w:eastAsiaTheme="minorEastAsia" w:hAnsi="Calibri" w:cs="Arial"/>
          <w:b/>
          <w:noProof/>
          <w:szCs w:val="24"/>
        </w:rPr>
        <w:t>5:</w:t>
      </w:r>
      <w:r w:rsidRPr="00B91C18">
        <w:rPr>
          <w:rFonts w:ascii="Calibri" w:eastAsiaTheme="minorEastAsia" w:hAnsi="Calibri" w:cs="Arial"/>
          <w:noProof/>
          <w:szCs w:val="24"/>
        </w:rPr>
        <w:t>e13564.</w:t>
      </w:r>
    </w:p>
    <w:p w14:paraId="5CA9990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10.</w:t>
      </w:r>
      <w:r w:rsidRPr="00B91C18">
        <w:rPr>
          <w:rFonts w:ascii="Calibri" w:eastAsiaTheme="minorEastAsia" w:hAnsi="Calibri" w:cs="Arial"/>
          <w:noProof/>
          <w:szCs w:val="24"/>
        </w:rPr>
        <w:tab/>
        <w:t xml:space="preserve">Metzker ML: </w:t>
      </w:r>
      <w:r w:rsidRPr="00B91C18">
        <w:rPr>
          <w:rFonts w:ascii="Calibri" w:eastAsiaTheme="minorEastAsia" w:hAnsi="Calibri" w:cs="Arial"/>
          <w:b/>
          <w:noProof/>
          <w:szCs w:val="24"/>
        </w:rPr>
        <w:t>Sequencing technologies - the next generation.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Nat Rev Genet </w:t>
      </w:r>
      <w:r w:rsidRPr="00B91C18">
        <w:rPr>
          <w:rFonts w:ascii="Calibri" w:eastAsiaTheme="minorEastAsia" w:hAnsi="Calibri" w:cs="Arial"/>
          <w:noProof/>
          <w:szCs w:val="24"/>
        </w:rPr>
        <w:t xml:space="preserve">2010, </w:t>
      </w:r>
      <w:r w:rsidRPr="00B91C18">
        <w:rPr>
          <w:rFonts w:ascii="Calibri" w:eastAsiaTheme="minorEastAsia" w:hAnsi="Calibri" w:cs="Arial"/>
          <w:b/>
          <w:noProof/>
          <w:szCs w:val="24"/>
        </w:rPr>
        <w:t>11:</w:t>
      </w:r>
      <w:r w:rsidRPr="00B91C18">
        <w:rPr>
          <w:rFonts w:ascii="Calibri" w:eastAsiaTheme="minorEastAsia" w:hAnsi="Calibri" w:cs="Arial"/>
          <w:noProof/>
          <w:szCs w:val="24"/>
        </w:rPr>
        <w:t>31-46.</w:t>
      </w:r>
    </w:p>
    <w:p w14:paraId="72714B3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11.</w:t>
      </w:r>
      <w:r w:rsidRPr="00B91C18">
        <w:rPr>
          <w:rFonts w:ascii="Calibri" w:eastAsiaTheme="minorEastAsia" w:hAnsi="Calibri" w:cs="Arial"/>
          <w:noProof/>
          <w:szCs w:val="24"/>
        </w:rPr>
        <w:tab/>
        <w:t xml:space="preserve">Zagordi O, Daumer M, Beisel C, Beerenwinkel N: </w:t>
      </w:r>
      <w:r w:rsidRPr="00B91C18">
        <w:rPr>
          <w:rFonts w:ascii="Calibri" w:eastAsiaTheme="minorEastAsia" w:hAnsi="Calibri" w:cs="Arial"/>
          <w:b/>
          <w:noProof/>
          <w:szCs w:val="24"/>
        </w:rPr>
        <w:t>Read length versus depth of coverage for viral quasispecies reconstruction.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PLoS ONE </w:t>
      </w:r>
      <w:r w:rsidRPr="00B91C18">
        <w:rPr>
          <w:rFonts w:ascii="Calibri" w:eastAsiaTheme="minorEastAsia" w:hAnsi="Calibri" w:cs="Arial"/>
          <w:noProof/>
          <w:szCs w:val="24"/>
        </w:rPr>
        <w:t xml:space="preserve">2012, </w:t>
      </w:r>
      <w:r w:rsidRPr="00B91C18">
        <w:rPr>
          <w:rFonts w:ascii="Calibri" w:eastAsiaTheme="minorEastAsia" w:hAnsi="Calibri" w:cs="Arial"/>
          <w:b/>
          <w:noProof/>
          <w:szCs w:val="24"/>
        </w:rPr>
        <w:t>7:</w:t>
      </w:r>
      <w:r w:rsidRPr="00B91C18">
        <w:rPr>
          <w:rFonts w:ascii="Calibri" w:eastAsiaTheme="minorEastAsia" w:hAnsi="Calibri" w:cs="Arial"/>
          <w:noProof/>
          <w:szCs w:val="24"/>
        </w:rPr>
        <w:t>e47046.</w:t>
      </w:r>
    </w:p>
    <w:p w14:paraId="19754C5E"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12.</w:t>
      </w:r>
      <w:r w:rsidRPr="00B91C18">
        <w:rPr>
          <w:rFonts w:ascii="Calibri" w:eastAsiaTheme="minorEastAsia" w:hAnsi="Calibri" w:cs="Arial"/>
          <w:noProof/>
          <w:szCs w:val="24"/>
        </w:rPr>
        <w:tab/>
        <w:t xml:space="preserve">Prosperi MC, Yin L, Nolan DJ, Lowe AD, Goodenow MM, Salemi M: </w:t>
      </w:r>
      <w:r w:rsidRPr="00B91C18">
        <w:rPr>
          <w:rFonts w:ascii="Calibri" w:eastAsiaTheme="minorEastAsia" w:hAnsi="Calibri" w:cs="Arial"/>
          <w:b/>
          <w:noProof/>
          <w:szCs w:val="24"/>
        </w:rPr>
        <w:t>Empirical validation of viral quasispecies assembly algorithms: state-of-the-art and challenges.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Sci Rep </w:t>
      </w:r>
      <w:r w:rsidRPr="00B91C18">
        <w:rPr>
          <w:rFonts w:ascii="Calibri" w:eastAsiaTheme="minorEastAsia" w:hAnsi="Calibri" w:cs="Arial"/>
          <w:noProof/>
          <w:szCs w:val="24"/>
        </w:rPr>
        <w:t xml:space="preserve">2013, </w:t>
      </w:r>
      <w:r w:rsidRPr="00B91C18">
        <w:rPr>
          <w:rFonts w:ascii="Calibri" w:eastAsiaTheme="minorEastAsia" w:hAnsi="Calibri" w:cs="Arial"/>
          <w:b/>
          <w:noProof/>
          <w:szCs w:val="24"/>
        </w:rPr>
        <w:t>3:</w:t>
      </w:r>
      <w:r w:rsidRPr="00B91C18">
        <w:rPr>
          <w:rFonts w:ascii="Calibri" w:eastAsiaTheme="minorEastAsia" w:hAnsi="Calibri" w:cs="Arial"/>
          <w:noProof/>
          <w:szCs w:val="24"/>
        </w:rPr>
        <w:t>2837.</w:t>
      </w:r>
    </w:p>
    <w:p w14:paraId="38DED1CE"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13.</w:t>
      </w:r>
      <w:r w:rsidRPr="00B91C18">
        <w:rPr>
          <w:rFonts w:ascii="Calibri" w:eastAsiaTheme="minorEastAsia" w:hAnsi="Calibri" w:cs="Arial"/>
          <w:noProof/>
          <w:szCs w:val="24"/>
        </w:rPr>
        <w:tab/>
        <w:t xml:space="preserve">Yang X, Charlebois P, Macalalad A, Henn MR, Zody MC: </w:t>
      </w:r>
      <w:r w:rsidRPr="00B91C18">
        <w:rPr>
          <w:rFonts w:ascii="Calibri" w:eastAsiaTheme="minorEastAsia" w:hAnsi="Calibri" w:cs="Arial"/>
          <w:b/>
          <w:noProof/>
          <w:szCs w:val="24"/>
        </w:rPr>
        <w:t>V-Phaser 2: variant inference for viral populations.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Genomics </w:t>
      </w:r>
      <w:r w:rsidRPr="00B91C18">
        <w:rPr>
          <w:rFonts w:ascii="Calibri" w:eastAsiaTheme="minorEastAsia" w:hAnsi="Calibri" w:cs="Arial"/>
          <w:noProof/>
          <w:szCs w:val="24"/>
        </w:rPr>
        <w:t xml:space="preserve">2013, </w:t>
      </w:r>
      <w:r w:rsidRPr="00B91C18">
        <w:rPr>
          <w:rFonts w:ascii="Calibri" w:eastAsiaTheme="minorEastAsia" w:hAnsi="Calibri" w:cs="Arial"/>
          <w:b/>
          <w:noProof/>
          <w:szCs w:val="24"/>
        </w:rPr>
        <w:t>14:</w:t>
      </w:r>
      <w:r w:rsidRPr="00B91C18">
        <w:rPr>
          <w:rFonts w:ascii="Calibri" w:eastAsiaTheme="minorEastAsia" w:hAnsi="Calibri" w:cs="Arial"/>
          <w:noProof/>
          <w:szCs w:val="24"/>
        </w:rPr>
        <w:t>674.</w:t>
      </w:r>
    </w:p>
    <w:p w14:paraId="1D2128B1"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14.</w:t>
      </w:r>
      <w:r w:rsidRPr="00B91C18">
        <w:rPr>
          <w:rFonts w:ascii="Calibri" w:eastAsiaTheme="minorEastAsia" w:hAnsi="Calibri" w:cs="Arial"/>
          <w:noProof/>
          <w:szCs w:val="24"/>
        </w:rPr>
        <w:tab/>
        <w:t xml:space="preserve">Mangul S, Wu NC, Mancuso N, Zelikovsky A, Sun R, Eskin E: </w:t>
      </w:r>
      <w:r w:rsidRPr="00B91C18">
        <w:rPr>
          <w:rFonts w:ascii="Calibri" w:eastAsiaTheme="minorEastAsia" w:hAnsi="Calibri" w:cs="Arial"/>
          <w:b/>
          <w:noProof/>
          <w:szCs w:val="24"/>
        </w:rPr>
        <w:t>Accurate viral population assembly from ultra-deep sequencing data.</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Bioinformatics </w:t>
      </w:r>
      <w:r w:rsidRPr="00B91C18">
        <w:rPr>
          <w:rFonts w:ascii="Calibri" w:eastAsiaTheme="minorEastAsia" w:hAnsi="Calibri" w:cs="Arial"/>
          <w:noProof/>
          <w:szCs w:val="24"/>
        </w:rPr>
        <w:t xml:space="preserve">2014, </w:t>
      </w:r>
      <w:r w:rsidRPr="00B91C18">
        <w:rPr>
          <w:rFonts w:ascii="Calibri" w:eastAsiaTheme="minorEastAsia" w:hAnsi="Calibri" w:cs="Arial"/>
          <w:b/>
          <w:noProof/>
          <w:szCs w:val="24"/>
        </w:rPr>
        <w:t>30:</w:t>
      </w:r>
      <w:r w:rsidRPr="00B91C18">
        <w:rPr>
          <w:rFonts w:ascii="Calibri" w:eastAsiaTheme="minorEastAsia" w:hAnsi="Calibri" w:cs="Arial"/>
          <w:noProof/>
          <w:szCs w:val="24"/>
        </w:rPr>
        <w:t>i329-337.</w:t>
      </w:r>
    </w:p>
    <w:p w14:paraId="1A744DFF"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15.</w:t>
      </w:r>
      <w:r w:rsidRPr="00B91C18">
        <w:rPr>
          <w:rFonts w:ascii="Calibri" w:eastAsiaTheme="minorEastAsia" w:hAnsi="Calibri" w:cs="Arial"/>
          <w:noProof/>
          <w:szCs w:val="24"/>
        </w:rPr>
        <w:tab/>
        <w:t xml:space="preserve">Schirmer M, Sloan WT, Quince C: </w:t>
      </w:r>
      <w:r w:rsidRPr="00B91C18">
        <w:rPr>
          <w:rFonts w:ascii="Calibri" w:eastAsiaTheme="minorEastAsia" w:hAnsi="Calibri" w:cs="Arial"/>
          <w:b/>
          <w:noProof/>
          <w:szCs w:val="24"/>
        </w:rPr>
        <w:t>Benchmarking of viral haplotype reconstruction programmes: an overview of the capacities and limitations of currently available programmes.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Brief Bioinform </w:t>
      </w:r>
      <w:r w:rsidRPr="00B91C18">
        <w:rPr>
          <w:rFonts w:ascii="Calibri" w:eastAsiaTheme="minorEastAsia" w:hAnsi="Calibri" w:cs="Arial"/>
          <w:noProof/>
          <w:szCs w:val="24"/>
        </w:rPr>
        <w:t xml:space="preserve">2014, </w:t>
      </w:r>
      <w:r w:rsidRPr="00B91C18">
        <w:rPr>
          <w:rFonts w:ascii="Calibri" w:eastAsiaTheme="minorEastAsia" w:hAnsi="Calibri" w:cs="Arial"/>
          <w:b/>
          <w:noProof/>
          <w:szCs w:val="24"/>
        </w:rPr>
        <w:t>15:</w:t>
      </w:r>
      <w:r w:rsidRPr="00B91C18">
        <w:rPr>
          <w:rFonts w:ascii="Calibri" w:eastAsiaTheme="minorEastAsia" w:hAnsi="Calibri" w:cs="Arial"/>
          <w:noProof/>
          <w:szCs w:val="24"/>
        </w:rPr>
        <w:t>431-442.</w:t>
      </w:r>
    </w:p>
    <w:p w14:paraId="2407B815"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16.</w:t>
      </w:r>
      <w:r w:rsidRPr="00B91C18">
        <w:rPr>
          <w:rFonts w:ascii="Calibri" w:eastAsiaTheme="minorEastAsia" w:hAnsi="Calibri" w:cs="Arial"/>
          <w:noProof/>
          <w:szCs w:val="24"/>
        </w:rPr>
        <w:tab/>
        <w:t xml:space="preserve">Yang X, Charlebois P, Gnerre S, Coole MG, Lennon NJ, Levin JZ, Qu J, Ryan EM, Zody MC, Henn MR: </w:t>
      </w:r>
      <w:r w:rsidRPr="00B91C18">
        <w:rPr>
          <w:rFonts w:ascii="Calibri" w:eastAsiaTheme="minorEastAsia" w:hAnsi="Calibri" w:cs="Arial"/>
          <w:b/>
          <w:noProof/>
          <w:szCs w:val="24"/>
        </w:rPr>
        <w:t>De novo assembly of highly diverse viral populations.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Genomics </w:t>
      </w:r>
      <w:r w:rsidRPr="00B91C18">
        <w:rPr>
          <w:rFonts w:ascii="Calibri" w:eastAsiaTheme="minorEastAsia" w:hAnsi="Calibri" w:cs="Arial"/>
          <w:noProof/>
          <w:szCs w:val="24"/>
        </w:rPr>
        <w:t xml:space="preserve">2012, </w:t>
      </w:r>
      <w:r w:rsidRPr="00B91C18">
        <w:rPr>
          <w:rFonts w:ascii="Calibri" w:eastAsiaTheme="minorEastAsia" w:hAnsi="Calibri" w:cs="Arial"/>
          <w:b/>
          <w:noProof/>
          <w:szCs w:val="24"/>
        </w:rPr>
        <w:t>13:</w:t>
      </w:r>
      <w:r w:rsidRPr="00B91C18">
        <w:rPr>
          <w:rFonts w:ascii="Calibri" w:eastAsiaTheme="minorEastAsia" w:hAnsi="Calibri" w:cs="Arial"/>
          <w:noProof/>
          <w:szCs w:val="24"/>
        </w:rPr>
        <w:t>475.</w:t>
      </w:r>
    </w:p>
    <w:p w14:paraId="5339EBB7"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17.</w:t>
      </w:r>
      <w:r w:rsidRPr="00B91C18">
        <w:rPr>
          <w:rFonts w:ascii="Calibri" w:eastAsiaTheme="minorEastAsia" w:hAnsi="Calibri" w:cs="Arial"/>
          <w:noProof/>
          <w:szCs w:val="24"/>
        </w:rPr>
        <w:tab/>
        <w:t xml:space="preserve">Topfer A, Marschall T, Bull RA, Luciani F, Schonhuth A, Beerenwinkel N: </w:t>
      </w:r>
      <w:r w:rsidRPr="00B91C18">
        <w:rPr>
          <w:rFonts w:ascii="Calibri" w:eastAsiaTheme="minorEastAsia" w:hAnsi="Calibri" w:cs="Arial"/>
          <w:b/>
          <w:noProof/>
          <w:szCs w:val="24"/>
        </w:rPr>
        <w:t>Viral quasispecies assembly via maximal clique enumeration.</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PLoS Computational Biology </w:t>
      </w:r>
      <w:r w:rsidRPr="00B91C18">
        <w:rPr>
          <w:rFonts w:ascii="Calibri" w:eastAsiaTheme="minorEastAsia" w:hAnsi="Calibri" w:cs="Arial"/>
          <w:noProof/>
          <w:szCs w:val="24"/>
        </w:rPr>
        <w:t xml:space="preserve">2014, </w:t>
      </w:r>
      <w:r w:rsidRPr="00B91C18">
        <w:rPr>
          <w:rFonts w:ascii="Calibri" w:eastAsiaTheme="minorEastAsia" w:hAnsi="Calibri" w:cs="Arial"/>
          <w:b/>
          <w:noProof/>
          <w:szCs w:val="24"/>
        </w:rPr>
        <w:t>10:</w:t>
      </w:r>
      <w:r w:rsidRPr="00B91C18">
        <w:rPr>
          <w:rFonts w:ascii="Calibri" w:eastAsiaTheme="minorEastAsia" w:hAnsi="Calibri" w:cs="Arial"/>
          <w:noProof/>
          <w:szCs w:val="24"/>
        </w:rPr>
        <w:t>e1003515.</w:t>
      </w:r>
    </w:p>
    <w:p w14:paraId="45718F68"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18.</w:t>
      </w:r>
      <w:r w:rsidRPr="00B91C18">
        <w:rPr>
          <w:rFonts w:ascii="Calibri" w:eastAsiaTheme="minorEastAsia" w:hAnsi="Calibri" w:cs="Arial"/>
          <w:noProof/>
          <w:szCs w:val="24"/>
        </w:rPr>
        <w:tab/>
        <w:t xml:space="preserve">Prosperi MC, Salemi M: </w:t>
      </w:r>
      <w:r w:rsidRPr="00B91C18">
        <w:rPr>
          <w:rFonts w:ascii="Calibri" w:eastAsiaTheme="minorEastAsia" w:hAnsi="Calibri" w:cs="Arial"/>
          <w:b/>
          <w:noProof/>
          <w:szCs w:val="24"/>
        </w:rPr>
        <w:t>QuRe: software for viral quasispecies reconstruction from next-generation sequencing data.</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Bioinformatics </w:t>
      </w:r>
      <w:r w:rsidRPr="00B91C18">
        <w:rPr>
          <w:rFonts w:ascii="Calibri" w:eastAsiaTheme="minorEastAsia" w:hAnsi="Calibri" w:cs="Arial"/>
          <w:noProof/>
          <w:szCs w:val="24"/>
        </w:rPr>
        <w:t xml:space="preserve">2012, </w:t>
      </w:r>
      <w:r w:rsidRPr="00B91C18">
        <w:rPr>
          <w:rFonts w:ascii="Calibri" w:eastAsiaTheme="minorEastAsia" w:hAnsi="Calibri" w:cs="Arial"/>
          <w:b/>
          <w:noProof/>
          <w:szCs w:val="24"/>
        </w:rPr>
        <w:t>28:</w:t>
      </w:r>
      <w:r w:rsidRPr="00B91C18">
        <w:rPr>
          <w:rFonts w:ascii="Calibri" w:eastAsiaTheme="minorEastAsia" w:hAnsi="Calibri" w:cs="Arial"/>
          <w:noProof/>
          <w:szCs w:val="24"/>
        </w:rPr>
        <w:t>132-133.</w:t>
      </w:r>
    </w:p>
    <w:p w14:paraId="03C1D8E4"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19.</w:t>
      </w:r>
      <w:r w:rsidRPr="00B91C18">
        <w:rPr>
          <w:rFonts w:ascii="Calibri" w:eastAsiaTheme="minorEastAsia" w:hAnsi="Calibri" w:cs="Arial"/>
          <w:noProof/>
          <w:szCs w:val="24"/>
        </w:rPr>
        <w:tab/>
        <w:t xml:space="preserve">Prosperi MC, Prosperi L, Bruselles A, Abbate I, Rozera G, Vincenti D, Solmone MC, Capobianchi MR, Ulivi G: </w:t>
      </w:r>
      <w:r w:rsidRPr="00B91C18">
        <w:rPr>
          <w:rFonts w:ascii="Calibri" w:eastAsiaTheme="minorEastAsia" w:hAnsi="Calibri" w:cs="Arial"/>
          <w:b/>
          <w:noProof/>
          <w:szCs w:val="24"/>
        </w:rPr>
        <w:t>Combinatorial analysis and algorithms for quasispecies reconstruction using next-generation sequencing.</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Bioinformatics </w:t>
      </w:r>
      <w:r w:rsidRPr="00B91C18">
        <w:rPr>
          <w:rFonts w:ascii="Calibri" w:eastAsiaTheme="minorEastAsia" w:hAnsi="Calibri" w:cs="Arial"/>
          <w:noProof/>
          <w:szCs w:val="24"/>
        </w:rPr>
        <w:t xml:space="preserve">2011, </w:t>
      </w:r>
      <w:r w:rsidRPr="00B91C18">
        <w:rPr>
          <w:rFonts w:ascii="Calibri" w:eastAsiaTheme="minorEastAsia" w:hAnsi="Calibri" w:cs="Arial"/>
          <w:b/>
          <w:noProof/>
          <w:szCs w:val="24"/>
        </w:rPr>
        <w:t>12:</w:t>
      </w:r>
      <w:r w:rsidRPr="00B91C18">
        <w:rPr>
          <w:rFonts w:ascii="Calibri" w:eastAsiaTheme="minorEastAsia" w:hAnsi="Calibri" w:cs="Arial"/>
          <w:noProof/>
          <w:szCs w:val="24"/>
        </w:rPr>
        <w:t>5.</w:t>
      </w:r>
    </w:p>
    <w:p w14:paraId="27F73D6C"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20.</w:t>
      </w:r>
      <w:r w:rsidRPr="00B91C18">
        <w:rPr>
          <w:rFonts w:ascii="Calibri" w:eastAsiaTheme="minorEastAsia" w:hAnsi="Calibri" w:cs="Arial"/>
          <w:noProof/>
          <w:szCs w:val="24"/>
        </w:rPr>
        <w:tab/>
        <w:t xml:space="preserve">Beerenwinkel N, Zagordi O: </w:t>
      </w:r>
      <w:r w:rsidRPr="00B91C18">
        <w:rPr>
          <w:rFonts w:ascii="Calibri" w:eastAsiaTheme="minorEastAsia" w:hAnsi="Calibri" w:cs="Arial"/>
          <w:b/>
          <w:noProof/>
          <w:szCs w:val="24"/>
        </w:rPr>
        <w:t>Ultra-deep sequencing for the analysis of viral populations.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Curr Opin Virol </w:t>
      </w:r>
      <w:r w:rsidRPr="00B91C18">
        <w:rPr>
          <w:rFonts w:ascii="Calibri" w:eastAsiaTheme="minorEastAsia" w:hAnsi="Calibri" w:cs="Arial"/>
          <w:noProof/>
          <w:szCs w:val="24"/>
        </w:rPr>
        <w:t xml:space="preserve">2011, </w:t>
      </w:r>
      <w:r w:rsidRPr="00B91C18">
        <w:rPr>
          <w:rFonts w:ascii="Calibri" w:eastAsiaTheme="minorEastAsia" w:hAnsi="Calibri" w:cs="Arial"/>
          <w:b/>
          <w:noProof/>
          <w:szCs w:val="24"/>
        </w:rPr>
        <w:t>1:</w:t>
      </w:r>
      <w:r w:rsidRPr="00B91C18">
        <w:rPr>
          <w:rFonts w:ascii="Calibri" w:eastAsiaTheme="minorEastAsia" w:hAnsi="Calibri" w:cs="Arial"/>
          <w:noProof/>
          <w:szCs w:val="24"/>
        </w:rPr>
        <w:t>413-418.</w:t>
      </w:r>
    </w:p>
    <w:p w14:paraId="176EF9C3"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21.</w:t>
      </w:r>
      <w:r w:rsidRPr="00B91C18">
        <w:rPr>
          <w:rFonts w:ascii="Calibri" w:eastAsiaTheme="minorEastAsia" w:hAnsi="Calibri" w:cs="Arial"/>
          <w:noProof/>
          <w:szCs w:val="24"/>
        </w:rPr>
        <w:tab/>
        <w:t xml:space="preserve">Astrovskaya I, Tork B, Mangul S, Westbrooks K, Mandoiu I, Balfe P, Zelikovsky A: </w:t>
      </w:r>
      <w:r w:rsidRPr="00B91C18">
        <w:rPr>
          <w:rFonts w:ascii="Calibri" w:eastAsiaTheme="minorEastAsia" w:hAnsi="Calibri" w:cs="Arial"/>
          <w:b/>
          <w:noProof/>
          <w:szCs w:val="24"/>
        </w:rPr>
        <w:t>Inferring viral quasispecies spectra from 454 pyrosequencing reads.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Bioinformatics </w:t>
      </w:r>
      <w:r w:rsidRPr="00B91C18">
        <w:rPr>
          <w:rFonts w:ascii="Calibri" w:eastAsiaTheme="minorEastAsia" w:hAnsi="Calibri" w:cs="Arial"/>
          <w:noProof/>
          <w:szCs w:val="24"/>
        </w:rPr>
        <w:t xml:space="preserve">2011, </w:t>
      </w:r>
      <w:r w:rsidRPr="00B91C18">
        <w:rPr>
          <w:rFonts w:ascii="Calibri" w:eastAsiaTheme="minorEastAsia" w:hAnsi="Calibri" w:cs="Arial"/>
          <w:b/>
          <w:noProof/>
          <w:szCs w:val="24"/>
        </w:rPr>
        <w:t>12 Suppl 6:</w:t>
      </w:r>
      <w:r w:rsidRPr="00B91C18">
        <w:rPr>
          <w:rFonts w:ascii="Calibri" w:eastAsiaTheme="minorEastAsia" w:hAnsi="Calibri" w:cs="Arial"/>
          <w:noProof/>
          <w:szCs w:val="24"/>
        </w:rPr>
        <w:t>S1.</w:t>
      </w:r>
    </w:p>
    <w:p w14:paraId="10C4D645"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22.</w:t>
      </w:r>
      <w:r w:rsidRPr="00B91C18">
        <w:rPr>
          <w:rFonts w:ascii="Calibri" w:eastAsiaTheme="minorEastAsia" w:hAnsi="Calibri" w:cs="Arial"/>
          <w:noProof/>
          <w:szCs w:val="24"/>
        </w:rPr>
        <w:tab/>
        <w:t xml:space="preserve">Zagordi O, Klein R, Daumer M, Beerenwinkel N: </w:t>
      </w:r>
      <w:r w:rsidRPr="00B91C18">
        <w:rPr>
          <w:rFonts w:ascii="Calibri" w:eastAsiaTheme="minorEastAsia" w:hAnsi="Calibri" w:cs="Arial"/>
          <w:b/>
          <w:noProof/>
          <w:szCs w:val="24"/>
        </w:rPr>
        <w:t>Error correction of next-generation sequencing data and reliable estimation of HIV quasispecies.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Nucleic Acids Res </w:t>
      </w:r>
      <w:r w:rsidRPr="00B91C18">
        <w:rPr>
          <w:rFonts w:ascii="Calibri" w:eastAsiaTheme="minorEastAsia" w:hAnsi="Calibri" w:cs="Arial"/>
          <w:noProof/>
          <w:szCs w:val="24"/>
        </w:rPr>
        <w:t xml:space="preserve">2010, </w:t>
      </w:r>
      <w:r w:rsidRPr="00B91C18">
        <w:rPr>
          <w:rFonts w:ascii="Calibri" w:eastAsiaTheme="minorEastAsia" w:hAnsi="Calibri" w:cs="Arial"/>
          <w:b/>
          <w:noProof/>
          <w:szCs w:val="24"/>
        </w:rPr>
        <w:t>38:</w:t>
      </w:r>
      <w:r w:rsidRPr="00B91C18">
        <w:rPr>
          <w:rFonts w:ascii="Calibri" w:eastAsiaTheme="minorEastAsia" w:hAnsi="Calibri" w:cs="Arial"/>
          <w:noProof/>
          <w:szCs w:val="24"/>
        </w:rPr>
        <w:t>7400-7409.</w:t>
      </w:r>
    </w:p>
    <w:p w14:paraId="058EC246"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23.</w:t>
      </w:r>
      <w:r w:rsidRPr="00B91C18">
        <w:rPr>
          <w:rFonts w:ascii="Calibri" w:eastAsiaTheme="minorEastAsia" w:hAnsi="Calibri" w:cs="Arial"/>
          <w:noProof/>
          <w:szCs w:val="24"/>
        </w:rPr>
        <w:tab/>
        <w:t xml:space="preserve">Santana-Quintero L, Dingerdissen H, Thierry-Mieg J, Mazumder R, Simonyan V: </w:t>
      </w:r>
      <w:r w:rsidRPr="00B91C18">
        <w:rPr>
          <w:rFonts w:ascii="Calibri" w:eastAsiaTheme="minorEastAsia" w:hAnsi="Calibri" w:cs="Arial"/>
          <w:b/>
          <w:noProof/>
          <w:szCs w:val="24"/>
        </w:rPr>
        <w:t>HIVE-hexagon: high-performance, parallelized sequence alignment for next-generation sequencing data analysis.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PLoS ONE </w:t>
      </w:r>
      <w:r w:rsidRPr="00B91C18">
        <w:rPr>
          <w:rFonts w:ascii="Calibri" w:eastAsiaTheme="minorEastAsia" w:hAnsi="Calibri" w:cs="Arial"/>
          <w:noProof/>
          <w:szCs w:val="24"/>
        </w:rPr>
        <w:t xml:space="preserve">2014, </w:t>
      </w:r>
      <w:r w:rsidRPr="00B91C18">
        <w:rPr>
          <w:rFonts w:ascii="Calibri" w:eastAsiaTheme="minorEastAsia" w:hAnsi="Calibri" w:cs="Arial"/>
          <w:b/>
          <w:noProof/>
          <w:szCs w:val="24"/>
        </w:rPr>
        <w:t>9:</w:t>
      </w:r>
      <w:r w:rsidRPr="00B91C18">
        <w:rPr>
          <w:rFonts w:ascii="Calibri" w:eastAsiaTheme="minorEastAsia" w:hAnsi="Calibri" w:cs="Arial"/>
          <w:noProof/>
          <w:szCs w:val="24"/>
        </w:rPr>
        <w:t>e99033.</w:t>
      </w:r>
    </w:p>
    <w:p w14:paraId="0B715B21"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24.</w:t>
      </w:r>
      <w:r w:rsidRPr="00B91C18">
        <w:rPr>
          <w:rFonts w:ascii="Calibri" w:eastAsiaTheme="minorEastAsia" w:hAnsi="Calibri" w:cs="Arial"/>
          <w:noProof/>
          <w:szCs w:val="24"/>
        </w:rPr>
        <w:tab/>
        <w:t xml:space="preserve">Kullback S: </w:t>
      </w:r>
      <w:r w:rsidRPr="00B91C18">
        <w:rPr>
          <w:rFonts w:ascii="Calibri" w:eastAsiaTheme="minorEastAsia" w:hAnsi="Calibri" w:cs="Arial"/>
          <w:b/>
          <w:noProof/>
          <w:szCs w:val="24"/>
        </w:rPr>
        <w:t>The Kullback-Leibler Distance.</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American Statistician </w:t>
      </w:r>
      <w:r w:rsidRPr="00B91C18">
        <w:rPr>
          <w:rFonts w:ascii="Calibri" w:eastAsiaTheme="minorEastAsia" w:hAnsi="Calibri" w:cs="Arial"/>
          <w:noProof/>
          <w:szCs w:val="24"/>
        </w:rPr>
        <w:t xml:space="preserve">1987, </w:t>
      </w:r>
      <w:r w:rsidRPr="00B91C18">
        <w:rPr>
          <w:rFonts w:ascii="Calibri" w:eastAsiaTheme="minorEastAsia" w:hAnsi="Calibri" w:cs="Arial"/>
          <w:b/>
          <w:noProof/>
          <w:szCs w:val="24"/>
        </w:rPr>
        <w:t>41:</w:t>
      </w:r>
      <w:r w:rsidRPr="00B91C18">
        <w:rPr>
          <w:rFonts w:ascii="Calibri" w:eastAsiaTheme="minorEastAsia" w:hAnsi="Calibri" w:cs="Arial"/>
          <w:noProof/>
          <w:szCs w:val="24"/>
        </w:rPr>
        <w:t>340-340.</w:t>
      </w:r>
    </w:p>
    <w:p w14:paraId="217F9C08"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25.</w:t>
      </w:r>
      <w:r w:rsidRPr="00B91C18">
        <w:rPr>
          <w:rFonts w:ascii="Calibri" w:eastAsiaTheme="minorEastAsia" w:hAnsi="Calibri" w:cs="Arial"/>
          <w:noProof/>
          <w:szCs w:val="24"/>
        </w:rPr>
        <w:tab/>
        <w:t xml:space="preserve">Rezapkin GV, Fan L, Asher DM, Fibi MR, Dragunsky EM, Chumakov KM: </w:t>
      </w:r>
      <w:r w:rsidRPr="00B91C18">
        <w:rPr>
          <w:rFonts w:ascii="Calibri" w:eastAsiaTheme="minorEastAsia" w:hAnsi="Calibri" w:cs="Arial"/>
          <w:b/>
          <w:noProof/>
          <w:szCs w:val="24"/>
        </w:rPr>
        <w:t>Mutations in Sabin 2 strain of poliovirus and stability of attenuation phenotype.</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Virology </w:t>
      </w:r>
      <w:r w:rsidRPr="00B91C18">
        <w:rPr>
          <w:rFonts w:ascii="Calibri" w:eastAsiaTheme="minorEastAsia" w:hAnsi="Calibri" w:cs="Arial"/>
          <w:noProof/>
          <w:szCs w:val="24"/>
        </w:rPr>
        <w:t xml:space="preserve">1999, </w:t>
      </w:r>
      <w:r w:rsidRPr="00B91C18">
        <w:rPr>
          <w:rFonts w:ascii="Calibri" w:eastAsiaTheme="minorEastAsia" w:hAnsi="Calibri" w:cs="Arial"/>
          <w:b/>
          <w:noProof/>
          <w:szCs w:val="24"/>
        </w:rPr>
        <w:t>258:</w:t>
      </w:r>
      <w:r w:rsidRPr="00B91C18">
        <w:rPr>
          <w:rFonts w:ascii="Calibri" w:eastAsiaTheme="minorEastAsia" w:hAnsi="Calibri" w:cs="Arial"/>
          <w:noProof/>
          <w:szCs w:val="24"/>
        </w:rPr>
        <w:t>152-160.</w:t>
      </w:r>
    </w:p>
    <w:p w14:paraId="10B5444A"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26.</w:t>
      </w:r>
      <w:r w:rsidRPr="00B91C18">
        <w:rPr>
          <w:rFonts w:ascii="Calibri" w:eastAsiaTheme="minorEastAsia" w:hAnsi="Calibri" w:cs="Arial"/>
          <w:noProof/>
          <w:szCs w:val="24"/>
        </w:rPr>
        <w:tab/>
        <w:t xml:space="preserve">Katoh K, Standley DM: </w:t>
      </w:r>
      <w:r w:rsidRPr="00B91C18">
        <w:rPr>
          <w:rFonts w:ascii="Calibri" w:eastAsiaTheme="minorEastAsia" w:hAnsi="Calibri" w:cs="Arial"/>
          <w:b/>
          <w:noProof/>
          <w:szCs w:val="24"/>
        </w:rPr>
        <w:t>MAFFT multiple sequence alignment software version 7: improvements in performance and usability.</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Mol Biol Evol </w:t>
      </w:r>
      <w:r w:rsidRPr="00B91C18">
        <w:rPr>
          <w:rFonts w:ascii="Calibri" w:eastAsiaTheme="minorEastAsia" w:hAnsi="Calibri" w:cs="Arial"/>
          <w:noProof/>
          <w:szCs w:val="24"/>
        </w:rPr>
        <w:t xml:space="preserve">2013, </w:t>
      </w:r>
      <w:r w:rsidRPr="00B91C18">
        <w:rPr>
          <w:rFonts w:ascii="Calibri" w:eastAsiaTheme="minorEastAsia" w:hAnsi="Calibri" w:cs="Arial"/>
          <w:b/>
          <w:noProof/>
          <w:szCs w:val="24"/>
        </w:rPr>
        <w:t>30:</w:t>
      </w:r>
      <w:r w:rsidRPr="00B91C18">
        <w:rPr>
          <w:rFonts w:ascii="Calibri" w:eastAsiaTheme="minorEastAsia" w:hAnsi="Calibri" w:cs="Arial"/>
          <w:noProof/>
          <w:szCs w:val="24"/>
        </w:rPr>
        <w:t>772-780.</w:t>
      </w:r>
    </w:p>
    <w:p w14:paraId="010F6254"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27.</w:t>
      </w:r>
      <w:r w:rsidRPr="00B91C18">
        <w:rPr>
          <w:rFonts w:ascii="Calibri" w:eastAsiaTheme="minorEastAsia" w:hAnsi="Calibri" w:cs="Arial"/>
          <w:noProof/>
          <w:szCs w:val="24"/>
        </w:rPr>
        <w:tab/>
        <w:t xml:space="preserve">Afzal MA, Pickford AR, Forsey T, Heath AB, Minor PD: </w:t>
      </w:r>
      <w:r w:rsidRPr="00B91C18">
        <w:rPr>
          <w:rFonts w:ascii="Calibri" w:eastAsiaTheme="minorEastAsia" w:hAnsi="Calibri" w:cs="Arial"/>
          <w:b/>
          <w:noProof/>
          <w:szCs w:val="24"/>
        </w:rPr>
        <w:t>The Jeryl Lynn vaccine strain of mumps virus is a mixture of two distinct isolates.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J Gen Virol </w:t>
      </w:r>
      <w:r w:rsidRPr="00B91C18">
        <w:rPr>
          <w:rFonts w:ascii="Calibri" w:eastAsiaTheme="minorEastAsia" w:hAnsi="Calibri" w:cs="Arial"/>
          <w:noProof/>
          <w:szCs w:val="24"/>
        </w:rPr>
        <w:t xml:space="preserve">1993, </w:t>
      </w:r>
      <w:r w:rsidRPr="00B91C18">
        <w:rPr>
          <w:rFonts w:ascii="Calibri" w:eastAsiaTheme="minorEastAsia" w:hAnsi="Calibri" w:cs="Arial"/>
          <w:b/>
          <w:noProof/>
          <w:szCs w:val="24"/>
        </w:rPr>
        <w:t>74 ( Pt 5):</w:t>
      </w:r>
      <w:r w:rsidRPr="00B91C18">
        <w:rPr>
          <w:rFonts w:ascii="Calibri" w:eastAsiaTheme="minorEastAsia" w:hAnsi="Calibri" w:cs="Arial"/>
          <w:noProof/>
          <w:szCs w:val="24"/>
        </w:rPr>
        <w:t>917-920.</w:t>
      </w:r>
    </w:p>
    <w:p w14:paraId="641C4BD0"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28.</w:t>
      </w:r>
      <w:r w:rsidRPr="00B91C18">
        <w:rPr>
          <w:rFonts w:ascii="Calibri" w:eastAsiaTheme="minorEastAsia" w:hAnsi="Calibri" w:cs="Arial"/>
          <w:noProof/>
          <w:szCs w:val="24"/>
        </w:rPr>
        <w:tab/>
        <w:t xml:space="preserve">Zagordi O, Bhattacharya A, Eriksson N, Beerenwinkel N: </w:t>
      </w:r>
      <w:r w:rsidRPr="00B91C18">
        <w:rPr>
          <w:rFonts w:ascii="Calibri" w:eastAsiaTheme="minorEastAsia" w:hAnsi="Calibri" w:cs="Arial"/>
          <w:b/>
          <w:noProof/>
          <w:szCs w:val="24"/>
        </w:rPr>
        <w:t>ShoRAH: estimating the genetic diversity of a mixed sample from next-generation sequencing data.</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BMC Bioinformatics </w:t>
      </w:r>
      <w:r w:rsidRPr="00B91C18">
        <w:rPr>
          <w:rFonts w:ascii="Calibri" w:eastAsiaTheme="minorEastAsia" w:hAnsi="Calibri" w:cs="Arial"/>
          <w:noProof/>
          <w:szCs w:val="24"/>
        </w:rPr>
        <w:t xml:space="preserve">2011, </w:t>
      </w:r>
      <w:r w:rsidRPr="00B91C18">
        <w:rPr>
          <w:rFonts w:ascii="Calibri" w:eastAsiaTheme="minorEastAsia" w:hAnsi="Calibri" w:cs="Arial"/>
          <w:b/>
          <w:noProof/>
          <w:szCs w:val="24"/>
        </w:rPr>
        <w:t>12:</w:t>
      </w:r>
      <w:r w:rsidRPr="00B91C18">
        <w:rPr>
          <w:rFonts w:ascii="Calibri" w:eastAsiaTheme="minorEastAsia" w:hAnsi="Calibri" w:cs="Arial"/>
          <w:noProof/>
          <w:szCs w:val="24"/>
        </w:rPr>
        <w:t>119.</w:t>
      </w:r>
    </w:p>
    <w:p w14:paraId="79C0BA4D"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29.</w:t>
      </w:r>
      <w:r w:rsidRPr="00B91C18">
        <w:rPr>
          <w:rFonts w:ascii="Calibri" w:eastAsiaTheme="minorEastAsia" w:hAnsi="Calibri" w:cs="Arial"/>
          <w:noProof/>
          <w:szCs w:val="24"/>
        </w:rPr>
        <w:tab/>
        <w:t xml:space="preserve">Prabhakaran S, Rey M, Zagordi O, Beerenwinkel N, Roth V: </w:t>
      </w:r>
      <w:r w:rsidRPr="00B91C18">
        <w:rPr>
          <w:rFonts w:ascii="Calibri" w:eastAsiaTheme="minorEastAsia" w:hAnsi="Calibri" w:cs="Arial"/>
          <w:b/>
          <w:noProof/>
          <w:szCs w:val="24"/>
        </w:rPr>
        <w:t>HIV Haplotype Inference Using a Propagating Dirichlet Process Mixture Model.</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IEEE/ACM Trans Comput Biol Bioinform </w:t>
      </w:r>
      <w:r w:rsidRPr="00B91C18">
        <w:rPr>
          <w:rFonts w:ascii="Calibri" w:eastAsiaTheme="minorEastAsia" w:hAnsi="Calibri" w:cs="Arial"/>
          <w:noProof/>
          <w:szCs w:val="24"/>
        </w:rPr>
        <w:t xml:space="preserve">2014, </w:t>
      </w:r>
      <w:r w:rsidRPr="00B91C18">
        <w:rPr>
          <w:rFonts w:ascii="Calibri" w:eastAsiaTheme="minorEastAsia" w:hAnsi="Calibri" w:cs="Arial"/>
          <w:b/>
          <w:noProof/>
          <w:szCs w:val="24"/>
        </w:rPr>
        <w:t>11:</w:t>
      </w:r>
      <w:r w:rsidRPr="00B91C18">
        <w:rPr>
          <w:rFonts w:ascii="Calibri" w:eastAsiaTheme="minorEastAsia" w:hAnsi="Calibri" w:cs="Arial"/>
          <w:noProof/>
          <w:szCs w:val="24"/>
        </w:rPr>
        <w:t>182-191.</w:t>
      </w:r>
    </w:p>
    <w:p w14:paraId="69818B0B"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30.</w:t>
      </w:r>
      <w:r w:rsidRPr="00B91C18">
        <w:rPr>
          <w:rFonts w:ascii="Calibri" w:eastAsiaTheme="minorEastAsia" w:hAnsi="Calibri" w:cs="Arial"/>
          <w:noProof/>
          <w:szCs w:val="24"/>
        </w:rPr>
        <w:tab/>
        <w:t xml:space="preserve">Prabhakaran S, Rey M, Zagordi O, Beerenwinkel N, Roth V: </w:t>
      </w:r>
      <w:r w:rsidRPr="00B91C18">
        <w:rPr>
          <w:rFonts w:ascii="Calibri" w:eastAsiaTheme="minorEastAsia" w:hAnsi="Calibri" w:cs="Arial"/>
          <w:b/>
          <w:noProof/>
          <w:szCs w:val="24"/>
        </w:rPr>
        <w:t>HIV Haplotype Inference Using a Propagating Dirichlet Process Mixture Model.</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IEEE/ACM Trans Comput Biol Bioinform </w:t>
      </w:r>
      <w:r w:rsidRPr="00B91C18">
        <w:rPr>
          <w:rFonts w:ascii="Calibri" w:eastAsiaTheme="minorEastAsia" w:hAnsi="Calibri" w:cs="Arial"/>
          <w:noProof/>
          <w:szCs w:val="24"/>
        </w:rPr>
        <w:t>2013.</w:t>
      </w:r>
    </w:p>
    <w:p w14:paraId="4B2D393D"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31.</w:t>
      </w:r>
      <w:r w:rsidRPr="00B91C18">
        <w:rPr>
          <w:rFonts w:ascii="Calibri" w:eastAsiaTheme="minorEastAsia" w:hAnsi="Calibri" w:cs="Arial"/>
          <w:noProof/>
          <w:szCs w:val="24"/>
        </w:rPr>
        <w:tab/>
        <w:t xml:space="preserve">Behera AK, Basu S, Cherian SS: </w:t>
      </w:r>
      <w:r w:rsidRPr="00B91C18">
        <w:rPr>
          <w:rFonts w:ascii="Calibri" w:eastAsiaTheme="minorEastAsia" w:hAnsi="Calibri" w:cs="Arial"/>
          <w:b/>
          <w:noProof/>
          <w:szCs w:val="24"/>
        </w:rPr>
        <w:t>Molecular mechanism of the enhanced viral fitness contributed by secondary mutations in the hemagglutinin protein of oseltamivir resistant H1N1 influenza viruses: modeling studies of antibody and receptor binding.</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Gene </w:t>
      </w:r>
      <w:r w:rsidRPr="00B91C18">
        <w:rPr>
          <w:rFonts w:ascii="Calibri" w:eastAsiaTheme="minorEastAsia" w:hAnsi="Calibri" w:cs="Arial"/>
          <w:noProof/>
          <w:szCs w:val="24"/>
        </w:rPr>
        <w:t xml:space="preserve">2015, </w:t>
      </w:r>
      <w:r w:rsidRPr="00B91C18">
        <w:rPr>
          <w:rFonts w:ascii="Calibri" w:eastAsiaTheme="minorEastAsia" w:hAnsi="Calibri" w:cs="Arial"/>
          <w:b/>
          <w:noProof/>
          <w:szCs w:val="24"/>
        </w:rPr>
        <w:t>557:</w:t>
      </w:r>
      <w:r w:rsidRPr="00B91C18">
        <w:rPr>
          <w:rFonts w:ascii="Calibri" w:eastAsiaTheme="minorEastAsia" w:hAnsi="Calibri" w:cs="Arial"/>
          <w:noProof/>
          <w:szCs w:val="24"/>
        </w:rPr>
        <w:t>19-27.</w:t>
      </w:r>
    </w:p>
    <w:p w14:paraId="4EE59C7A"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32.</w:t>
      </w:r>
      <w:r w:rsidRPr="00B91C18">
        <w:rPr>
          <w:rFonts w:ascii="Calibri" w:eastAsiaTheme="minorEastAsia" w:hAnsi="Calibri" w:cs="Arial"/>
          <w:noProof/>
          <w:szCs w:val="24"/>
        </w:rPr>
        <w:tab/>
        <w:t xml:space="preserve">Pfeiffer JK, Kirkegaard K: </w:t>
      </w:r>
      <w:r w:rsidRPr="00B91C18">
        <w:rPr>
          <w:rFonts w:ascii="Calibri" w:eastAsiaTheme="minorEastAsia" w:hAnsi="Calibri" w:cs="Arial"/>
          <w:b/>
          <w:noProof/>
          <w:szCs w:val="24"/>
        </w:rPr>
        <w:t>A single mutation in poliovirus RNA-dependent RNA polymerase confers resistance to mutagenic nucleotide analogs via increased fidelity.</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Proceedings of the National Academy of Sciences of the United States of America </w:t>
      </w:r>
      <w:r w:rsidRPr="00B91C18">
        <w:rPr>
          <w:rFonts w:ascii="Calibri" w:eastAsiaTheme="minorEastAsia" w:hAnsi="Calibri" w:cs="Arial"/>
          <w:noProof/>
          <w:szCs w:val="24"/>
        </w:rPr>
        <w:t xml:space="preserve">2003, </w:t>
      </w:r>
      <w:r w:rsidRPr="00B91C18">
        <w:rPr>
          <w:rFonts w:ascii="Calibri" w:eastAsiaTheme="minorEastAsia" w:hAnsi="Calibri" w:cs="Arial"/>
          <w:b/>
          <w:noProof/>
          <w:szCs w:val="24"/>
        </w:rPr>
        <w:t>100:</w:t>
      </w:r>
      <w:r w:rsidRPr="00B91C18">
        <w:rPr>
          <w:rFonts w:ascii="Calibri" w:eastAsiaTheme="minorEastAsia" w:hAnsi="Calibri" w:cs="Arial"/>
          <w:noProof/>
          <w:szCs w:val="24"/>
        </w:rPr>
        <w:t>7289-7294.</w:t>
      </w:r>
    </w:p>
    <w:p w14:paraId="737699FB"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33.</w:t>
      </w:r>
      <w:r w:rsidRPr="00B91C18">
        <w:rPr>
          <w:rFonts w:ascii="Calibri" w:eastAsiaTheme="minorEastAsia" w:hAnsi="Calibri" w:cs="Arial"/>
          <w:noProof/>
          <w:szCs w:val="24"/>
        </w:rPr>
        <w:tab/>
        <w:t xml:space="preserve">Lange CM, Hue S, Violari A, Cotton M, Gibb D, Babiker A, Otwombe K, Panchia R, Dobbels E, Jean-Philippe P, et al: </w:t>
      </w:r>
      <w:r w:rsidRPr="00B91C18">
        <w:rPr>
          <w:rFonts w:ascii="Calibri" w:eastAsiaTheme="minorEastAsia" w:hAnsi="Calibri" w:cs="Arial"/>
          <w:b/>
          <w:noProof/>
          <w:szCs w:val="24"/>
        </w:rPr>
        <w:t>Single Genome Analysis for the Detection of Linked Multiclass Drug Resistance Mutations in HIV-1-Infected Children After Failure of Protease Inhibitor-Based First-Line Therapy.</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J Acquir Immune Defic Syndr </w:t>
      </w:r>
      <w:r w:rsidRPr="00B91C18">
        <w:rPr>
          <w:rFonts w:ascii="Calibri" w:eastAsiaTheme="minorEastAsia" w:hAnsi="Calibri" w:cs="Arial"/>
          <w:noProof/>
          <w:szCs w:val="24"/>
        </w:rPr>
        <w:t xml:space="preserve">2015, </w:t>
      </w:r>
      <w:r w:rsidRPr="00B91C18">
        <w:rPr>
          <w:rFonts w:ascii="Calibri" w:eastAsiaTheme="minorEastAsia" w:hAnsi="Calibri" w:cs="Arial"/>
          <w:b/>
          <w:noProof/>
          <w:szCs w:val="24"/>
        </w:rPr>
        <w:t>69:</w:t>
      </w:r>
      <w:r w:rsidRPr="00B91C18">
        <w:rPr>
          <w:rFonts w:ascii="Calibri" w:eastAsiaTheme="minorEastAsia" w:hAnsi="Calibri" w:cs="Arial"/>
          <w:noProof/>
          <w:szCs w:val="24"/>
        </w:rPr>
        <w:t>138-144.</w:t>
      </w:r>
    </w:p>
    <w:p w14:paraId="6356134D"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34.</w:t>
      </w:r>
      <w:r w:rsidRPr="00B91C18">
        <w:rPr>
          <w:rFonts w:ascii="Calibri" w:eastAsiaTheme="minorEastAsia" w:hAnsi="Calibri" w:cs="Arial"/>
          <w:noProof/>
          <w:szCs w:val="24"/>
        </w:rPr>
        <w:tab/>
        <w:t xml:space="preserve">Sabin AB, Ramos-Alvarez M, Alvarez-Amezquita J, Pelon W, Michaels RH, Spigland I, Koch MA, Barnes JM, Rhim JS: </w:t>
      </w:r>
      <w:r w:rsidRPr="00B91C18">
        <w:rPr>
          <w:rFonts w:ascii="Calibri" w:eastAsiaTheme="minorEastAsia" w:hAnsi="Calibri" w:cs="Arial"/>
          <w:b/>
          <w:noProof/>
          <w:szCs w:val="24"/>
        </w:rPr>
        <w:t>Live, orally given poliovirus vaccine. Effects of rapid mass immunization on population under conditions of massive enteric infection with other viruses.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JAMA </w:t>
      </w:r>
      <w:r w:rsidRPr="00B91C18">
        <w:rPr>
          <w:rFonts w:ascii="Calibri" w:eastAsiaTheme="minorEastAsia" w:hAnsi="Calibri" w:cs="Arial"/>
          <w:noProof/>
          <w:szCs w:val="24"/>
        </w:rPr>
        <w:t xml:space="preserve">1960, </w:t>
      </w:r>
      <w:r w:rsidRPr="00B91C18">
        <w:rPr>
          <w:rFonts w:ascii="Calibri" w:eastAsiaTheme="minorEastAsia" w:hAnsi="Calibri" w:cs="Arial"/>
          <w:b/>
          <w:noProof/>
          <w:szCs w:val="24"/>
        </w:rPr>
        <w:t>173:</w:t>
      </w:r>
      <w:r w:rsidRPr="00B91C18">
        <w:rPr>
          <w:rFonts w:ascii="Calibri" w:eastAsiaTheme="minorEastAsia" w:hAnsi="Calibri" w:cs="Arial"/>
          <w:noProof/>
          <w:szCs w:val="24"/>
        </w:rPr>
        <w:t>1521-1526.</w:t>
      </w:r>
    </w:p>
    <w:p w14:paraId="4E85E37C" w14:textId="77777777" w:rsidR="00B91C18" w:rsidRPr="00B91C18" w:rsidRDefault="00B91C18" w:rsidP="00B91C18">
      <w:pPr>
        <w:spacing w:after="0"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35.</w:t>
      </w:r>
      <w:r w:rsidRPr="00B91C18">
        <w:rPr>
          <w:rFonts w:ascii="Calibri" w:eastAsiaTheme="minorEastAsia" w:hAnsi="Calibri" w:cs="Arial"/>
          <w:noProof/>
          <w:szCs w:val="24"/>
        </w:rPr>
        <w:tab/>
        <w:t xml:space="preserve">Kumar S, Stecher G, Tamura K: </w:t>
      </w:r>
      <w:r w:rsidRPr="00B91C18">
        <w:rPr>
          <w:rFonts w:ascii="Calibri" w:eastAsiaTheme="minorEastAsia" w:hAnsi="Calibri" w:cs="Arial"/>
          <w:b/>
          <w:noProof/>
          <w:szCs w:val="24"/>
        </w:rPr>
        <w:t>MEGA7: Molecular Evolutionary Genetics Analysis Version 7.0 for Bigger Datasets.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Mol Biol Evol </w:t>
      </w:r>
      <w:r w:rsidRPr="00B91C18">
        <w:rPr>
          <w:rFonts w:ascii="Calibri" w:eastAsiaTheme="minorEastAsia" w:hAnsi="Calibri" w:cs="Arial"/>
          <w:noProof/>
          <w:szCs w:val="24"/>
        </w:rPr>
        <w:t xml:space="preserve">2016, </w:t>
      </w:r>
      <w:r w:rsidRPr="00B91C18">
        <w:rPr>
          <w:rFonts w:ascii="Calibri" w:eastAsiaTheme="minorEastAsia" w:hAnsi="Calibri" w:cs="Arial"/>
          <w:b/>
          <w:noProof/>
          <w:szCs w:val="24"/>
        </w:rPr>
        <w:t>33:</w:t>
      </w:r>
      <w:r w:rsidRPr="00B91C18">
        <w:rPr>
          <w:rFonts w:ascii="Calibri" w:eastAsiaTheme="minorEastAsia" w:hAnsi="Calibri" w:cs="Arial"/>
          <w:noProof/>
          <w:szCs w:val="24"/>
        </w:rPr>
        <w:t>1870-1874.</w:t>
      </w:r>
    </w:p>
    <w:p w14:paraId="7E4EBEFC" w14:textId="77777777" w:rsidR="00B91C18" w:rsidRPr="00B91C18" w:rsidRDefault="00B91C18" w:rsidP="00B91C18">
      <w:pPr>
        <w:spacing w:line="240" w:lineRule="auto"/>
        <w:ind w:left="720" w:hanging="720"/>
        <w:jc w:val="both"/>
        <w:rPr>
          <w:rFonts w:ascii="Calibri" w:eastAsiaTheme="minorEastAsia" w:hAnsi="Calibri" w:cs="Arial"/>
          <w:noProof/>
          <w:szCs w:val="24"/>
        </w:rPr>
      </w:pPr>
      <w:r w:rsidRPr="00B91C18">
        <w:rPr>
          <w:rFonts w:ascii="Calibri" w:eastAsiaTheme="minorEastAsia" w:hAnsi="Calibri" w:cs="Arial"/>
          <w:noProof/>
          <w:szCs w:val="24"/>
        </w:rPr>
        <w:t>36.</w:t>
      </w:r>
      <w:r w:rsidRPr="00B91C18">
        <w:rPr>
          <w:rFonts w:ascii="Calibri" w:eastAsiaTheme="minorEastAsia" w:hAnsi="Calibri" w:cs="Arial"/>
          <w:noProof/>
          <w:szCs w:val="24"/>
        </w:rPr>
        <w:tab/>
        <w:t xml:space="preserve">Saitou N, Nei M: </w:t>
      </w:r>
      <w:r w:rsidRPr="00B91C18">
        <w:rPr>
          <w:rFonts w:ascii="Calibri" w:eastAsiaTheme="minorEastAsia" w:hAnsi="Calibri" w:cs="Arial"/>
          <w:b/>
          <w:noProof/>
          <w:szCs w:val="24"/>
        </w:rPr>
        <w:t>The neighbor-joining method: a new method for reconstructing phylogenetic trees.</w:t>
      </w:r>
      <w:r w:rsidRPr="00B91C18">
        <w:rPr>
          <w:rFonts w:ascii="Calibri" w:eastAsiaTheme="minorEastAsia" w:hAnsi="Calibri" w:cs="Arial"/>
          <w:noProof/>
          <w:szCs w:val="24"/>
        </w:rPr>
        <w:t xml:space="preserve"> </w:t>
      </w:r>
      <w:r w:rsidRPr="00B91C18">
        <w:rPr>
          <w:rFonts w:ascii="Calibri" w:eastAsiaTheme="minorEastAsia" w:hAnsi="Calibri" w:cs="Arial"/>
          <w:i/>
          <w:noProof/>
          <w:szCs w:val="24"/>
        </w:rPr>
        <w:t xml:space="preserve">Mol Biol Evol </w:t>
      </w:r>
      <w:r w:rsidRPr="00B91C18">
        <w:rPr>
          <w:rFonts w:ascii="Calibri" w:eastAsiaTheme="minorEastAsia" w:hAnsi="Calibri" w:cs="Arial"/>
          <w:noProof/>
          <w:szCs w:val="24"/>
        </w:rPr>
        <w:t xml:space="preserve">1987, </w:t>
      </w:r>
      <w:r w:rsidRPr="00B91C18">
        <w:rPr>
          <w:rFonts w:ascii="Calibri" w:eastAsiaTheme="minorEastAsia" w:hAnsi="Calibri" w:cs="Arial"/>
          <w:b/>
          <w:noProof/>
          <w:szCs w:val="24"/>
        </w:rPr>
        <w:t>4:</w:t>
      </w:r>
      <w:r w:rsidRPr="00B91C18">
        <w:rPr>
          <w:rFonts w:ascii="Calibri" w:eastAsiaTheme="minorEastAsia" w:hAnsi="Calibri" w:cs="Arial"/>
          <w:noProof/>
          <w:szCs w:val="24"/>
        </w:rPr>
        <w:t>406-425.</w:t>
      </w:r>
    </w:p>
    <w:p w14:paraId="10F7707D" w14:textId="7EB4EF56" w:rsidR="00B91C18" w:rsidRDefault="00B91C18" w:rsidP="00B91C18">
      <w:pPr>
        <w:spacing w:line="240" w:lineRule="auto"/>
        <w:jc w:val="both"/>
        <w:rPr>
          <w:rFonts w:ascii="Calibri" w:eastAsiaTheme="minorEastAsia" w:hAnsi="Calibri" w:cs="Arial"/>
          <w:noProof/>
          <w:szCs w:val="24"/>
        </w:rPr>
      </w:pPr>
    </w:p>
    <w:p w14:paraId="76477771" w14:textId="75EC9AB1" w:rsidR="008F2C91" w:rsidRDefault="004C1D7F" w:rsidP="00AA0378">
      <w:pPr>
        <w:spacing w:line="480" w:lineRule="auto"/>
        <w:jc w:val="both"/>
        <w:rPr>
          <w:rFonts w:ascii="Arial" w:eastAsiaTheme="minorEastAsia" w:hAnsi="Arial" w:cs="Arial"/>
          <w:sz w:val="24"/>
          <w:szCs w:val="24"/>
        </w:rPr>
      </w:pPr>
      <w:r>
        <w:rPr>
          <w:rFonts w:ascii="Arial" w:eastAsiaTheme="minorEastAsia" w:hAnsi="Arial" w:cs="Arial"/>
          <w:sz w:val="24"/>
          <w:szCs w:val="24"/>
        </w:rPr>
        <w:fldChar w:fldCharType="end"/>
      </w:r>
      <w:r w:rsidR="008F2C91">
        <w:rPr>
          <w:rFonts w:ascii="Arial" w:eastAsiaTheme="minorEastAsia" w:hAnsi="Arial" w:cs="Arial"/>
          <w:sz w:val="24"/>
          <w:szCs w:val="24"/>
        </w:rPr>
        <w:br w:type="page"/>
      </w:r>
    </w:p>
    <w:p w14:paraId="7DACAF17" w14:textId="64C60508" w:rsidR="00D62FF1" w:rsidRDefault="00D62FF1" w:rsidP="00AA0378">
      <w:pPr>
        <w:spacing w:before="27" w:line="262" w:lineRule="auto"/>
        <w:jc w:val="both"/>
        <w:rPr>
          <w:rFonts w:ascii="Arial" w:hAnsi="Arial" w:cs="Arial"/>
          <w:b/>
          <w:sz w:val="28"/>
          <w:szCs w:val="18"/>
        </w:rPr>
      </w:pPr>
      <w:r>
        <w:rPr>
          <w:rFonts w:ascii="Arial" w:hAnsi="Arial" w:cs="Arial"/>
          <w:b/>
          <w:sz w:val="28"/>
          <w:szCs w:val="18"/>
        </w:rPr>
        <w:t>Figure legends</w:t>
      </w:r>
    </w:p>
    <w:p w14:paraId="5CC8FEE4" w14:textId="21C99026" w:rsidR="00B04897" w:rsidRDefault="005F53C8" w:rsidP="00AA0378">
      <w:pPr>
        <w:spacing w:before="27" w:line="262" w:lineRule="auto"/>
        <w:jc w:val="both"/>
        <w:rPr>
          <w:rFonts w:ascii="Arial" w:hAnsi="Arial" w:cs="Arial"/>
          <w:b/>
          <w:sz w:val="28"/>
        </w:rPr>
      </w:pPr>
      <w:proofErr w:type="gramStart"/>
      <w:r w:rsidRPr="00F825F2">
        <w:rPr>
          <w:rFonts w:ascii="Arial" w:hAnsi="Arial" w:cs="Arial"/>
          <w:b/>
          <w:sz w:val="28"/>
          <w:szCs w:val="18"/>
        </w:rPr>
        <w:t>Fig.</w:t>
      </w:r>
      <w:r>
        <w:rPr>
          <w:rFonts w:ascii="Arial" w:hAnsi="Arial" w:cs="Arial"/>
          <w:b/>
          <w:sz w:val="28"/>
          <w:szCs w:val="18"/>
        </w:rPr>
        <w:t xml:space="preserve"> </w:t>
      </w:r>
      <w:r w:rsidRPr="00F825F2">
        <w:rPr>
          <w:rFonts w:ascii="Arial" w:hAnsi="Arial" w:cs="Arial"/>
          <w:b/>
          <w:sz w:val="28"/>
          <w:szCs w:val="18"/>
        </w:rPr>
        <w:t>1</w:t>
      </w:r>
      <w:r w:rsidRPr="00F825F2">
        <w:rPr>
          <w:rFonts w:ascii="Arial" w:hAnsi="Arial" w:cs="Arial"/>
          <w:sz w:val="28"/>
          <w:szCs w:val="18"/>
        </w:rPr>
        <w:t xml:space="preserve"> </w:t>
      </w:r>
      <w:r w:rsidR="004A1F6F" w:rsidRPr="00C37187">
        <w:rPr>
          <w:rFonts w:ascii="Arial" w:hAnsi="Arial" w:cs="Arial"/>
          <w:sz w:val="24"/>
          <w:szCs w:val="14"/>
        </w:rPr>
        <w:t>Hexahedron algorithm</w:t>
      </w:r>
      <w:r w:rsidRPr="00C37187">
        <w:rPr>
          <w:rFonts w:ascii="Arial" w:hAnsi="Arial" w:cs="Arial"/>
          <w:sz w:val="24"/>
          <w:szCs w:val="14"/>
        </w:rPr>
        <w:t xml:space="preserve"> overview</w:t>
      </w:r>
      <w:r>
        <w:rPr>
          <w:rFonts w:ascii="Arial" w:hAnsi="Arial" w:cs="Arial"/>
          <w:sz w:val="24"/>
          <w:szCs w:val="14"/>
        </w:rPr>
        <w:t>.</w:t>
      </w:r>
      <w:proofErr w:type="gramEnd"/>
      <w:r>
        <w:rPr>
          <w:rFonts w:ascii="Arial" w:hAnsi="Arial" w:cs="Arial"/>
          <w:sz w:val="24"/>
          <w:szCs w:val="14"/>
        </w:rPr>
        <w:t xml:space="preserve"> T</w:t>
      </w:r>
      <w:r w:rsidRPr="00F825F2">
        <w:rPr>
          <w:rFonts w:ascii="Arial" w:hAnsi="Arial" w:cs="Arial"/>
          <w:sz w:val="24"/>
          <w:szCs w:val="14"/>
        </w:rPr>
        <w:t>he</w:t>
      </w:r>
      <w:r w:rsidRPr="00F825F2">
        <w:rPr>
          <w:rFonts w:ascii="Arial" w:hAnsi="Arial" w:cs="Arial"/>
          <w:spacing w:val="17"/>
          <w:sz w:val="24"/>
          <w:szCs w:val="14"/>
        </w:rPr>
        <w:t xml:space="preserve"> </w:t>
      </w:r>
      <w:r w:rsidRPr="00F825F2">
        <w:rPr>
          <w:rFonts w:ascii="Arial" w:hAnsi="Arial" w:cs="Arial"/>
          <w:sz w:val="24"/>
          <w:szCs w:val="14"/>
        </w:rPr>
        <w:t>alg</w:t>
      </w:r>
      <w:r w:rsidRPr="00F825F2">
        <w:rPr>
          <w:rFonts w:ascii="Arial" w:hAnsi="Arial" w:cs="Arial"/>
          <w:spacing w:val="-4"/>
          <w:sz w:val="24"/>
          <w:szCs w:val="14"/>
        </w:rPr>
        <w:t>o</w:t>
      </w:r>
      <w:r w:rsidRPr="00F825F2">
        <w:rPr>
          <w:rFonts w:ascii="Arial" w:hAnsi="Arial" w:cs="Arial"/>
          <w:sz w:val="24"/>
          <w:szCs w:val="14"/>
        </w:rPr>
        <w:t>rithm</w:t>
      </w:r>
      <w:r w:rsidRPr="00F825F2">
        <w:rPr>
          <w:rFonts w:ascii="Arial" w:hAnsi="Arial" w:cs="Arial"/>
          <w:spacing w:val="13"/>
          <w:sz w:val="24"/>
          <w:szCs w:val="14"/>
        </w:rPr>
        <w:t xml:space="preserve"> </w:t>
      </w:r>
      <w:r w:rsidRPr="00F825F2">
        <w:rPr>
          <w:rFonts w:ascii="Arial" w:hAnsi="Arial" w:cs="Arial"/>
          <w:sz w:val="24"/>
          <w:szCs w:val="14"/>
        </w:rPr>
        <w:t>creates</w:t>
      </w:r>
      <w:r w:rsidRPr="00F825F2">
        <w:rPr>
          <w:rFonts w:ascii="Arial" w:hAnsi="Arial" w:cs="Arial"/>
          <w:spacing w:val="22"/>
          <w:sz w:val="24"/>
          <w:szCs w:val="14"/>
        </w:rPr>
        <w:t xml:space="preserve"> </w:t>
      </w:r>
      <w:r w:rsidRPr="00F825F2">
        <w:rPr>
          <w:rFonts w:ascii="Arial" w:hAnsi="Arial" w:cs="Arial"/>
          <w:sz w:val="24"/>
          <w:szCs w:val="14"/>
        </w:rPr>
        <w:t>bifurcations</w:t>
      </w:r>
      <w:r w:rsidRPr="00F825F2">
        <w:rPr>
          <w:rFonts w:ascii="Arial" w:hAnsi="Arial" w:cs="Arial"/>
          <w:spacing w:val="14"/>
          <w:sz w:val="24"/>
          <w:szCs w:val="14"/>
        </w:rPr>
        <w:t xml:space="preserve"> </w:t>
      </w:r>
      <w:r w:rsidRPr="00F825F2">
        <w:rPr>
          <w:rFonts w:ascii="Arial" w:hAnsi="Arial" w:cs="Arial"/>
          <w:sz w:val="24"/>
          <w:szCs w:val="14"/>
        </w:rPr>
        <w:t>in</w:t>
      </w:r>
      <w:r w:rsidRPr="00F825F2">
        <w:rPr>
          <w:rFonts w:ascii="Arial" w:hAnsi="Arial" w:cs="Arial"/>
          <w:spacing w:val="2"/>
          <w:sz w:val="24"/>
          <w:szCs w:val="14"/>
        </w:rPr>
        <w:t xml:space="preserve"> </w:t>
      </w:r>
      <w:r w:rsidRPr="00F825F2">
        <w:rPr>
          <w:rFonts w:ascii="Arial" w:hAnsi="Arial" w:cs="Arial"/>
          <w:sz w:val="24"/>
          <w:szCs w:val="14"/>
        </w:rPr>
        <w:t>every</w:t>
      </w:r>
      <w:r w:rsidRPr="00F825F2">
        <w:rPr>
          <w:rFonts w:ascii="Arial" w:hAnsi="Arial" w:cs="Arial"/>
          <w:spacing w:val="-6"/>
          <w:sz w:val="24"/>
          <w:szCs w:val="14"/>
        </w:rPr>
        <w:t xml:space="preserve"> </w:t>
      </w:r>
      <w:r w:rsidRPr="00F825F2">
        <w:rPr>
          <w:rFonts w:ascii="Arial" w:hAnsi="Arial" w:cs="Arial"/>
          <w:spacing w:val="4"/>
          <w:sz w:val="24"/>
          <w:szCs w:val="14"/>
        </w:rPr>
        <w:t>p</w:t>
      </w:r>
      <w:r w:rsidRPr="00F825F2">
        <w:rPr>
          <w:rFonts w:ascii="Arial" w:hAnsi="Arial" w:cs="Arial"/>
          <w:sz w:val="24"/>
          <w:szCs w:val="14"/>
        </w:rPr>
        <w:t>oint</w:t>
      </w:r>
      <w:r w:rsidRPr="00F825F2">
        <w:rPr>
          <w:rFonts w:ascii="Arial" w:hAnsi="Arial" w:cs="Arial"/>
          <w:spacing w:val="14"/>
          <w:sz w:val="24"/>
          <w:szCs w:val="14"/>
        </w:rPr>
        <w:t xml:space="preserve"> </w:t>
      </w:r>
      <w:r w:rsidRPr="00F825F2">
        <w:rPr>
          <w:rFonts w:ascii="Arial" w:hAnsi="Arial" w:cs="Arial"/>
          <w:sz w:val="24"/>
          <w:szCs w:val="14"/>
        </w:rPr>
        <w:t>mutation</w:t>
      </w:r>
      <w:r w:rsidRPr="00F825F2">
        <w:rPr>
          <w:rFonts w:ascii="Arial" w:hAnsi="Arial" w:cs="Arial"/>
          <w:spacing w:val="31"/>
          <w:sz w:val="24"/>
          <w:szCs w:val="14"/>
        </w:rPr>
        <w:t xml:space="preserve"> </w:t>
      </w:r>
      <w:r w:rsidRPr="00F825F2">
        <w:rPr>
          <w:rFonts w:ascii="Arial" w:hAnsi="Arial" w:cs="Arial"/>
          <w:sz w:val="24"/>
          <w:szCs w:val="14"/>
        </w:rPr>
        <w:t>that exceeds</w:t>
      </w:r>
      <w:r w:rsidRPr="00F825F2">
        <w:rPr>
          <w:rFonts w:ascii="Arial" w:hAnsi="Arial" w:cs="Arial"/>
          <w:spacing w:val="-3"/>
          <w:sz w:val="24"/>
          <w:szCs w:val="14"/>
        </w:rPr>
        <w:t xml:space="preserve"> </w:t>
      </w:r>
      <w:r w:rsidRPr="00F825F2">
        <w:rPr>
          <w:rFonts w:ascii="Arial" w:hAnsi="Arial" w:cs="Arial"/>
          <w:sz w:val="24"/>
          <w:szCs w:val="14"/>
        </w:rPr>
        <w:t>a</w:t>
      </w:r>
      <w:r w:rsidRPr="00F825F2">
        <w:rPr>
          <w:rFonts w:ascii="Arial" w:hAnsi="Arial" w:cs="Arial"/>
          <w:spacing w:val="10"/>
          <w:sz w:val="24"/>
          <w:szCs w:val="14"/>
        </w:rPr>
        <w:t xml:space="preserve"> </w:t>
      </w:r>
      <w:r w:rsidRPr="00F825F2">
        <w:rPr>
          <w:rFonts w:ascii="Arial" w:hAnsi="Arial" w:cs="Arial"/>
          <w:sz w:val="24"/>
          <w:szCs w:val="14"/>
        </w:rPr>
        <w:t>user</w:t>
      </w:r>
      <w:r w:rsidRPr="00F825F2">
        <w:rPr>
          <w:rFonts w:ascii="Arial" w:hAnsi="Arial" w:cs="Arial"/>
          <w:spacing w:val="6"/>
          <w:sz w:val="24"/>
          <w:szCs w:val="14"/>
        </w:rPr>
        <w:t xml:space="preserve"> </w:t>
      </w:r>
      <w:r w:rsidRPr="00F825F2">
        <w:rPr>
          <w:rFonts w:ascii="Arial" w:hAnsi="Arial" w:cs="Arial"/>
          <w:sz w:val="24"/>
          <w:szCs w:val="14"/>
        </w:rPr>
        <w:t>s</w:t>
      </w:r>
      <w:r w:rsidRPr="00F825F2">
        <w:rPr>
          <w:rFonts w:ascii="Arial" w:hAnsi="Arial" w:cs="Arial"/>
          <w:spacing w:val="4"/>
          <w:sz w:val="24"/>
          <w:szCs w:val="14"/>
        </w:rPr>
        <w:t>p</w:t>
      </w:r>
      <w:r w:rsidRPr="00F825F2">
        <w:rPr>
          <w:rFonts w:ascii="Arial" w:hAnsi="Arial" w:cs="Arial"/>
          <w:sz w:val="24"/>
          <w:szCs w:val="14"/>
        </w:rPr>
        <w:t>ecified</w:t>
      </w:r>
      <w:r w:rsidRPr="00F825F2">
        <w:rPr>
          <w:rFonts w:ascii="Arial" w:hAnsi="Arial" w:cs="Arial"/>
          <w:spacing w:val="-9"/>
          <w:sz w:val="24"/>
          <w:szCs w:val="14"/>
        </w:rPr>
        <w:t xml:space="preserve"> </w:t>
      </w:r>
      <w:r w:rsidRPr="00F825F2">
        <w:rPr>
          <w:rFonts w:ascii="Arial" w:hAnsi="Arial" w:cs="Arial"/>
          <w:sz w:val="24"/>
          <w:szCs w:val="14"/>
        </w:rPr>
        <w:t>threshold</w:t>
      </w:r>
      <w:r w:rsidRPr="00F825F2">
        <w:rPr>
          <w:rFonts w:ascii="Arial" w:hAnsi="Arial" w:cs="Arial"/>
          <w:spacing w:val="16"/>
          <w:sz w:val="24"/>
          <w:szCs w:val="14"/>
        </w:rPr>
        <w:t xml:space="preserve"> </w:t>
      </w:r>
      <w:r w:rsidRPr="00F825F2">
        <w:rPr>
          <w:rFonts w:ascii="Arial" w:hAnsi="Arial" w:cs="Arial"/>
          <w:sz w:val="24"/>
          <w:szCs w:val="14"/>
        </w:rPr>
        <w:t>and</w:t>
      </w:r>
      <w:r w:rsidRPr="00F825F2">
        <w:rPr>
          <w:rFonts w:ascii="Arial" w:hAnsi="Arial" w:cs="Arial"/>
          <w:spacing w:val="13"/>
          <w:sz w:val="24"/>
          <w:szCs w:val="14"/>
        </w:rPr>
        <w:t xml:space="preserve"> </w:t>
      </w:r>
      <w:r w:rsidRPr="00F825F2">
        <w:rPr>
          <w:rFonts w:ascii="Arial" w:hAnsi="Arial" w:cs="Arial"/>
          <w:sz w:val="24"/>
          <w:szCs w:val="14"/>
        </w:rPr>
        <w:t>maintains</w:t>
      </w:r>
      <w:r w:rsidRPr="00F825F2">
        <w:rPr>
          <w:rFonts w:ascii="Arial" w:hAnsi="Arial" w:cs="Arial"/>
          <w:spacing w:val="17"/>
          <w:sz w:val="24"/>
          <w:szCs w:val="14"/>
        </w:rPr>
        <w:t xml:space="preserve"> </w:t>
      </w:r>
      <w:r w:rsidRPr="00F825F2">
        <w:rPr>
          <w:rFonts w:ascii="Arial" w:hAnsi="Arial" w:cs="Arial"/>
          <w:sz w:val="24"/>
          <w:szCs w:val="14"/>
        </w:rPr>
        <w:t>the</w:t>
      </w:r>
      <w:r w:rsidRPr="00F825F2">
        <w:rPr>
          <w:rFonts w:ascii="Arial" w:hAnsi="Arial" w:cs="Arial"/>
          <w:spacing w:val="18"/>
          <w:sz w:val="24"/>
          <w:szCs w:val="14"/>
        </w:rPr>
        <w:t xml:space="preserve"> </w:t>
      </w:r>
      <w:proofErr w:type="spellStart"/>
      <w:r w:rsidRPr="00F825F2">
        <w:rPr>
          <w:rFonts w:ascii="Arial" w:hAnsi="Arial" w:cs="Arial"/>
          <w:sz w:val="24"/>
          <w:szCs w:val="14"/>
        </w:rPr>
        <w:t>contig</w:t>
      </w:r>
      <w:proofErr w:type="spellEnd"/>
      <w:r w:rsidRPr="00F825F2">
        <w:rPr>
          <w:rFonts w:ascii="Arial" w:hAnsi="Arial" w:cs="Arial"/>
          <w:sz w:val="24"/>
          <w:szCs w:val="14"/>
        </w:rPr>
        <w:t xml:space="preserve"> as</w:t>
      </w:r>
      <w:r w:rsidRPr="00F825F2">
        <w:rPr>
          <w:rFonts w:ascii="Arial" w:hAnsi="Arial" w:cs="Arial"/>
          <w:spacing w:val="9"/>
          <w:sz w:val="24"/>
          <w:szCs w:val="14"/>
        </w:rPr>
        <w:t xml:space="preserve"> </w:t>
      </w:r>
      <w:r w:rsidRPr="00F825F2">
        <w:rPr>
          <w:rFonts w:ascii="Arial" w:hAnsi="Arial" w:cs="Arial"/>
          <w:sz w:val="24"/>
          <w:szCs w:val="14"/>
        </w:rPr>
        <w:t>long</w:t>
      </w:r>
      <w:r w:rsidRPr="00F825F2">
        <w:rPr>
          <w:rFonts w:ascii="Arial" w:hAnsi="Arial" w:cs="Arial"/>
          <w:spacing w:val="1"/>
          <w:sz w:val="24"/>
          <w:szCs w:val="14"/>
        </w:rPr>
        <w:t xml:space="preserve"> </w:t>
      </w:r>
      <w:r w:rsidRPr="00F825F2">
        <w:rPr>
          <w:rFonts w:ascii="Arial" w:hAnsi="Arial" w:cs="Arial"/>
          <w:sz w:val="24"/>
          <w:szCs w:val="14"/>
        </w:rPr>
        <w:t>as</w:t>
      </w:r>
      <w:r w:rsidRPr="00F825F2">
        <w:rPr>
          <w:rFonts w:ascii="Arial" w:hAnsi="Arial" w:cs="Arial"/>
          <w:spacing w:val="9"/>
          <w:sz w:val="24"/>
          <w:szCs w:val="14"/>
        </w:rPr>
        <w:t xml:space="preserve"> </w:t>
      </w:r>
      <w:r w:rsidRPr="00F825F2">
        <w:rPr>
          <w:rFonts w:ascii="Arial" w:hAnsi="Arial" w:cs="Arial"/>
          <w:spacing w:val="4"/>
          <w:sz w:val="24"/>
          <w:szCs w:val="14"/>
        </w:rPr>
        <w:t>p</w:t>
      </w:r>
      <w:r w:rsidRPr="00F825F2">
        <w:rPr>
          <w:rFonts w:ascii="Arial" w:hAnsi="Arial" w:cs="Arial"/>
          <w:sz w:val="24"/>
          <w:szCs w:val="14"/>
        </w:rPr>
        <w:t>ossible.</w:t>
      </w:r>
      <w:r w:rsidRPr="00F825F2">
        <w:rPr>
          <w:rFonts w:ascii="Arial" w:hAnsi="Arial" w:cs="Arial"/>
          <w:spacing w:val="19"/>
          <w:sz w:val="24"/>
          <w:szCs w:val="14"/>
        </w:rPr>
        <w:t xml:space="preserve"> </w:t>
      </w:r>
      <w:r w:rsidRPr="00F825F2">
        <w:rPr>
          <w:rFonts w:ascii="Arial" w:hAnsi="Arial" w:cs="Arial"/>
          <w:sz w:val="24"/>
          <w:szCs w:val="14"/>
        </w:rPr>
        <w:t>It</w:t>
      </w:r>
      <w:r w:rsidRPr="00F825F2">
        <w:rPr>
          <w:rFonts w:ascii="Arial" w:hAnsi="Arial" w:cs="Arial"/>
          <w:spacing w:val="9"/>
          <w:sz w:val="24"/>
          <w:szCs w:val="14"/>
        </w:rPr>
        <w:t xml:space="preserve"> </w:t>
      </w:r>
      <w:r w:rsidRPr="00F825F2">
        <w:rPr>
          <w:rFonts w:ascii="Arial" w:hAnsi="Arial" w:cs="Arial"/>
          <w:sz w:val="24"/>
          <w:szCs w:val="14"/>
        </w:rPr>
        <w:t>ta</w:t>
      </w:r>
      <w:r w:rsidRPr="00F825F2">
        <w:rPr>
          <w:rFonts w:ascii="Arial" w:hAnsi="Arial" w:cs="Arial"/>
          <w:spacing w:val="-4"/>
          <w:sz w:val="24"/>
          <w:szCs w:val="14"/>
        </w:rPr>
        <w:t>k</w:t>
      </w:r>
      <w:r w:rsidRPr="00F825F2">
        <w:rPr>
          <w:rFonts w:ascii="Arial" w:hAnsi="Arial" w:cs="Arial"/>
          <w:sz w:val="24"/>
          <w:szCs w:val="14"/>
        </w:rPr>
        <w:t>es</w:t>
      </w:r>
      <w:r w:rsidRPr="00F825F2">
        <w:rPr>
          <w:rFonts w:ascii="Arial" w:hAnsi="Arial" w:cs="Arial"/>
          <w:spacing w:val="18"/>
          <w:sz w:val="24"/>
          <w:szCs w:val="14"/>
        </w:rPr>
        <w:t xml:space="preserve"> </w:t>
      </w:r>
      <w:r w:rsidRPr="00F825F2">
        <w:rPr>
          <w:rFonts w:ascii="Arial" w:hAnsi="Arial" w:cs="Arial"/>
          <w:sz w:val="24"/>
          <w:szCs w:val="14"/>
        </w:rPr>
        <w:t>advantage</w:t>
      </w:r>
      <w:r w:rsidRPr="00F825F2">
        <w:rPr>
          <w:rFonts w:ascii="Arial" w:hAnsi="Arial" w:cs="Arial"/>
          <w:spacing w:val="29"/>
          <w:sz w:val="24"/>
          <w:szCs w:val="14"/>
        </w:rPr>
        <w:t xml:space="preserve"> </w:t>
      </w:r>
      <w:r w:rsidRPr="00F825F2">
        <w:rPr>
          <w:rFonts w:ascii="Arial" w:hAnsi="Arial" w:cs="Arial"/>
          <w:sz w:val="24"/>
          <w:szCs w:val="14"/>
        </w:rPr>
        <w:t>of the</w:t>
      </w:r>
      <w:r w:rsidRPr="00F825F2">
        <w:rPr>
          <w:rFonts w:ascii="Arial" w:hAnsi="Arial" w:cs="Arial"/>
          <w:spacing w:val="14"/>
          <w:sz w:val="24"/>
          <w:szCs w:val="14"/>
        </w:rPr>
        <w:t xml:space="preserve"> </w:t>
      </w:r>
      <w:r w:rsidRPr="00F825F2">
        <w:rPr>
          <w:rFonts w:ascii="Arial" w:hAnsi="Arial" w:cs="Arial"/>
          <w:sz w:val="24"/>
          <w:szCs w:val="14"/>
        </w:rPr>
        <w:t>existing</w:t>
      </w:r>
      <w:r w:rsidRPr="00F825F2">
        <w:rPr>
          <w:rFonts w:ascii="Arial" w:hAnsi="Arial" w:cs="Arial"/>
          <w:spacing w:val="-6"/>
          <w:sz w:val="24"/>
          <w:szCs w:val="14"/>
        </w:rPr>
        <w:t xml:space="preserve"> </w:t>
      </w:r>
      <w:r w:rsidRPr="00F825F2">
        <w:rPr>
          <w:rFonts w:ascii="Arial" w:hAnsi="Arial" w:cs="Arial"/>
          <w:sz w:val="24"/>
          <w:szCs w:val="14"/>
        </w:rPr>
        <w:t>alignment</w:t>
      </w:r>
      <w:r w:rsidRPr="00F825F2">
        <w:rPr>
          <w:rFonts w:ascii="Arial" w:hAnsi="Arial" w:cs="Arial"/>
          <w:spacing w:val="9"/>
          <w:sz w:val="24"/>
          <w:szCs w:val="14"/>
        </w:rPr>
        <w:t xml:space="preserve"> </w:t>
      </w:r>
      <w:r w:rsidRPr="00F825F2">
        <w:rPr>
          <w:rFonts w:ascii="Arial" w:hAnsi="Arial" w:cs="Arial"/>
          <w:sz w:val="24"/>
          <w:szCs w:val="14"/>
        </w:rPr>
        <w:t>data</w:t>
      </w:r>
      <w:r w:rsidRPr="00F825F2">
        <w:rPr>
          <w:rFonts w:ascii="Arial" w:hAnsi="Arial" w:cs="Arial"/>
          <w:spacing w:val="25"/>
          <w:sz w:val="24"/>
          <w:szCs w:val="14"/>
        </w:rPr>
        <w:t xml:space="preserve"> </w:t>
      </w:r>
      <w:r w:rsidRPr="00F825F2">
        <w:rPr>
          <w:rFonts w:ascii="Arial" w:hAnsi="Arial" w:cs="Arial"/>
          <w:sz w:val="24"/>
          <w:szCs w:val="14"/>
        </w:rPr>
        <w:t>and</w:t>
      </w:r>
      <w:r w:rsidRPr="00F825F2">
        <w:rPr>
          <w:rFonts w:ascii="Arial" w:hAnsi="Arial" w:cs="Arial"/>
          <w:spacing w:val="10"/>
          <w:sz w:val="24"/>
          <w:szCs w:val="14"/>
        </w:rPr>
        <w:t xml:space="preserve"> </w:t>
      </w:r>
      <w:r w:rsidRPr="00F825F2">
        <w:rPr>
          <w:rFonts w:ascii="Arial" w:hAnsi="Arial" w:cs="Arial"/>
          <w:sz w:val="24"/>
          <w:szCs w:val="14"/>
        </w:rPr>
        <w:t>c</w:t>
      </w:r>
      <w:r w:rsidRPr="00F825F2">
        <w:rPr>
          <w:rFonts w:ascii="Arial" w:hAnsi="Arial" w:cs="Arial"/>
          <w:spacing w:val="-4"/>
          <w:sz w:val="24"/>
          <w:szCs w:val="14"/>
        </w:rPr>
        <w:t>o</w:t>
      </w:r>
      <w:r w:rsidRPr="00F825F2">
        <w:rPr>
          <w:rFonts w:ascii="Arial" w:hAnsi="Arial" w:cs="Arial"/>
          <w:sz w:val="24"/>
          <w:szCs w:val="14"/>
        </w:rPr>
        <w:t>rrelates</w:t>
      </w:r>
      <w:r w:rsidRPr="00F825F2">
        <w:rPr>
          <w:rFonts w:ascii="Arial" w:hAnsi="Arial" w:cs="Arial"/>
          <w:spacing w:val="10"/>
          <w:sz w:val="24"/>
          <w:szCs w:val="14"/>
        </w:rPr>
        <w:t xml:space="preserve"> </w:t>
      </w:r>
      <w:r w:rsidRPr="00F825F2">
        <w:rPr>
          <w:rFonts w:ascii="Arial" w:hAnsi="Arial" w:cs="Arial"/>
          <w:sz w:val="24"/>
          <w:szCs w:val="14"/>
        </w:rPr>
        <w:t>distant</w:t>
      </w:r>
      <w:r w:rsidRPr="00F825F2">
        <w:rPr>
          <w:rFonts w:ascii="Arial" w:hAnsi="Arial" w:cs="Arial"/>
          <w:spacing w:val="25"/>
          <w:sz w:val="24"/>
          <w:szCs w:val="14"/>
        </w:rPr>
        <w:t xml:space="preserve"> </w:t>
      </w:r>
      <w:r w:rsidRPr="00F825F2">
        <w:rPr>
          <w:rFonts w:ascii="Arial" w:hAnsi="Arial" w:cs="Arial"/>
          <w:sz w:val="24"/>
          <w:szCs w:val="14"/>
        </w:rPr>
        <w:t>mutations,</w:t>
      </w:r>
      <w:r w:rsidRPr="00F825F2">
        <w:rPr>
          <w:rFonts w:ascii="Arial" w:hAnsi="Arial" w:cs="Arial"/>
          <w:spacing w:val="31"/>
          <w:sz w:val="24"/>
          <w:szCs w:val="14"/>
        </w:rPr>
        <w:t xml:space="preserve"> </w:t>
      </w:r>
      <w:r w:rsidRPr="00F825F2">
        <w:rPr>
          <w:rFonts w:ascii="Arial" w:hAnsi="Arial" w:cs="Arial"/>
          <w:sz w:val="24"/>
          <w:szCs w:val="14"/>
        </w:rPr>
        <w:t>re</w:t>
      </w:r>
      <w:r w:rsidRPr="00F825F2">
        <w:rPr>
          <w:rFonts w:ascii="Arial" w:hAnsi="Arial" w:cs="Arial"/>
          <w:spacing w:val="4"/>
          <w:sz w:val="24"/>
          <w:szCs w:val="14"/>
        </w:rPr>
        <w:t>p</w:t>
      </w:r>
      <w:r w:rsidRPr="00F825F2">
        <w:rPr>
          <w:rFonts w:ascii="Arial" w:hAnsi="Arial" w:cs="Arial"/>
          <w:spacing w:val="-4"/>
          <w:sz w:val="24"/>
          <w:szCs w:val="14"/>
        </w:rPr>
        <w:t>o</w:t>
      </w:r>
      <w:r w:rsidRPr="00F825F2">
        <w:rPr>
          <w:rFonts w:ascii="Arial" w:hAnsi="Arial" w:cs="Arial"/>
          <w:sz w:val="24"/>
          <w:szCs w:val="14"/>
        </w:rPr>
        <w:t>rted</w:t>
      </w:r>
      <w:r w:rsidRPr="00F825F2">
        <w:rPr>
          <w:rFonts w:ascii="Arial" w:hAnsi="Arial" w:cs="Arial"/>
          <w:spacing w:val="16"/>
          <w:sz w:val="24"/>
          <w:szCs w:val="14"/>
        </w:rPr>
        <w:t xml:space="preserve"> </w:t>
      </w:r>
      <w:r w:rsidRPr="00F825F2">
        <w:rPr>
          <w:rFonts w:ascii="Arial" w:hAnsi="Arial" w:cs="Arial"/>
          <w:spacing w:val="-4"/>
          <w:sz w:val="24"/>
          <w:szCs w:val="14"/>
        </w:rPr>
        <w:t>b</w:t>
      </w:r>
      <w:r w:rsidRPr="00F825F2">
        <w:rPr>
          <w:rFonts w:ascii="Arial" w:hAnsi="Arial" w:cs="Arial"/>
          <w:sz w:val="24"/>
          <w:szCs w:val="14"/>
        </w:rPr>
        <w:t>y</w:t>
      </w:r>
      <w:r w:rsidRPr="00F825F2">
        <w:rPr>
          <w:rFonts w:ascii="Arial" w:hAnsi="Arial" w:cs="Arial"/>
          <w:spacing w:val="-3"/>
          <w:sz w:val="24"/>
          <w:szCs w:val="14"/>
        </w:rPr>
        <w:t xml:space="preserve"> </w:t>
      </w:r>
      <w:r w:rsidRPr="00F825F2">
        <w:rPr>
          <w:rFonts w:ascii="Arial" w:hAnsi="Arial" w:cs="Arial"/>
          <w:sz w:val="24"/>
          <w:szCs w:val="14"/>
        </w:rPr>
        <w:t>an</w:t>
      </w:r>
      <w:r w:rsidRPr="00F825F2">
        <w:rPr>
          <w:rFonts w:ascii="Arial" w:hAnsi="Arial" w:cs="Arial"/>
          <w:spacing w:val="9"/>
          <w:sz w:val="24"/>
          <w:szCs w:val="14"/>
        </w:rPr>
        <w:t xml:space="preserve"> </w:t>
      </w:r>
      <w:r w:rsidRPr="00F825F2">
        <w:rPr>
          <w:rFonts w:ascii="Arial" w:hAnsi="Arial" w:cs="Arial"/>
          <w:sz w:val="24"/>
          <w:szCs w:val="14"/>
        </w:rPr>
        <w:t>alignment</w:t>
      </w:r>
      <w:r w:rsidRPr="00F825F2">
        <w:rPr>
          <w:rFonts w:ascii="Arial" w:hAnsi="Arial" w:cs="Arial"/>
          <w:spacing w:val="9"/>
          <w:sz w:val="24"/>
          <w:szCs w:val="14"/>
        </w:rPr>
        <w:t xml:space="preserve"> </w:t>
      </w:r>
      <w:r w:rsidRPr="00F825F2">
        <w:rPr>
          <w:rFonts w:ascii="Arial" w:hAnsi="Arial" w:cs="Arial"/>
          <w:sz w:val="24"/>
          <w:szCs w:val="14"/>
        </w:rPr>
        <w:t>alg</w:t>
      </w:r>
      <w:r w:rsidRPr="00F825F2">
        <w:rPr>
          <w:rFonts w:ascii="Arial" w:hAnsi="Arial" w:cs="Arial"/>
          <w:spacing w:val="-4"/>
          <w:sz w:val="24"/>
          <w:szCs w:val="14"/>
        </w:rPr>
        <w:t>o</w:t>
      </w:r>
      <w:r w:rsidRPr="00F825F2">
        <w:rPr>
          <w:rFonts w:ascii="Arial" w:hAnsi="Arial" w:cs="Arial"/>
          <w:sz w:val="24"/>
          <w:szCs w:val="14"/>
        </w:rPr>
        <w:t>rithm</w:t>
      </w:r>
      <w:r w:rsidRPr="00F825F2">
        <w:rPr>
          <w:rFonts w:ascii="Arial" w:hAnsi="Arial" w:cs="Arial"/>
          <w:spacing w:val="10"/>
          <w:sz w:val="24"/>
          <w:szCs w:val="14"/>
        </w:rPr>
        <w:t xml:space="preserve"> </w:t>
      </w:r>
      <w:r w:rsidRPr="00F825F2">
        <w:rPr>
          <w:rFonts w:ascii="Arial" w:hAnsi="Arial" w:cs="Arial"/>
          <w:spacing w:val="4"/>
          <w:w w:val="96"/>
          <w:sz w:val="24"/>
          <w:szCs w:val="14"/>
        </w:rPr>
        <w:t>p</w:t>
      </w:r>
      <w:r w:rsidRPr="00F825F2">
        <w:rPr>
          <w:rFonts w:ascii="Arial" w:hAnsi="Arial" w:cs="Arial"/>
          <w:w w:val="96"/>
          <w:sz w:val="24"/>
          <w:szCs w:val="14"/>
        </w:rPr>
        <w:t>ossibly</w:t>
      </w:r>
      <w:r w:rsidRPr="00F825F2">
        <w:rPr>
          <w:rFonts w:ascii="Arial" w:hAnsi="Arial" w:cs="Arial"/>
          <w:spacing w:val="4"/>
          <w:w w:val="96"/>
          <w:sz w:val="24"/>
          <w:szCs w:val="14"/>
        </w:rPr>
        <w:t xml:space="preserve"> </w:t>
      </w:r>
      <w:r w:rsidRPr="00F825F2">
        <w:rPr>
          <w:rFonts w:ascii="Arial" w:hAnsi="Arial" w:cs="Arial"/>
          <w:spacing w:val="4"/>
          <w:sz w:val="24"/>
          <w:szCs w:val="14"/>
        </w:rPr>
        <w:t>b</w:t>
      </w:r>
      <w:r w:rsidRPr="00F825F2">
        <w:rPr>
          <w:rFonts w:ascii="Arial" w:hAnsi="Arial" w:cs="Arial"/>
          <w:sz w:val="24"/>
          <w:szCs w:val="14"/>
        </w:rPr>
        <w:t>ecause</w:t>
      </w:r>
      <w:r w:rsidRPr="00F825F2">
        <w:rPr>
          <w:rFonts w:ascii="Arial" w:hAnsi="Arial" w:cs="Arial"/>
          <w:spacing w:val="7"/>
          <w:sz w:val="24"/>
          <w:szCs w:val="14"/>
        </w:rPr>
        <w:t xml:space="preserve"> </w:t>
      </w:r>
      <w:r w:rsidRPr="00F825F2">
        <w:rPr>
          <w:rFonts w:ascii="Arial" w:hAnsi="Arial" w:cs="Arial"/>
          <w:sz w:val="24"/>
          <w:szCs w:val="14"/>
        </w:rPr>
        <w:t>of</w:t>
      </w:r>
      <w:r w:rsidRPr="00F825F2">
        <w:rPr>
          <w:rFonts w:ascii="Arial" w:hAnsi="Arial" w:cs="Arial"/>
          <w:spacing w:val="-3"/>
          <w:sz w:val="24"/>
          <w:szCs w:val="14"/>
        </w:rPr>
        <w:t xml:space="preserve"> </w:t>
      </w:r>
      <w:r w:rsidRPr="00F825F2">
        <w:rPr>
          <w:rFonts w:ascii="Arial" w:hAnsi="Arial" w:cs="Arial"/>
          <w:sz w:val="24"/>
          <w:szCs w:val="14"/>
        </w:rPr>
        <w:t>the</w:t>
      </w:r>
      <w:r w:rsidRPr="00F825F2">
        <w:rPr>
          <w:rFonts w:ascii="Arial" w:hAnsi="Arial" w:cs="Arial"/>
          <w:spacing w:val="14"/>
          <w:sz w:val="24"/>
          <w:szCs w:val="14"/>
        </w:rPr>
        <w:t xml:space="preserve"> </w:t>
      </w:r>
      <w:r w:rsidRPr="00F825F2">
        <w:rPr>
          <w:rFonts w:ascii="Arial" w:hAnsi="Arial" w:cs="Arial"/>
          <w:sz w:val="24"/>
          <w:szCs w:val="14"/>
        </w:rPr>
        <w:t>selection</w:t>
      </w:r>
      <w:r w:rsidRPr="00F825F2">
        <w:rPr>
          <w:rFonts w:ascii="Arial" w:hAnsi="Arial" w:cs="Arial"/>
          <w:spacing w:val="3"/>
          <w:sz w:val="24"/>
          <w:szCs w:val="14"/>
        </w:rPr>
        <w:t xml:space="preserve"> </w:t>
      </w:r>
      <w:r w:rsidRPr="00F825F2">
        <w:rPr>
          <w:rFonts w:ascii="Arial" w:hAnsi="Arial" w:cs="Arial"/>
          <w:sz w:val="24"/>
          <w:szCs w:val="14"/>
        </w:rPr>
        <w:t>of</w:t>
      </w:r>
      <w:r w:rsidRPr="00F825F2">
        <w:rPr>
          <w:rFonts w:ascii="Arial" w:hAnsi="Arial" w:cs="Arial"/>
          <w:spacing w:val="-3"/>
          <w:sz w:val="24"/>
          <w:szCs w:val="14"/>
        </w:rPr>
        <w:t xml:space="preserve"> </w:t>
      </w:r>
      <w:r w:rsidRPr="00F825F2">
        <w:rPr>
          <w:rFonts w:ascii="Arial" w:hAnsi="Arial" w:cs="Arial"/>
          <w:sz w:val="24"/>
          <w:szCs w:val="14"/>
        </w:rPr>
        <w:t>a</w:t>
      </w:r>
      <w:r w:rsidRPr="00F825F2">
        <w:rPr>
          <w:rFonts w:ascii="Arial" w:hAnsi="Arial" w:cs="Arial"/>
          <w:spacing w:val="6"/>
          <w:sz w:val="24"/>
          <w:szCs w:val="14"/>
        </w:rPr>
        <w:t xml:space="preserve"> </w:t>
      </w:r>
      <w:r w:rsidRPr="00F825F2">
        <w:rPr>
          <w:rFonts w:ascii="Arial" w:hAnsi="Arial" w:cs="Arial"/>
          <w:sz w:val="24"/>
          <w:szCs w:val="14"/>
        </w:rPr>
        <w:t>distant</w:t>
      </w:r>
      <w:r w:rsidRPr="00F825F2">
        <w:rPr>
          <w:rFonts w:ascii="Arial" w:hAnsi="Arial" w:cs="Arial"/>
          <w:spacing w:val="25"/>
          <w:sz w:val="24"/>
          <w:szCs w:val="14"/>
        </w:rPr>
        <w:t xml:space="preserve"> </w:t>
      </w:r>
      <w:r w:rsidRPr="00F825F2">
        <w:rPr>
          <w:rFonts w:ascii="Arial" w:hAnsi="Arial" w:cs="Arial"/>
          <w:sz w:val="24"/>
          <w:szCs w:val="14"/>
        </w:rPr>
        <w:t>reference</w:t>
      </w:r>
      <w:r w:rsidRPr="00F825F2">
        <w:rPr>
          <w:rFonts w:ascii="Arial" w:hAnsi="Arial" w:cs="Arial"/>
          <w:spacing w:val="-2"/>
          <w:sz w:val="24"/>
          <w:szCs w:val="14"/>
        </w:rPr>
        <w:t xml:space="preserve"> </w:t>
      </w:r>
      <w:r w:rsidRPr="00F825F2">
        <w:rPr>
          <w:rFonts w:ascii="Arial" w:hAnsi="Arial" w:cs="Arial"/>
          <w:sz w:val="24"/>
          <w:szCs w:val="14"/>
        </w:rPr>
        <w:t>genome.</w:t>
      </w:r>
      <w:r w:rsidRPr="00F825F2">
        <w:rPr>
          <w:rFonts w:ascii="Arial" w:hAnsi="Arial" w:cs="Arial"/>
          <w:spacing w:val="29"/>
          <w:sz w:val="24"/>
          <w:szCs w:val="14"/>
        </w:rPr>
        <w:t xml:space="preserve"> </w:t>
      </w:r>
      <w:r w:rsidRPr="00F825F2">
        <w:rPr>
          <w:rFonts w:ascii="Arial" w:hAnsi="Arial" w:cs="Arial"/>
          <w:sz w:val="24"/>
          <w:szCs w:val="14"/>
        </w:rPr>
        <w:t>Hexahedron</w:t>
      </w:r>
      <w:r w:rsidRPr="00F825F2">
        <w:rPr>
          <w:rFonts w:ascii="Arial" w:hAnsi="Arial" w:cs="Arial"/>
          <w:spacing w:val="18"/>
          <w:sz w:val="24"/>
          <w:szCs w:val="14"/>
        </w:rPr>
        <w:t xml:space="preserve"> </w:t>
      </w:r>
      <w:r w:rsidRPr="00F825F2">
        <w:rPr>
          <w:rFonts w:ascii="Arial" w:hAnsi="Arial" w:cs="Arial"/>
          <w:sz w:val="24"/>
          <w:szCs w:val="14"/>
        </w:rPr>
        <w:t>ma</w:t>
      </w:r>
      <w:r w:rsidRPr="00F825F2">
        <w:rPr>
          <w:rFonts w:ascii="Arial" w:hAnsi="Arial" w:cs="Arial"/>
          <w:spacing w:val="-4"/>
          <w:sz w:val="24"/>
          <w:szCs w:val="14"/>
        </w:rPr>
        <w:t>k</w:t>
      </w:r>
      <w:r w:rsidRPr="00F825F2">
        <w:rPr>
          <w:rFonts w:ascii="Arial" w:hAnsi="Arial" w:cs="Arial"/>
          <w:sz w:val="24"/>
          <w:szCs w:val="14"/>
        </w:rPr>
        <w:t>es</w:t>
      </w:r>
      <w:r w:rsidRPr="00F825F2">
        <w:rPr>
          <w:rFonts w:ascii="Arial" w:hAnsi="Arial" w:cs="Arial"/>
          <w:spacing w:val="14"/>
          <w:sz w:val="24"/>
          <w:szCs w:val="14"/>
        </w:rPr>
        <w:t xml:space="preserve"> </w:t>
      </w:r>
      <w:r w:rsidRPr="00F825F2">
        <w:rPr>
          <w:rFonts w:ascii="Arial" w:hAnsi="Arial" w:cs="Arial"/>
          <w:sz w:val="24"/>
          <w:szCs w:val="14"/>
        </w:rPr>
        <w:t>no</w:t>
      </w:r>
      <w:r w:rsidRPr="00F825F2">
        <w:rPr>
          <w:rFonts w:ascii="Arial" w:hAnsi="Arial" w:cs="Arial"/>
          <w:spacing w:val="11"/>
          <w:sz w:val="24"/>
          <w:szCs w:val="14"/>
        </w:rPr>
        <w:t xml:space="preserve"> </w:t>
      </w:r>
      <w:r w:rsidRPr="00F825F2">
        <w:rPr>
          <w:rFonts w:ascii="Arial" w:hAnsi="Arial" w:cs="Arial"/>
          <w:sz w:val="24"/>
          <w:szCs w:val="14"/>
        </w:rPr>
        <w:t>statistical</w:t>
      </w:r>
      <w:r w:rsidRPr="00F825F2">
        <w:rPr>
          <w:rFonts w:ascii="Arial" w:hAnsi="Arial" w:cs="Arial"/>
          <w:spacing w:val="32"/>
          <w:sz w:val="24"/>
          <w:szCs w:val="14"/>
        </w:rPr>
        <w:t xml:space="preserve"> </w:t>
      </w:r>
      <w:r w:rsidRPr="00F825F2">
        <w:rPr>
          <w:rFonts w:ascii="Arial" w:hAnsi="Arial" w:cs="Arial"/>
          <w:sz w:val="24"/>
          <w:szCs w:val="14"/>
        </w:rPr>
        <w:t>assumption;</w:t>
      </w:r>
      <w:r w:rsidRPr="00F825F2">
        <w:rPr>
          <w:rFonts w:ascii="Arial" w:hAnsi="Arial" w:cs="Arial"/>
          <w:spacing w:val="25"/>
          <w:sz w:val="24"/>
          <w:szCs w:val="14"/>
        </w:rPr>
        <w:t xml:space="preserve"> </w:t>
      </w:r>
      <w:r w:rsidRPr="00F825F2">
        <w:rPr>
          <w:rFonts w:ascii="Arial" w:hAnsi="Arial" w:cs="Arial"/>
          <w:sz w:val="24"/>
          <w:szCs w:val="14"/>
        </w:rPr>
        <w:t>it</w:t>
      </w:r>
      <w:r w:rsidRPr="00F825F2">
        <w:rPr>
          <w:rFonts w:ascii="Arial" w:hAnsi="Arial" w:cs="Arial"/>
          <w:spacing w:val="15"/>
          <w:sz w:val="24"/>
          <w:szCs w:val="14"/>
        </w:rPr>
        <w:t xml:space="preserve"> </w:t>
      </w:r>
      <w:r w:rsidRPr="00F825F2">
        <w:rPr>
          <w:rFonts w:ascii="Arial" w:hAnsi="Arial" w:cs="Arial"/>
          <w:sz w:val="24"/>
          <w:szCs w:val="14"/>
        </w:rPr>
        <w:t>rather</w:t>
      </w:r>
      <w:r w:rsidRPr="00F825F2">
        <w:rPr>
          <w:rFonts w:ascii="Arial" w:hAnsi="Arial" w:cs="Arial"/>
          <w:spacing w:val="31"/>
          <w:sz w:val="24"/>
          <w:szCs w:val="14"/>
        </w:rPr>
        <w:t xml:space="preserve"> </w:t>
      </w:r>
      <w:r w:rsidRPr="00F825F2">
        <w:rPr>
          <w:rFonts w:ascii="Arial" w:hAnsi="Arial" w:cs="Arial"/>
          <w:sz w:val="24"/>
          <w:szCs w:val="14"/>
        </w:rPr>
        <w:t>extracts</w:t>
      </w:r>
      <w:r w:rsidRPr="00F825F2">
        <w:rPr>
          <w:rFonts w:ascii="Arial" w:hAnsi="Arial" w:cs="Arial"/>
          <w:spacing w:val="33"/>
          <w:sz w:val="24"/>
          <w:szCs w:val="14"/>
        </w:rPr>
        <w:t xml:space="preserve"> </w:t>
      </w:r>
      <w:r w:rsidRPr="00F825F2">
        <w:rPr>
          <w:rFonts w:ascii="Arial" w:hAnsi="Arial" w:cs="Arial"/>
          <w:sz w:val="24"/>
          <w:szCs w:val="14"/>
        </w:rPr>
        <w:t>the</w:t>
      </w:r>
      <w:r w:rsidRPr="00F825F2">
        <w:rPr>
          <w:rFonts w:ascii="Arial" w:hAnsi="Arial" w:cs="Arial"/>
          <w:spacing w:val="22"/>
          <w:sz w:val="24"/>
          <w:szCs w:val="14"/>
        </w:rPr>
        <w:t xml:space="preserve"> </w:t>
      </w:r>
      <w:r w:rsidRPr="00F825F2">
        <w:rPr>
          <w:rFonts w:ascii="Arial" w:hAnsi="Arial" w:cs="Arial"/>
          <w:sz w:val="24"/>
          <w:szCs w:val="14"/>
        </w:rPr>
        <w:t>inf</w:t>
      </w:r>
      <w:r w:rsidRPr="00F825F2">
        <w:rPr>
          <w:rFonts w:ascii="Arial" w:hAnsi="Arial" w:cs="Arial"/>
          <w:spacing w:val="-3"/>
          <w:sz w:val="24"/>
          <w:szCs w:val="14"/>
        </w:rPr>
        <w:t>o</w:t>
      </w:r>
      <w:r w:rsidRPr="00F825F2">
        <w:rPr>
          <w:rFonts w:ascii="Arial" w:hAnsi="Arial" w:cs="Arial"/>
          <w:sz w:val="24"/>
          <w:szCs w:val="14"/>
        </w:rPr>
        <w:t>rmation</w:t>
      </w:r>
      <w:r w:rsidRPr="00F825F2">
        <w:rPr>
          <w:rFonts w:ascii="Arial" w:hAnsi="Arial" w:cs="Arial"/>
          <w:spacing w:val="15"/>
          <w:sz w:val="24"/>
          <w:szCs w:val="14"/>
        </w:rPr>
        <w:t xml:space="preserve"> </w:t>
      </w:r>
      <w:r w:rsidRPr="00F825F2">
        <w:rPr>
          <w:rFonts w:ascii="Arial" w:hAnsi="Arial" w:cs="Arial"/>
          <w:sz w:val="24"/>
          <w:szCs w:val="14"/>
        </w:rPr>
        <w:t>from</w:t>
      </w:r>
      <w:r w:rsidRPr="00F825F2">
        <w:rPr>
          <w:rFonts w:ascii="Arial" w:hAnsi="Arial" w:cs="Arial"/>
          <w:spacing w:val="7"/>
          <w:sz w:val="24"/>
          <w:szCs w:val="14"/>
        </w:rPr>
        <w:t xml:space="preserve"> </w:t>
      </w:r>
      <w:r w:rsidRPr="00F825F2">
        <w:rPr>
          <w:rFonts w:ascii="Arial" w:hAnsi="Arial" w:cs="Arial"/>
          <w:sz w:val="24"/>
          <w:szCs w:val="14"/>
        </w:rPr>
        <w:t>the</w:t>
      </w:r>
      <w:r w:rsidRPr="00F825F2">
        <w:rPr>
          <w:rFonts w:ascii="Arial" w:hAnsi="Arial" w:cs="Arial"/>
          <w:spacing w:val="22"/>
          <w:sz w:val="24"/>
          <w:szCs w:val="14"/>
        </w:rPr>
        <w:t xml:space="preserve"> </w:t>
      </w:r>
      <w:r w:rsidRPr="00F825F2">
        <w:rPr>
          <w:rFonts w:ascii="Arial" w:hAnsi="Arial" w:cs="Arial"/>
          <w:sz w:val="24"/>
          <w:szCs w:val="14"/>
        </w:rPr>
        <w:t>overlapping</w:t>
      </w:r>
      <w:r w:rsidRPr="00F825F2">
        <w:rPr>
          <w:rFonts w:ascii="Arial" w:hAnsi="Arial" w:cs="Arial"/>
          <w:spacing w:val="4"/>
          <w:sz w:val="24"/>
          <w:szCs w:val="14"/>
        </w:rPr>
        <w:t xml:space="preserve"> </w:t>
      </w:r>
      <w:r w:rsidRPr="00F825F2">
        <w:rPr>
          <w:rFonts w:ascii="Arial" w:hAnsi="Arial" w:cs="Arial"/>
          <w:sz w:val="24"/>
          <w:szCs w:val="14"/>
        </w:rPr>
        <w:t>alignments</w:t>
      </w:r>
      <w:r w:rsidRPr="00F825F2">
        <w:rPr>
          <w:rFonts w:ascii="Arial" w:hAnsi="Arial" w:cs="Arial"/>
          <w:spacing w:val="17"/>
          <w:sz w:val="24"/>
          <w:szCs w:val="14"/>
        </w:rPr>
        <w:t xml:space="preserve"> </w:t>
      </w:r>
      <w:r w:rsidRPr="00F825F2">
        <w:rPr>
          <w:rFonts w:ascii="Arial" w:hAnsi="Arial" w:cs="Arial"/>
          <w:sz w:val="24"/>
          <w:szCs w:val="14"/>
        </w:rPr>
        <w:t>in</w:t>
      </w:r>
      <w:r w:rsidRPr="00F825F2">
        <w:rPr>
          <w:rFonts w:ascii="Arial" w:hAnsi="Arial" w:cs="Arial"/>
          <w:spacing w:val="6"/>
          <w:sz w:val="24"/>
          <w:szCs w:val="14"/>
        </w:rPr>
        <w:t xml:space="preserve"> </w:t>
      </w:r>
      <w:r w:rsidRPr="00F825F2">
        <w:rPr>
          <w:rFonts w:ascii="Arial" w:hAnsi="Arial" w:cs="Arial"/>
          <w:sz w:val="24"/>
          <w:szCs w:val="14"/>
        </w:rPr>
        <w:t>a</w:t>
      </w:r>
      <w:r w:rsidRPr="00F825F2">
        <w:rPr>
          <w:rFonts w:ascii="Arial" w:hAnsi="Arial" w:cs="Arial"/>
          <w:spacing w:val="14"/>
          <w:sz w:val="24"/>
          <w:szCs w:val="14"/>
        </w:rPr>
        <w:t xml:space="preserve"> </w:t>
      </w:r>
      <w:r w:rsidRPr="00F825F2">
        <w:rPr>
          <w:rFonts w:ascii="Arial" w:hAnsi="Arial" w:cs="Arial"/>
          <w:sz w:val="24"/>
          <w:szCs w:val="14"/>
        </w:rPr>
        <w:t>step</w:t>
      </w:r>
      <w:r w:rsidRPr="00F825F2">
        <w:rPr>
          <w:rFonts w:ascii="Arial" w:hAnsi="Arial" w:cs="Arial"/>
          <w:spacing w:val="21"/>
          <w:sz w:val="24"/>
          <w:szCs w:val="14"/>
        </w:rPr>
        <w:t xml:space="preserve"> </w:t>
      </w:r>
      <w:r w:rsidRPr="00F825F2">
        <w:rPr>
          <w:rFonts w:ascii="Arial" w:hAnsi="Arial" w:cs="Arial"/>
          <w:sz w:val="24"/>
          <w:szCs w:val="14"/>
        </w:rPr>
        <w:t>wise,</w:t>
      </w:r>
      <w:r w:rsidRPr="00F825F2">
        <w:rPr>
          <w:rFonts w:ascii="Arial" w:hAnsi="Arial" w:cs="Arial"/>
          <w:spacing w:val="-1"/>
          <w:sz w:val="24"/>
          <w:szCs w:val="14"/>
        </w:rPr>
        <w:t xml:space="preserve"> </w:t>
      </w:r>
      <w:proofErr w:type="spellStart"/>
      <w:r w:rsidRPr="00F825F2">
        <w:rPr>
          <w:rFonts w:ascii="Arial" w:hAnsi="Arial" w:cs="Arial"/>
          <w:sz w:val="24"/>
          <w:szCs w:val="14"/>
        </w:rPr>
        <w:t>contig</w:t>
      </w:r>
      <w:proofErr w:type="spellEnd"/>
      <w:r w:rsidRPr="00F825F2">
        <w:rPr>
          <w:rFonts w:ascii="Arial" w:hAnsi="Arial" w:cs="Arial"/>
          <w:spacing w:val="17"/>
          <w:sz w:val="24"/>
          <w:szCs w:val="14"/>
        </w:rPr>
        <w:t xml:space="preserve"> </w:t>
      </w:r>
      <w:r w:rsidRPr="00F825F2">
        <w:rPr>
          <w:rFonts w:ascii="Arial" w:hAnsi="Arial" w:cs="Arial"/>
          <w:sz w:val="24"/>
          <w:szCs w:val="14"/>
        </w:rPr>
        <w:t>assembl</w:t>
      </w:r>
      <w:r w:rsidRPr="00F825F2">
        <w:rPr>
          <w:rFonts w:ascii="Arial" w:hAnsi="Arial" w:cs="Arial"/>
          <w:spacing w:val="-11"/>
          <w:sz w:val="24"/>
          <w:szCs w:val="14"/>
        </w:rPr>
        <w:t>y</w:t>
      </w:r>
      <w:r w:rsidRPr="00F825F2">
        <w:rPr>
          <w:rFonts w:ascii="Arial" w:hAnsi="Arial" w:cs="Arial"/>
          <w:sz w:val="24"/>
          <w:szCs w:val="14"/>
        </w:rPr>
        <w:t>,</w:t>
      </w:r>
      <w:r w:rsidRPr="00F825F2">
        <w:rPr>
          <w:rFonts w:ascii="Arial" w:hAnsi="Arial" w:cs="Arial"/>
          <w:spacing w:val="9"/>
          <w:sz w:val="24"/>
          <w:szCs w:val="14"/>
        </w:rPr>
        <w:t xml:space="preserve"> </w:t>
      </w:r>
      <w:r w:rsidRPr="00F825F2">
        <w:rPr>
          <w:rFonts w:ascii="Arial" w:hAnsi="Arial" w:cs="Arial"/>
          <w:sz w:val="24"/>
          <w:szCs w:val="14"/>
        </w:rPr>
        <w:t>fashion,</w:t>
      </w:r>
      <w:r w:rsidRPr="00F825F2">
        <w:rPr>
          <w:rFonts w:ascii="Arial" w:hAnsi="Arial" w:cs="Arial"/>
          <w:spacing w:val="11"/>
          <w:sz w:val="24"/>
          <w:szCs w:val="14"/>
        </w:rPr>
        <w:t xml:space="preserve"> </w:t>
      </w:r>
      <w:r w:rsidRPr="00F825F2">
        <w:rPr>
          <w:rFonts w:ascii="Arial" w:hAnsi="Arial" w:cs="Arial"/>
          <w:sz w:val="24"/>
          <w:szCs w:val="14"/>
        </w:rPr>
        <w:t>using</w:t>
      </w:r>
      <w:r w:rsidRPr="00F825F2">
        <w:rPr>
          <w:rFonts w:ascii="Arial" w:hAnsi="Arial" w:cs="Arial"/>
          <w:spacing w:val="8"/>
          <w:sz w:val="24"/>
          <w:szCs w:val="14"/>
        </w:rPr>
        <w:t xml:space="preserve"> </w:t>
      </w:r>
      <w:r w:rsidRPr="00F825F2">
        <w:rPr>
          <w:rFonts w:ascii="Arial" w:hAnsi="Arial" w:cs="Arial"/>
          <w:sz w:val="24"/>
          <w:szCs w:val="14"/>
        </w:rPr>
        <w:t>c</w:t>
      </w:r>
      <w:r w:rsidRPr="00F825F2">
        <w:rPr>
          <w:rFonts w:ascii="Arial" w:hAnsi="Arial" w:cs="Arial"/>
          <w:spacing w:val="4"/>
          <w:sz w:val="24"/>
          <w:szCs w:val="14"/>
        </w:rPr>
        <w:t>o</w:t>
      </w:r>
      <w:r w:rsidRPr="00F825F2">
        <w:rPr>
          <w:rFonts w:ascii="Arial" w:hAnsi="Arial" w:cs="Arial"/>
          <w:spacing w:val="-4"/>
          <w:sz w:val="24"/>
          <w:szCs w:val="14"/>
        </w:rPr>
        <w:t>o</w:t>
      </w:r>
      <w:r w:rsidRPr="00F825F2">
        <w:rPr>
          <w:rFonts w:ascii="Arial" w:hAnsi="Arial" w:cs="Arial"/>
          <w:sz w:val="24"/>
          <w:szCs w:val="14"/>
        </w:rPr>
        <w:t>rdinates</w:t>
      </w:r>
      <w:r w:rsidRPr="00F825F2">
        <w:rPr>
          <w:rFonts w:ascii="Arial" w:hAnsi="Arial" w:cs="Arial"/>
          <w:spacing w:val="22"/>
          <w:sz w:val="24"/>
          <w:szCs w:val="14"/>
        </w:rPr>
        <w:t xml:space="preserve"> </w:t>
      </w:r>
      <w:r w:rsidRPr="00F825F2">
        <w:rPr>
          <w:rFonts w:ascii="Arial" w:hAnsi="Arial" w:cs="Arial"/>
          <w:sz w:val="24"/>
          <w:szCs w:val="14"/>
        </w:rPr>
        <w:t>of</w:t>
      </w:r>
      <w:r w:rsidRPr="00F825F2">
        <w:rPr>
          <w:rFonts w:ascii="Arial" w:hAnsi="Arial" w:cs="Arial"/>
          <w:spacing w:val="5"/>
          <w:sz w:val="24"/>
          <w:szCs w:val="14"/>
        </w:rPr>
        <w:t xml:space="preserve"> </w:t>
      </w:r>
      <w:r w:rsidRPr="00F825F2">
        <w:rPr>
          <w:rFonts w:ascii="Arial" w:hAnsi="Arial" w:cs="Arial"/>
          <w:w w:val="107"/>
          <w:sz w:val="24"/>
          <w:szCs w:val="14"/>
        </w:rPr>
        <w:t xml:space="preserve">the </w:t>
      </w:r>
      <w:r w:rsidRPr="00F825F2">
        <w:rPr>
          <w:rFonts w:ascii="Arial" w:hAnsi="Arial" w:cs="Arial"/>
          <w:sz w:val="24"/>
          <w:szCs w:val="14"/>
        </w:rPr>
        <w:t>aligned</w:t>
      </w:r>
      <w:r w:rsidRPr="00F825F2">
        <w:rPr>
          <w:rFonts w:ascii="Arial" w:hAnsi="Arial" w:cs="Arial"/>
          <w:spacing w:val="8"/>
          <w:sz w:val="24"/>
          <w:szCs w:val="14"/>
        </w:rPr>
        <w:t xml:space="preserve"> </w:t>
      </w:r>
      <w:r w:rsidRPr="00F825F2">
        <w:rPr>
          <w:rFonts w:ascii="Arial" w:hAnsi="Arial" w:cs="Arial"/>
          <w:sz w:val="24"/>
          <w:szCs w:val="14"/>
        </w:rPr>
        <w:t>reads</w:t>
      </w:r>
      <w:r w:rsidRPr="00F825F2">
        <w:rPr>
          <w:rFonts w:ascii="Arial" w:hAnsi="Arial" w:cs="Arial"/>
          <w:spacing w:val="18"/>
          <w:sz w:val="24"/>
          <w:szCs w:val="14"/>
        </w:rPr>
        <w:t xml:space="preserve"> </w:t>
      </w:r>
      <w:r w:rsidRPr="00F825F2">
        <w:rPr>
          <w:rFonts w:ascii="Arial" w:hAnsi="Arial" w:cs="Arial"/>
          <w:sz w:val="24"/>
          <w:szCs w:val="14"/>
        </w:rPr>
        <w:t>map</w:t>
      </w:r>
      <w:r w:rsidRPr="00F825F2">
        <w:rPr>
          <w:rFonts w:ascii="Arial" w:hAnsi="Arial" w:cs="Arial"/>
          <w:spacing w:val="4"/>
          <w:sz w:val="24"/>
          <w:szCs w:val="14"/>
        </w:rPr>
        <w:t>p</w:t>
      </w:r>
      <w:r w:rsidRPr="00F825F2">
        <w:rPr>
          <w:rFonts w:ascii="Arial" w:hAnsi="Arial" w:cs="Arial"/>
          <w:sz w:val="24"/>
          <w:szCs w:val="14"/>
        </w:rPr>
        <w:t>ed</w:t>
      </w:r>
      <w:r w:rsidRPr="00F825F2">
        <w:rPr>
          <w:rFonts w:ascii="Arial" w:hAnsi="Arial" w:cs="Arial"/>
          <w:spacing w:val="23"/>
          <w:sz w:val="24"/>
          <w:szCs w:val="14"/>
        </w:rPr>
        <w:t xml:space="preserve"> </w:t>
      </w:r>
      <w:r w:rsidRPr="00F825F2">
        <w:rPr>
          <w:rFonts w:ascii="Arial" w:hAnsi="Arial" w:cs="Arial"/>
          <w:sz w:val="24"/>
          <w:szCs w:val="14"/>
        </w:rPr>
        <w:t>to</w:t>
      </w:r>
      <w:r w:rsidRPr="00F825F2">
        <w:rPr>
          <w:rFonts w:ascii="Arial" w:hAnsi="Arial" w:cs="Arial"/>
          <w:spacing w:val="22"/>
          <w:sz w:val="24"/>
          <w:szCs w:val="14"/>
        </w:rPr>
        <w:t xml:space="preserve"> </w:t>
      </w:r>
      <w:r w:rsidRPr="00F825F2">
        <w:rPr>
          <w:rFonts w:ascii="Arial" w:hAnsi="Arial" w:cs="Arial"/>
          <w:sz w:val="24"/>
          <w:szCs w:val="14"/>
        </w:rPr>
        <w:t>the</w:t>
      </w:r>
      <w:r w:rsidRPr="00F825F2">
        <w:rPr>
          <w:rFonts w:ascii="Arial" w:hAnsi="Arial" w:cs="Arial"/>
          <w:spacing w:val="24"/>
          <w:sz w:val="24"/>
          <w:szCs w:val="14"/>
        </w:rPr>
        <w:t xml:space="preserve"> </w:t>
      </w:r>
      <w:r w:rsidRPr="00F825F2">
        <w:rPr>
          <w:rFonts w:ascii="Arial" w:hAnsi="Arial" w:cs="Arial"/>
          <w:sz w:val="24"/>
          <w:szCs w:val="14"/>
        </w:rPr>
        <w:t>mutual</w:t>
      </w:r>
      <w:r w:rsidRPr="00F825F2">
        <w:rPr>
          <w:rFonts w:ascii="Arial" w:hAnsi="Arial" w:cs="Arial"/>
          <w:spacing w:val="12"/>
          <w:sz w:val="24"/>
          <w:szCs w:val="14"/>
        </w:rPr>
        <w:t xml:space="preserve"> </w:t>
      </w:r>
      <w:r w:rsidRPr="00F825F2">
        <w:rPr>
          <w:rFonts w:ascii="Arial" w:hAnsi="Arial" w:cs="Arial"/>
          <w:sz w:val="24"/>
          <w:szCs w:val="14"/>
        </w:rPr>
        <w:t>alignment</w:t>
      </w:r>
      <w:r w:rsidRPr="00F825F2">
        <w:rPr>
          <w:rFonts w:ascii="Arial" w:hAnsi="Arial" w:cs="Arial"/>
          <w:spacing w:val="21"/>
          <w:sz w:val="24"/>
          <w:szCs w:val="14"/>
        </w:rPr>
        <w:t xml:space="preserve"> </w:t>
      </w:r>
      <w:r w:rsidRPr="00F825F2">
        <w:rPr>
          <w:rFonts w:ascii="Arial" w:hAnsi="Arial" w:cs="Arial"/>
          <w:sz w:val="24"/>
          <w:szCs w:val="14"/>
        </w:rPr>
        <w:t>of</w:t>
      </w:r>
      <w:r w:rsidRPr="00F825F2">
        <w:rPr>
          <w:rFonts w:ascii="Arial" w:hAnsi="Arial" w:cs="Arial"/>
          <w:spacing w:val="7"/>
          <w:sz w:val="24"/>
          <w:szCs w:val="14"/>
        </w:rPr>
        <w:t xml:space="preserve"> </w:t>
      </w:r>
      <w:r w:rsidRPr="00F825F2">
        <w:rPr>
          <w:rFonts w:ascii="Arial" w:hAnsi="Arial" w:cs="Arial"/>
          <w:sz w:val="24"/>
          <w:szCs w:val="14"/>
        </w:rPr>
        <w:t>the</w:t>
      </w:r>
      <w:r w:rsidRPr="00F825F2">
        <w:rPr>
          <w:rFonts w:ascii="Arial" w:hAnsi="Arial" w:cs="Arial"/>
          <w:spacing w:val="24"/>
          <w:sz w:val="24"/>
          <w:szCs w:val="14"/>
        </w:rPr>
        <w:t xml:space="preserve"> </w:t>
      </w:r>
      <w:r w:rsidRPr="00F825F2">
        <w:rPr>
          <w:rFonts w:ascii="Arial" w:hAnsi="Arial" w:cs="Arial"/>
          <w:sz w:val="24"/>
          <w:szCs w:val="14"/>
        </w:rPr>
        <w:t>referenc</w:t>
      </w:r>
      <w:r w:rsidRPr="00F825F2">
        <w:rPr>
          <w:rFonts w:ascii="Arial" w:hAnsi="Arial" w:cs="Arial"/>
          <w:spacing w:val="1"/>
          <w:sz w:val="24"/>
          <w:szCs w:val="14"/>
        </w:rPr>
        <w:t>e</w:t>
      </w:r>
      <w:r w:rsidRPr="00F825F2">
        <w:rPr>
          <w:rFonts w:ascii="Arial" w:hAnsi="Arial" w:cs="Arial"/>
          <w:sz w:val="24"/>
          <w:szCs w:val="14"/>
        </w:rPr>
        <w:t>s.</w:t>
      </w:r>
    </w:p>
    <w:p w14:paraId="1CF1D8CC" w14:textId="34A0A44C" w:rsidR="005F53C8" w:rsidRDefault="005F53C8" w:rsidP="005F53C8">
      <w:pPr>
        <w:jc w:val="both"/>
        <w:rPr>
          <w:rFonts w:ascii="Arial" w:hAnsi="Arial" w:cs="Arial"/>
          <w:sz w:val="24"/>
        </w:rPr>
      </w:pPr>
      <w:r w:rsidRPr="00F825F2">
        <w:rPr>
          <w:rFonts w:ascii="Arial" w:hAnsi="Arial" w:cs="Arial"/>
          <w:b/>
          <w:sz w:val="28"/>
        </w:rPr>
        <w:t>Fig.</w:t>
      </w:r>
      <w:r w:rsidR="004A1F6F">
        <w:rPr>
          <w:rFonts w:ascii="Arial" w:hAnsi="Arial" w:cs="Arial"/>
          <w:b/>
          <w:sz w:val="28"/>
        </w:rPr>
        <w:t xml:space="preserve"> 2</w:t>
      </w:r>
      <w:r w:rsidRPr="00F825F2">
        <w:rPr>
          <w:rFonts w:ascii="Arial" w:hAnsi="Arial" w:cs="Arial"/>
        </w:rPr>
        <w:t xml:space="preserve"> </w:t>
      </w:r>
      <w:r w:rsidR="00F175C6">
        <w:rPr>
          <w:rFonts w:ascii="Arial" w:hAnsi="Arial" w:cs="Arial"/>
          <w:sz w:val="24"/>
        </w:rPr>
        <w:t xml:space="preserve">Populations </w:t>
      </w:r>
      <w:r w:rsidRPr="00C076A7">
        <w:rPr>
          <w:rFonts w:ascii="Arial" w:hAnsi="Arial" w:cs="Arial"/>
          <w:sz w:val="24"/>
        </w:rPr>
        <w:t>assembly results of real sample</w:t>
      </w:r>
      <w:r w:rsidRPr="00F825F2">
        <w:rPr>
          <w:rFonts w:ascii="Arial" w:hAnsi="Arial" w:cs="Arial"/>
          <w:sz w:val="24"/>
        </w:rPr>
        <w:t xml:space="preserve">. </w:t>
      </w:r>
      <w:r>
        <w:rPr>
          <w:rFonts w:ascii="Arial" w:hAnsi="Arial" w:cs="Arial"/>
          <w:b/>
          <w:sz w:val="24"/>
        </w:rPr>
        <w:t>a</w:t>
      </w:r>
      <w:r w:rsidRPr="00F825F2">
        <w:rPr>
          <w:rFonts w:ascii="Arial" w:hAnsi="Arial" w:cs="Arial"/>
          <w:sz w:val="24"/>
        </w:rPr>
        <w:t xml:space="preserve">) A mixture of mumps was resolved into exactly two sequence with a frequencies of 94% and </w:t>
      </w:r>
      <w:proofErr w:type="gramStart"/>
      <w:r w:rsidRPr="00F825F2">
        <w:rPr>
          <w:rFonts w:ascii="Arial" w:hAnsi="Arial" w:cs="Arial"/>
          <w:sz w:val="24"/>
        </w:rPr>
        <w:t>6%</w:t>
      </w:r>
      <w:proofErr w:type="gramEnd"/>
      <w:r w:rsidRPr="00F825F2">
        <w:rPr>
          <w:rFonts w:ascii="Arial" w:hAnsi="Arial" w:cs="Arial"/>
          <w:sz w:val="24"/>
        </w:rPr>
        <w:t>(</w:t>
      </w:r>
      <w:r>
        <w:rPr>
          <w:rFonts w:ascii="Arial" w:hAnsi="Arial" w:cs="Arial"/>
          <w:b/>
          <w:sz w:val="24"/>
        </w:rPr>
        <w:t>b</w:t>
      </w:r>
      <w:r w:rsidRPr="00F825F2">
        <w:rPr>
          <w:rFonts w:ascii="Arial" w:hAnsi="Arial" w:cs="Arial"/>
          <w:sz w:val="24"/>
        </w:rPr>
        <w:t xml:space="preserve">). </w:t>
      </w:r>
      <w:r>
        <w:rPr>
          <w:rFonts w:ascii="Arial" w:hAnsi="Arial" w:cs="Arial"/>
          <w:b/>
          <w:sz w:val="24"/>
        </w:rPr>
        <w:t>c</w:t>
      </w:r>
      <w:r w:rsidRPr="00F825F2">
        <w:rPr>
          <w:rFonts w:ascii="Arial" w:hAnsi="Arial" w:cs="Arial"/>
          <w:sz w:val="24"/>
        </w:rPr>
        <w:t xml:space="preserve">) </w:t>
      </w:r>
      <w:r w:rsidR="00BE7372">
        <w:rPr>
          <w:rFonts w:ascii="Arial" w:hAnsi="Arial" w:cs="Arial"/>
          <w:sz w:val="24"/>
        </w:rPr>
        <w:t>Sample</w:t>
      </w:r>
      <w:r w:rsidR="00BE7372">
        <w:rPr>
          <w:rFonts w:ascii="Arial" w:hAnsi="Arial" w:cs="Arial"/>
          <w:sz w:val="24"/>
          <w:szCs w:val="24"/>
        </w:rPr>
        <w:t xml:space="preserve"> isolated from concentrated sewage water in RD cell culture</w:t>
      </w:r>
      <w:r w:rsidRPr="00F825F2">
        <w:rPr>
          <w:rFonts w:ascii="Arial" w:hAnsi="Arial" w:cs="Arial"/>
          <w:sz w:val="24"/>
        </w:rPr>
        <w:t xml:space="preserve">. Only </w:t>
      </w:r>
      <w:r w:rsidR="00EA5928">
        <w:rPr>
          <w:rFonts w:ascii="Arial" w:hAnsi="Arial" w:cs="Arial"/>
          <w:sz w:val="24"/>
        </w:rPr>
        <w:t>two</w:t>
      </w:r>
      <w:r w:rsidRPr="00F825F2">
        <w:rPr>
          <w:rFonts w:ascii="Arial" w:hAnsi="Arial" w:cs="Arial"/>
          <w:sz w:val="24"/>
        </w:rPr>
        <w:t xml:space="preserve"> </w:t>
      </w:r>
      <w:r w:rsidR="00EA5928">
        <w:rPr>
          <w:rFonts w:ascii="Arial" w:hAnsi="Arial" w:cs="Arial"/>
          <w:sz w:val="24"/>
        </w:rPr>
        <w:t>sequences longer than 100</w:t>
      </w:r>
      <w:r w:rsidRPr="00F825F2">
        <w:rPr>
          <w:rFonts w:ascii="Arial" w:hAnsi="Arial" w:cs="Arial"/>
          <w:sz w:val="24"/>
        </w:rPr>
        <w:t>0bp</w:t>
      </w:r>
      <w:r w:rsidR="00EA5928">
        <w:rPr>
          <w:rFonts w:ascii="Arial" w:hAnsi="Arial" w:cs="Arial"/>
          <w:sz w:val="24"/>
        </w:rPr>
        <w:t xml:space="preserve"> were reconstructed. The two sequences were identical in the 3’ end indicated by the shorter reconstructed merged to the dominant one at position 4325</w:t>
      </w:r>
      <w:r w:rsidRPr="00F825F2">
        <w:rPr>
          <w:rFonts w:ascii="Arial" w:hAnsi="Arial" w:cs="Arial"/>
          <w:sz w:val="24"/>
        </w:rPr>
        <w:t xml:space="preserve">. </w:t>
      </w:r>
      <w:r>
        <w:rPr>
          <w:rFonts w:ascii="Arial" w:hAnsi="Arial" w:cs="Arial"/>
          <w:b/>
          <w:sz w:val="24"/>
        </w:rPr>
        <w:t>d</w:t>
      </w:r>
      <w:r w:rsidRPr="00F825F2">
        <w:rPr>
          <w:rFonts w:ascii="Arial" w:hAnsi="Arial" w:cs="Arial"/>
          <w:sz w:val="24"/>
        </w:rPr>
        <w:t>)</w:t>
      </w:r>
      <w:r w:rsidR="004A1F6F">
        <w:rPr>
          <w:rFonts w:ascii="Arial" w:hAnsi="Arial" w:cs="Arial"/>
          <w:sz w:val="24"/>
        </w:rPr>
        <w:t xml:space="preserve"> Relative frequency of </w:t>
      </w:r>
      <w:r w:rsidR="00EA5928">
        <w:rPr>
          <w:rFonts w:ascii="Arial" w:hAnsi="Arial" w:cs="Arial"/>
          <w:sz w:val="24"/>
        </w:rPr>
        <w:t>the two</w:t>
      </w:r>
      <w:r w:rsidR="004A1F6F">
        <w:rPr>
          <w:rFonts w:ascii="Arial" w:hAnsi="Arial" w:cs="Arial"/>
          <w:sz w:val="24"/>
        </w:rPr>
        <w:t xml:space="preserve"> sequence</w:t>
      </w:r>
      <w:r w:rsidR="00EA5928">
        <w:rPr>
          <w:rFonts w:ascii="Arial" w:hAnsi="Arial" w:cs="Arial"/>
          <w:sz w:val="24"/>
        </w:rPr>
        <w:t>s at 88.67% and 11.23%</w:t>
      </w:r>
      <w:r w:rsidRPr="00F825F2">
        <w:rPr>
          <w:rFonts w:ascii="Arial" w:hAnsi="Arial" w:cs="Arial"/>
          <w:sz w:val="24"/>
        </w:rPr>
        <w:t xml:space="preserve">. </w:t>
      </w:r>
      <w:r>
        <w:rPr>
          <w:rFonts w:ascii="Arial" w:hAnsi="Arial" w:cs="Arial"/>
          <w:b/>
          <w:sz w:val="24"/>
        </w:rPr>
        <w:t>e</w:t>
      </w:r>
      <w:r w:rsidRPr="00F825F2">
        <w:rPr>
          <w:rFonts w:ascii="Arial" w:hAnsi="Arial" w:cs="Arial"/>
          <w:sz w:val="24"/>
        </w:rPr>
        <w:t>) A</w:t>
      </w:r>
      <w:r w:rsidR="00BE7372">
        <w:rPr>
          <w:rFonts w:ascii="Arial" w:hAnsi="Arial" w:cs="Arial"/>
          <w:sz w:val="24"/>
        </w:rPr>
        <w:t>nother</w:t>
      </w:r>
      <w:r w:rsidRPr="00F825F2">
        <w:rPr>
          <w:rFonts w:ascii="Arial" w:hAnsi="Arial" w:cs="Arial"/>
          <w:sz w:val="24"/>
        </w:rPr>
        <w:t xml:space="preserve"> sample</w:t>
      </w:r>
      <w:r w:rsidR="00476277">
        <w:rPr>
          <w:rFonts w:ascii="Arial" w:hAnsi="Arial" w:cs="Arial"/>
          <w:sz w:val="24"/>
          <w:szCs w:val="24"/>
        </w:rPr>
        <w:t xml:space="preserve"> isolated from sewage concentrate using RD cell culture</w:t>
      </w:r>
      <w:r w:rsidRPr="00F825F2">
        <w:rPr>
          <w:rFonts w:ascii="Arial" w:hAnsi="Arial" w:cs="Arial"/>
          <w:sz w:val="24"/>
        </w:rPr>
        <w:t xml:space="preserve"> was analyzed using our software. A more complex picture reveals 3 fully reconstructed </w:t>
      </w:r>
      <w:r w:rsidR="00013E18">
        <w:rPr>
          <w:rFonts w:ascii="Arial" w:hAnsi="Arial" w:cs="Arial"/>
          <w:sz w:val="24"/>
        </w:rPr>
        <w:t>sequence</w:t>
      </w:r>
      <w:r w:rsidRPr="00F825F2">
        <w:rPr>
          <w:rFonts w:ascii="Arial" w:hAnsi="Arial" w:cs="Arial"/>
          <w:sz w:val="24"/>
        </w:rPr>
        <w:t xml:space="preserve"> and a number of smaller </w:t>
      </w:r>
      <w:proofErr w:type="spellStart"/>
      <w:r w:rsidRPr="00F825F2">
        <w:rPr>
          <w:rFonts w:ascii="Arial" w:hAnsi="Arial" w:cs="Arial"/>
          <w:sz w:val="24"/>
        </w:rPr>
        <w:t>contigs</w:t>
      </w:r>
      <w:proofErr w:type="spellEnd"/>
      <w:r w:rsidRPr="00F825F2">
        <w:rPr>
          <w:rFonts w:ascii="Arial" w:hAnsi="Arial" w:cs="Arial"/>
          <w:sz w:val="24"/>
        </w:rPr>
        <w:t xml:space="preserve"> that depict the dynamic nature of the virus. </w:t>
      </w:r>
      <w:proofErr w:type="gramStart"/>
      <w:r w:rsidR="004A1F6F" w:rsidRPr="004A1F6F">
        <w:rPr>
          <w:rFonts w:ascii="Arial" w:hAnsi="Arial" w:cs="Arial"/>
          <w:b/>
          <w:sz w:val="24"/>
        </w:rPr>
        <w:t>f</w:t>
      </w:r>
      <w:proofErr w:type="gramEnd"/>
      <w:r w:rsidR="004A1F6F">
        <w:rPr>
          <w:rFonts w:ascii="Arial" w:hAnsi="Arial" w:cs="Arial"/>
          <w:sz w:val="24"/>
        </w:rPr>
        <w:t xml:space="preserve">) </w:t>
      </w:r>
      <w:r w:rsidR="00C076A7">
        <w:rPr>
          <w:rFonts w:ascii="Arial" w:hAnsi="Arial" w:cs="Arial"/>
          <w:sz w:val="24"/>
        </w:rPr>
        <w:t xml:space="preserve">Frequency distribution </w:t>
      </w:r>
      <w:r w:rsidR="004A1F6F">
        <w:rPr>
          <w:rFonts w:ascii="Arial" w:hAnsi="Arial" w:cs="Arial"/>
          <w:sz w:val="24"/>
        </w:rPr>
        <w:t xml:space="preserve">of </w:t>
      </w:r>
      <w:r w:rsidR="00C076A7">
        <w:rPr>
          <w:rFonts w:ascii="Arial" w:hAnsi="Arial" w:cs="Arial"/>
          <w:sz w:val="24"/>
        </w:rPr>
        <w:t xml:space="preserve">identified </w:t>
      </w:r>
      <w:r w:rsidR="004A1F6F">
        <w:rPr>
          <w:rFonts w:ascii="Arial" w:hAnsi="Arial" w:cs="Arial"/>
          <w:sz w:val="24"/>
        </w:rPr>
        <w:t>populations in the environmental sample</w:t>
      </w:r>
      <w:r w:rsidRPr="00F825F2">
        <w:rPr>
          <w:rFonts w:ascii="Arial" w:hAnsi="Arial" w:cs="Arial"/>
          <w:sz w:val="24"/>
        </w:rPr>
        <w:t>.</w:t>
      </w:r>
    </w:p>
    <w:p w14:paraId="3E72B79D" w14:textId="3FBAAFB7" w:rsidR="00527CBA" w:rsidRDefault="00527CBA" w:rsidP="005F53C8">
      <w:pPr>
        <w:jc w:val="both"/>
        <w:rPr>
          <w:rFonts w:ascii="Arial" w:hAnsi="Arial" w:cs="Arial"/>
          <w:sz w:val="24"/>
        </w:rPr>
      </w:pPr>
      <w:r w:rsidRPr="00F825F2">
        <w:rPr>
          <w:rFonts w:ascii="Arial" w:hAnsi="Arial" w:cs="Arial"/>
          <w:b/>
          <w:sz w:val="28"/>
        </w:rPr>
        <w:t>Fig.</w:t>
      </w:r>
      <w:r>
        <w:rPr>
          <w:rFonts w:ascii="Arial" w:hAnsi="Arial" w:cs="Arial"/>
          <w:b/>
          <w:sz w:val="28"/>
        </w:rPr>
        <w:t xml:space="preserve"> 3</w:t>
      </w:r>
      <w:r w:rsidRPr="00F825F2">
        <w:rPr>
          <w:rFonts w:ascii="Arial" w:hAnsi="Arial" w:cs="Arial"/>
        </w:rPr>
        <w:t xml:space="preserve"> </w:t>
      </w:r>
      <w:r w:rsidR="00ED112C">
        <w:rPr>
          <w:rFonts w:ascii="Arial" w:hAnsi="Arial" w:cs="Arial"/>
        </w:rPr>
        <w:t>C</w:t>
      </w:r>
      <w:r w:rsidR="00776720">
        <w:rPr>
          <w:rFonts w:ascii="Arial" w:hAnsi="Arial" w:cs="Arial"/>
        </w:rPr>
        <w:t>omparison studies results</w:t>
      </w:r>
      <w:r w:rsidRPr="00F825F2">
        <w:rPr>
          <w:rFonts w:ascii="Arial" w:hAnsi="Arial" w:cs="Arial"/>
          <w:sz w:val="24"/>
        </w:rPr>
        <w:t xml:space="preserve">. </w:t>
      </w:r>
      <w:r w:rsidR="00F175C6">
        <w:rPr>
          <w:rFonts w:ascii="Arial" w:hAnsi="Arial" w:cs="Arial"/>
          <w:sz w:val="24"/>
        </w:rPr>
        <w:t xml:space="preserve">Hexahedron, </w:t>
      </w:r>
      <w:proofErr w:type="spellStart"/>
      <w:r w:rsidR="00F175C6">
        <w:rPr>
          <w:rFonts w:ascii="Arial" w:hAnsi="Arial" w:cs="Arial"/>
          <w:sz w:val="24"/>
        </w:rPr>
        <w:t>PredictHaplo</w:t>
      </w:r>
      <w:proofErr w:type="spellEnd"/>
      <w:r w:rsidR="00F175C6">
        <w:rPr>
          <w:rFonts w:ascii="Arial" w:hAnsi="Arial" w:cs="Arial"/>
          <w:sz w:val="24"/>
        </w:rPr>
        <w:t xml:space="preserve">, </w:t>
      </w:r>
      <w:proofErr w:type="spellStart"/>
      <w:r w:rsidR="00F175C6">
        <w:rPr>
          <w:rFonts w:ascii="Arial" w:hAnsi="Arial" w:cs="Arial"/>
          <w:sz w:val="24"/>
        </w:rPr>
        <w:t>QuRe</w:t>
      </w:r>
      <w:proofErr w:type="spellEnd"/>
      <w:r w:rsidR="00F175C6">
        <w:rPr>
          <w:rFonts w:ascii="Arial" w:hAnsi="Arial" w:cs="Arial"/>
          <w:sz w:val="24"/>
        </w:rPr>
        <w:t xml:space="preserve">, </w:t>
      </w:r>
      <w:proofErr w:type="spellStart"/>
      <w:r w:rsidR="00F175C6">
        <w:rPr>
          <w:rFonts w:ascii="Arial" w:hAnsi="Arial" w:cs="Arial"/>
          <w:sz w:val="24"/>
        </w:rPr>
        <w:t>ShoRah</w:t>
      </w:r>
      <w:proofErr w:type="spellEnd"/>
      <w:r w:rsidR="00F175C6">
        <w:rPr>
          <w:rFonts w:ascii="Arial" w:hAnsi="Arial" w:cs="Arial"/>
          <w:sz w:val="24"/>
        </w:rPr>
        <w:t xml:space="preserve"> and </w:t>
      </w:r>
      <w:proofErr w:type="spellStart"/>
      <w:r w:rsidR="00D22115">
        <w:rPr>
          <w:rFonts w:ascii="Arial" w:hAnsi="Arial" w:cs="Arial"/>
          <w:sz w:val="24"/>
        </w:rPr>
        <w:t>ViSpA</w:t>
      </w:r>
      <w:proofErr w:type="spellEnd"/>
      <w:r w:rsidR="00F175C6">
        <w:rPr>
          <w:rFonts w:ascii="Arial" w:hAnsi="Arial" w:cs="Arial"/>
          <w:sz w:val="24"/>
        </w:rPr>
        <w:t xml:space="preserve"> were compared using 20 </w:t>
      </w:r>
      <w:r w:rsidR="00F175C6" w:rsidRPr="00F70C49">
        <w:rPr>
          <w:rFonts w:ascii="Arial" w:hAnsi="Arial" w:cs="Arial"/>
          <w:i/>
          <w:sz w:val="24"/>
        </w:rPr>
        <w:t>in silico</w:t>
      </w:r>
      <w:r w:rsidR="00F175C6">
        <w:rPr>
          <w:rFonts w:ascii="Arial" w:hAnsi="Arial" w:cs="Arial"/>
          <w:sz w:val="24"/>
        </w:rPr>
        <w:t xml:space="preserve"> samples of 4 populations, each one of 25% abundance. </w:t>
      </w:r>
      <w:r w:rsidR="00ED112C" w:rsidRPr="00F70C49">
        <w:rPr>
          <w:rFonts w:ascii="Arial" w:hAnsi="Arial" w:cs="Arial"/>
          <w:b/>
          <w:sz w:val="24"/>
        </w:rPr>
        <w:t>a</w:t>
      </w:r>
      <w:r w:rsidR="00ED112C">
        <w:rPr>
          <w:rFonts w:ascii="Arial" w:hAnsi="Arial" w:cs="Arial"/>
          <w:sz w:val="24"/>
        </w:rPr>
        <w:t>)</w:t>
      </w:r>
      <w:r w:rsidR="002E1FE2">
        <w:rPr>
          <w:rFonts w:ascii="Arial" w:hAnsi="Arial" w:cs="Arial"/>
          <w:sz w:val="24"/>
        </w:rPr>
        <w:t xml:space="preserve"> F-</w:t>
      </w:r>
      <w:r w:rsidR="00ED112C">
        <w:rPr>
          <w:rFonts w:ascii="Arial" w:hAnsi="Arial" w:cs="Arial"/>
          <w:sz w:val="24"/>
        </w:rPr>
        <w:t xml:space="preserve">scores. </w:t>
      </w:r>
      <w:r w:rsidR="00F175C6">
        <w:rPr>
          <w:rFonts w:ascii="Arial" w:hAnsi="Arial" w:cs="Arial"/>
          <w:sz w:val="24"/>
        </w:rPr>
        <w:t xml:space="preserve">Each column of charts represents a different number of short reads in the samples and </w:t>
      </w:r>
      <w:r w:rsidR="00776720">
        <w:rPr>
          <w:rFonts w:ascii="Arial" w:hAnsi="Arial" w:cs="Arial"/>
          <w:sz w:val="24"/>
        </w:rPr>
        <w:t xml:space="preserve">each row a different sequence </w:t>
      </w:r>
      <w:r w:rsidR="00F175C6">
        <w:rPr>
          <w:rFonts w:ascii="Arial" w:hAnsi="Arial" w:cs="Arial"/>
          <w:sz w:val="24"/>
        </w:rPr>
        <w:t>length</w:t>
      </w:r>
      <w:r w:rsidR="00776720">
        <w:rPr>
          <w:rFonts w:ascii="Arial" w:hAnsi="Arial" w:cs="Arial"/>
          <w:sz w:val="24"/>
        </w:rPr>
        <w:t xml:space="preserve"> of the populations</w:t>
      </w:r>
      <w:r w:rsidR="00F175C6">
        <w:rPr>
          <w:rFonts w:ascii="Arial" w:hAnsi="Arial" w:cs="Arial"/>
          <w:sz w:val="24"/>
        </w:rPr>
        <w:t>.</w:t>
      </w:r>
      <w:r w:rsidR="00776720">
        <w:rPr>
          <w:rFonts w:ascii="Arial" w:hAnsi="Arial" w:cs="Arial"/>
          <w:sz w:val="24"/>
        </w:rPr>
        <w:t xml:space="preserve"> For each computation True </w:t>
      </w:r>
      <w:proofErr w:type="gramStart"/>
      <w:r w:rsidR="00776720">
        <w:rPr>
          <w:rFonts w:ascii="Arial" w:hAnsi="Arial" w:cs="Arial"/>
          <w:sz w:val="24"/>
        </w:rPr>
        <w:t>Positive(</w:t>
      </w:r>
      <w:proofErr w:type="gramEnd"/>
      <w:r w:rsidR="00776720">
        <w:rPr>
          <w:rFonts w:ascii="Arial" w:hAnsi="Arial" w:cs="Arial"/>
          <w:sz w:val="24"/>
        </w:rPr>
        <w:t>TP)</w:t>
      </w:r>
      <w:r w:rsidR="00D22115">
        <w:rPr>
          <w:rFonts w:ascii="Arial" w:hAnsi="Arial" w:cs="Arial"/>
          <w:sz w:val="24"/>
        </w:rPr>
        <w:t xml:space="preserve"> are called</w:t>
      </w:r>
      <w:r w:rsidR="00776720">
        <w:rPr>
          <w:rFonts w:ascii="Arial" w:hAnsi="Arial" w:cs="Arial"/>
          <w:sz w:val="24"/>
        </w:rPr>
        <w:t xml:space="preserve"> based on the number of mismatches between the reconstructed and the original sequences. </w:t>
      </w:r>
      <w:r w:rsidR="002E1FE2">
        <w:rPr>
          <w:rFonts w:ascii="Arial" w:hAnsi="Arial" w:cs="Arial"/>
          <w:sz w:val="24"/>
        </w:rPr>
        <w:t>F-</w:t>
      </w:r>
      <w:r w:rsidR="00776720">
        <w:rPr>
          <w:rFonts w:ascii="Arial" w:hAnsi="Arial" w:cs="Arial"/>
          <w:sz w:val="24"/>
        </w:rPr>
        <w:t xml:space="preserve">scores are reported based on mismatch thresholds 0%, 0.01%, 0.05%, 0.1%, 0.5%, 1% and 5%.Missing data points are due to the </w:t>
      </w:r>
      <w:r w:rsidR="00414F58">
        <w:rPr>
          <w:rFonts w:ascii="Arial" w:hAnsi="Arial" w:cs="Arial"/>
          <w:sz w:val="24"/>
        </w:rPr>
        <w:t xml:space="preserve">failure to </w:t>
      </w:r>
      <w:r w:rsidR="00776720">
        <w:rPr>
          <w:rFonts w:ascii="Arial" w:hAnsi="Arial" w:cs="Arial"/>
          <w:sz w:val="24"/>
        </w:rPr>
        <w:t>obtain results within the period specified for each sample.</w:t>
      </w:r>
      <w:r w:rsidR="00ED112C">
        <w:rPr>
          <w:rFonts w:ascii="Arial" w:hAnsi="Arial" w:cs="Arial"/>
          <w:sz w:val="24"/>
        </w:rPr>
        <w:t xml:space="preserve"> </w:t>
      </w:r>
      <w:r w:rsidR="00ED112C">
        <w:rPr>
          <w:rFonts w:ascii="Arial" w:hAnsi="Arial" w:cs="Arial"/>
          <w:b/>
          <w:sz w:val="24"/>
        </w:rPr>
        <w:t>b</w:t>
      </w:r>
      <w:r w:rsidR="00ED112C">
        <w:rPr>
          <w:rFonts w:ascii="Arial" w:hAnsi="Arial" w:cs="Arial"/>
          <w:sz w:val="24"/>
        </w:rPr>
        <w:t>)</w:t>
      </w:r>
      <w:r w:rsidR="005952AA">
        <w:rPr>
          <w:rFonts w:ascii="Arial" w:hAnsi="Arial" w:cs="Arial"/>
          <w:sz w:val="24"/>
        </w:rPr>
        <w:t xml:space="preserve"> </w:t>
      </w:r>
      <w:r w:rsidR="002C06E6">
        <w:rPr>
          <w:rFonts w:ascii="Arial" w:hAnsi="Arial" w:cs="Arial"/>
          <w:sz w:val="24"/>
        </w:rPr>
        <w:t xml:space="preserve">Jensen-Shannon divergence between the predicted and the original frequencies. </w:t>
      </w:r>
      <w:r w:rsidR="00ED112C" w:rsidRPr="00F70C49">
        <w:rPr>
          <w:rFonts w:ascii="Arial" w:hAnsi="Arial" w:cs="Arial"/>
          <w:b/>
          <w:sz w:val="24"/>
        </w:rPr>
        <w:t>c</w:t>
      </w:r>
      <w:r w:rsidR="00ED112C">
        <w:rPr>
          <w:rFonts w:ascii="Arial" w:hAnsi="Arial" w:cs="Arial"/>
          <w:sz w:val="24"/>
        </w:rPr>
        <w:t xml:space="preserve">) </w:t>
      </w:r>
      <w:r w:rsidR="002C06E6">
        <w:rPr>
          <w:rFonts w:ascii="Arial" w:hAnsi="Arial" w:cs="Arial"/>
          <w:sz w:val="24"/>
        </w:rPr>
        <w:t xml:space="preserve">Speed performance </w:t>
      </w:r>
      <w:r w:rsidR="00EC13B9">
        <w:rPr>
          <w:rFonts w:ascii="Arial" w:hAnsi="Arial" w:cs="Arial"/>
          <w:sz w:val="24"/>
        </w:rPr>
        <w:t>of the tools reported in min</w:t>
      </w:r>
      <w:r w:rsidR="00414F58">
        <w:rPr>
          <w:rFonts w:ascii="Arial" w:hAnsi="Arial" w:cs="Arial"/>
          <w:sz w:val="24"/>
        </w:rPr>
        <w:t>ute</w:t>
      </w:r>
      <w:r w:rsidR="00EC13B9">
        <w:rPr>
          <w:rFonts w:ascii="Arial" w:hAnsi="Arial" w:cs="Arial"/>
          <w:sz w:val="24"/>
        </w:rPr>
        <w:t xml:space="preserve">s. </w:t>
      </w:r>
      <w:r w:rsidR="00CD15E9">
        <w:rPr>
          <w:rFonts w:ascii="Arial" w:hAnsi="Arial" w:cs="Arial"/>
          <w:sz w:val="24"/>
        </w:rPr>
        <w:t xml:space="preserve">The results indicate </w:t>
      </w:r>
      <w:proofErr w:type="gramStart"/>
      <w:r w:rsidR="00CD15E9">
        <w:rPr>
          <w:rFonts w:ascii="Arial" w:hAnsi="Arial" w:cs="Arial"/>
          <w:sz w:val="24"/>
        </w:rPr>
        <w:t>an</w:t>
      </w:r>
      <w:proofErr w:type="gramEnd"/>
      <w:r w:rsidR="00CD15E9">
        <w:rPr>
          <w:rFonts w:ascii="Arial" w:hAnsi="Arial" w:cs="Arial"/>
          <w:sz w:val="24"/>
        </w:rPr>
        <w:t xml:space="preserve"> time increases exponential as the number of short reads increases for </w:t>
      </w:r>
      <w:proofErr w:type="spellStart"/>
      <w:r w:rsidR="00CD15E9">
        <w:rPr>
          <w:rFonts w:ascii="Arial" w:hAnsi="Arial" w:cs="Arial"/>
          <w:sz w:val="24"/>
        </w:rPr>
        <w:t>PredictHaplo</w:t>
      </w:r>
      <w:proofErr w:type="spellEnd"/>
      <w:r w:rsidR="00CD15E9">
        <w:rPr>
          <w:rFonts w:ascii="Arial" w:hAnsi="Arial" w:cs="Arial"/>
          <w:sz w:val="24"/>
        </w:rPr>
        <w:t xml:space="preserve">, </w:t>
      </w:r>
      <w:proofErr w:type="spellStart"/>
      <w:r w:rsidR="00CD15E9">
        <w:rPr>
          <w:rFonts w:ascii="Arial" w:hAnsi="Arial" w:cs="Arial"/>
          <w:sz w:val="24"/>
        </w:rPr>
        <w:t>QuRe</w:t>
      </w:r>
      <w:proofErr w:type="spellEnd"/>
      <w:r w:rsidR="00CD15E9">
        <w:rPr>
          <w:rFonts w:ascii="Arial" w:hAnsi="Arial" w:cs="Arial"/>
          <w:sz w:val="24"/>
        </w:rPr>
        <w:t xml:space="preserve">, </w:t>
      </w:r>
      <w:proofErr w:type="spellStart"/>
      <w:r w:rsidR="00CD15E9">
        <w:rPr>
          <w:rFonts w:ascii="Arial" w:hAnsi="Arial" w:cs="Arial"/>
          <w:sz w:val="24"/>
        </w:rPr>
        <w:t>ShoRah</w:t>
      </w:r>
      <w:proofErr w:type="spellEnd"/>
      <w:r w:rsidR="00CD15E9">
        <w:rPr>
          <w:rFonts w:ascii="Arial" w:hAnsi="Arial" w:cs="Arial"/>
          <w:sz w:val="24"/>
        </w:rPr>
        <w:t xml:space="preserve"> and </w:t>
      </w:r>
      <w:proofErr w:type="spellStart"/>
      <w:r w:rsidR="00CD15E9">
        <w:rPr>
          <w:rFonts w:ascii="Arial" w:hAnsi="Arial" w:cs="Arial"/>
          <w:sz w:val="24"/>
        </w:rPr>
        <w:t>ViSpA</w:t>
      </w:r>
      <w:proofErr w:type="spellEnd"/>
      <w:r w:rsidR="00CD15E9">
        <w:rPr>
          <w:rFonts w:ascii="Arial" w:hAnsi="Arial" w:cs="Arial"/>
          <w:sz w:val="24"/>
        </w:rPr>
        <w:t>.</w:t>
      </w:r>
    </w:p>
    <w:p w14:paraId="3190180D" w14:textId="77F3C370" w:rsidR="008F2C91" w:rsidRDefault="00B7509E" w:rsidP="00F70C49">
      <w:pPr>
        <w:rPr>
          <w:rFonts w:ascii="Arial" w:hAnsi="Arial" w:cs="Arial"/>
          <w:b/>
          <w:sz w:val="28"/>
          <w:szCs w:val="18"/>
        </w:rPr>
      </w:pPr>
      <w:proofErr w:type="gramStart"/>
      <w:r w:rsidRPr="00F825F2">
        <w:rPr>
          <w:rFonts w:ascii="Arial" w:hAnsi="Arial" w:cs="Arial"/>
          <w:b/>
          <w:sz w:val="28"/>
        </w:rPr>
        <w:t>Fig.</w:t>
      </w:r>
      <w:r>
        <w:rPr>
          <w:rFonts w:ascii="Arial" w:hAnsi="Arial" w:cs="Arial"/>
          <w:b/>
          <w:sz w:val="28"/>
        </w:rPr>
        <w:t xml:space="preserve"> 4</w:t>
      </w:r>
      <w:r w:rsidRPr="00F825F2">
        <w:rPr>
          <w:rFonts w:ascii="Arial" w:hAnsi="Arial" w:cs="Arial"/>
        </w:rPr>
        <w:t xml:space="preserve"> </w:t>
      </w:r>
      <w:r w:rsidR="002E1FE2" w:rsidRPr="00F70C49">
        <w:rPr>
          <w:rFonts w:ascii="Arial" w:hAnsi="Arial" w:cs="Arial"/>
          <w:sz w:val="24"/>
          <w:szCs w:val="24"/>
        </w:rPr>
        <w:t>Neighbor-joining trees of original and reconstructed sequences from all tools.</w:t>
      </w:r>
      <w:proofErr w:type="gramEnd"/>
      <w:r w:rsidR="002E1FE2" w:rsidRPr="00F70C49">
        <w:rPr>
          <w:rFonts w:ascii="Arial" w:hAnsi="Arial" w:cs="Arial"/>
          <w:sz w:val="24"/>
          <w:szCs w:val="24"/>
        </w:rPr>
        <w:t xml:space="preserve"> </w:t>
      </w:r>
      <w:proofErr w:type="spellStart"/>
      <w:r w:rsidR="002E1FE2" w:rsidRPr="00F70C49">
        <w:rPr>
          <w:rFonts w:ascii="Arial" w:hAnsi="Arial" w:cs="Arial"/>
          <w:sz w:val="24"/>
          <w:szCs w:val="24"/>
        </w:rPr>
        <w:t>ShoRah</w:t>
      </w:r>
      <w:proofErr w:type="spellEnd"/>
      <w:r w:rsidR="002E1FE2" w:rsidRPr="00F70C49">
        <w:rPr>
          <w:rFonts w:ascii="Arial" w:hAnsi="Arial" w:cs="Arial"/>
          <w:sz w:val="24"/>
          <w:szCs w:val="24"/>
        </w:rPr>
        <w:t xml:space="preserve"> leaves are colored red, </w:t>
      </w:r>
      <w:proofErr w:type="spellStart"/>
      <w:r w:rsidR="002E1FE2" w:rsidRPr="00F70C49">
        <w:rPr>
          <w:rFonts w:ascii="Arial" w:hAnsi="Arial" w:cs="Arial"/>
          <w:sz w:val="24"/>
          <w:szCs w:val="24"/>
        </w:rPr>
        <w:t>PredictHaplo</w:t>
      </w:r>
      <w:proofErr w:type="spellEnd"/>
      <w:r w:rsidR="002E1FE2" w:rsidRPr="00F70C49">
        <w:rPr>
          <w:rFonts w:ascii="Arial" w:hAnsi="Arial" w:cs="Arial"/>
          <w:sz w:val="24"/>
          <w:szCs w:val="24"/>
        </w:rPr>
        <w:t xml:space="preserve"> green, Hexahedron blue, </w:t>
      </w:r>
      <w:proofErr w:type="spellStart"/>
      <w:r w:rsidR="002E1FE2" w:rsidRPr="00F70C49">
        <w:rPr>
          <w:rFonts w:ascii="Arial" w:hAnsi="Arial" w:cs="Arial"/>
          <w:sz w:val="24"/>
          <w:szCs w:val="24"/>
        </w:rPr>
        <w:t>QuRe</w:t>
      </w:r>
      <w:proofErr w:type="spellEnd"/>
      <w:r w:rsidR="002E1FE2" w:rsidRPr="00F70C49">
        <w:rPr>
          <w:rFonts w:ascii="Arial" w:hAnsi="Arial" w:cs="Arial"/>
          <w:sz w:val="24"/>
          <w:szCs w:val="24"/>
        </w:rPr>
        <w:t xml:space="preserve"> yellow, </w:t>
      </w:r>
      <w:proofErr w:type="spellStart"/>
      <w:r w:rsidR="002E1FE2" w:rsidRPr="00F70C49">
        <w:rPr>
          <w:rFonts w:ascii="Arial" w:hAnsi="Arial" w:cs="Arial"/>
          <w:sz w:val="24"/>
          <w:szCs w:val="24"/>
        </w:rPr>
        <w:t>ViSpa</w:t>
      </w:r>
      <w:proofErr w:type="spellEnd"/>
      <w:r w:rsidR="002E1FE2" w:rsidRPr="00F70C49">
        <w:rPr>
          <w:rFonts w:ascii="Arial" w:hAnsi="Arial" w:cs="Arial"/>
          <w:sz w:val="24"/>
          <w:szCs w:val="24"/>
        </w:rPr>
        <w:t xml:space="preserve"> light blue and original sequences are colored black. Blue circles next to leaves represent the abundance predicted for the corresponding sequence. </w:t>
      </w:r>
      <w:r w:rsidR="002E1FE2" w:rsidRPr="00F70C49">
        <w:rPr>
          <w:rFonts w:ascii="Arial" w:hAnsi="Arial" w:cs="Arial"/>
          <w:b/>
          <w:sz w:val="24"/>
          <w:szCs w:val="24"/>
        </w:rPr>
        <w:t>a</w:t>
      </w:r>
      <w:r w:rsidR="002E1FE2" w:rsidRPr="00F70C49">
        <w:rPr>
          <w:rFonts w:ascii="Arial" w:hAnsi="Arial" w:cs="Arial"/>
          <w:sz w:val="24"/>
          <w:szCs w:val="24"/>
        </w:rPr>
        <w:t xml:space="preserve">) </w:t>
      </w:r>
      <w:r w:rsidR="00C23DA4" w:rsidRPr="00F70C49">
        <w:rPr>
          <w:rFonts w:ascii="Arial" w:hAnsi="Arial" w:cs="Arial"/>
          <w:sz w:val="24"/>
          <w:szCs w:val="24"/>
        </w:rPr>
        <w:t>Tree of sequences generated from</w:t>
      </w:r>
      <w:r w:rsidR="002E1FE2" w:rsidRPr="00F70C49">
        <w:rPr>
          <w:rFonts w:ascii="Arial" w:hAnsi="Arial" w:cs="Arial"/>
          <w:sz w:val="24"/>
          <w:szCs w:val="24"/>
        </w:rPr>
        <w:t xml:space="preserve"> sample SCS5</w:t>
      </w:r>
      <w:r w:rsidR="00C23DA4" w:rsidRPr="00F70C49">
        <w:rPr>
          <w:rFonts w:ascii="Arial" w:hAnsi="Arial" w:cs="Arial"/>
          <w:sz w:val="24"/>
          <w:szCs w:val="24"/>
        </w:rPr>
        <w:t xml:space="preserve">. Two of the </w:t>
      </w:r>
      <w:proofErr w:type="spellStart"/>
      <w:r w:rsidR="00C23DA4" w:rsidRPr="00F70C49">
        <w:rPr>
          <w:rFonts w:ascii="Arial" w:hAnsi="Arial" w:cs="Arial"/>
          <w:sz w:val="24"/>
          <w:szCs w:val="24"/>
        </w:rPr>
        <w:t>PredictHaplo</w:t>
      </w:r>
      <w:proofErr w:type="spellEnd"/>
      <w:r w:rsidR="00C23DA4" w:rsidRPr="00F70C49">
        <w:rPr>
          <w:rFonts w:ascii="Arial" w:hAnsi="Arial" w:cs="Arial"/>
          <w:sz w:val="24"/>
          <w:szCs w:val="24"/>
        </w:rPr>
        <w:t xml:space="preserve"> reconstructed sequences are assigned to nodes closer to their original sequences compared to Hexahedron but </w:t>
      </w:r>
      <w:proofErr w:type="spellStart"/>
      <w:r w:rsidR="00C23DA4" w:rsidRPr="00F70C49">
        <w:rPr>
          <w:rFonts w:ascii="Arial" w:hAnsi="Arial" w:cs="Arial"/>
          <w:sz w:val="24"/>
          <w:szCs w:val="24"/>
        </w:rPr>
        <w:t>PredictHaplo</w:t>
      </w:r>
      <w:proofErr w:type="spellEnd"/>
      <w:r w:rsidR="00C23DA4" w:rsidRPr="00F70C49">
        <w:rPr>
          <w:rFonts w:ascii="Arial" w:hAnsi="Arial" w:cs="Arial"/>
          <w:sz w:val="24"/>
          <w:szCs w:val="24"/>
        </w:rPr>
        <w:t xml:space="preserve"> has reconstructed 5 sequences instead of five. </w:t>
      </w:r>
      <w:proofErr w:type="spellStart"/>
      <w:r w:rsidR="00C23DA4" w:rsidRPr="00F70C49">
        <w:rPr>
          <w:rFonts w:ascii="Arial" w:hAnsi="Arial" w:cs="Arial"/>
          <w:sz w:val="24"/>
          <w:szCs w:val="24"/>
        </w:rPr>
        <w:t>ShoRah</w:t>
      </w:r>
      <w:proofErr w:type="spellEnd"/>
      <w:r w:rsidR="00C23DA4" w:rsidRPr="00F70C49">
        <w:rPr>
          <w:rFonts w:ascii="Arial" w:hAnsi="Arial" w:cs="Arial"/>
          <w:sz w:val="24"/>
          <w:szCs w:val="24"/>
        </w:rPr>
        <w:t xml:space="preserve"> did not conclude the computation within the given time frame.</w:t>
      </w:r>
      <w:r w:rsidR="002E1FE2" w:rsidRPr="00F70C49">
        <w:rPr>
          <w:rFonts w:ascii="Arial" w:hAnsi="Arial" w:cs="Arial"/>
          <w:sz w:val="24"/>
          <w:szCs w:val="24"/>
        </w:rPr>
        <w:t xml:space="preserve"> </w:t>
      </w:r>
      <w:r w:rsidRPr="00FC1A75">
        <w:rPr>
          <w:rFonts w:ascii="Arial" w:hAnsi="Arial" w:cs="Arial"/>
          <w:b/>
          <w:sz w:val="24"/>
          <w:szCs w:val="24"/>
        </w:rPr>
        <w:t>b</w:t>
      </w:r>
      <w:r w:rsidRPr="00FC1A75">
        <w:rPr>
          <w:rFonts w:ascii="Arial" w:hAnsi="Arial" w:cs="Arial"/>
          <w:sz w:val="24"/>
          <w:szCs w:val="24"/>
        </w:rPr>
        <w:t>) Sample</w:t>
      </w:r>
      <w:r w:rsidR="00C23DA4" w:rsidRPr="00FC1A75">
        <w:rPr>
          <w:rFonts w:ascii="Arial" w:hAnsi="Arial" w:cs="Arial"/>
          <w:sz w:val="24"/>
          <w:szCs w:val="24"/>
        </w:rPr>
        <w:t xml:space="preserve"> SCS11.</w:t>
      </w:r>
      <w:r w:rsidRPr="00FC1A75">
        <w:rPr>
          <w:rFonts w:ascii="Arial" w:hAnsi="Arial" w:cs="Arial"/>
          <w:sz w:val="24"/>
          <w:szCs w:val="24"/>
        </w:rPr>
        <w:t xml:space="preserve"> </w:t>
      </w:r>
      <w:proofErr w:type="spellStart"/>
      <w:r w:rsidR="00C23DA4" w:rsidRPr="00FC1A75">
        <w:rPr>
          <w:rFonts w:ascii="Arial" w:hAnsi="Arial" w:cs="Arial"/>
          <w:sz w:val="24"/>
          <w:szCs w:val="24"/>
        </w:rPr>
        <w:t>QuRe</w:t>
      </w:r>
      <w:proofErr w:type="spellEnd"/>
      <w:r w:rsidR="00C23DA4" w:rsidRPr="00FC1A75">
        <w:rPr>
          <w:rFonts w:ascii="Arial" w:hAnsi="Arial" w:cs="Arial"/>
          <w:sz w:val="24"/>
          <w:szCs w:val="24"/>
        </w:rPr>
        <w:t xml:space="preserve"> </w:t>
      </w:r>
      <w:r w:rsidR="00C23DA4" w:rsidRPr="000B6B0D">
        <w:rPr>
          <w:rFonts w:ascii="Arial" w:hAnsi="Arial" w:cs="Arial"/>
          <w:sz w:val="24"/>
          <w:szCs w:val="24"/>
        </w:rPr>
        <w:t>did not produce results</w:t>
      </w:r>
      <w:r w:rsidR="00C23DA4">
        <w:rPr>
          <w:rFonts w:ascii="Arial" w:hAnsi="Arial" w:cs="Arial"/>
          <w:sz w:val="24"/>
          <w:szCs w:val="24"/>
        </w:rPr>
        <w:t>.</w:t>
      </w:r>
    </w:p>
    <w:p w14:paraId="65330874" w14:textId="77777777" w:rsidR="00AB3229" w:rsidRDefault="00AB3229" w:rsidP="00F95B06">
      <w:pPr>
        <w:rPr>
          <w:rFonts w:ascii="Arial" w:eastAsiaTheme="minorEastAsia" w:hAnsi="Arial" w:cs="Arial"/>
          <w:b/>
          <w:sz w:val="28"/>
          <w:szCs w:val="24"/>
        </w:rPr>
        <w:sectPr w:rsidR="00AB3229" w:rsidSect="00AA0378">
          <w:pgSz w:w="12240" w:h="15840"/>
          <w:pgMar w:top="1267" w:right="1440" w:bottom="1354" w:left="1440" w:header="720" w:footer="720" w:gutter="0"/>
          <w:cols w:space="720"/>
          <w:docGrid w:linePitch="360"/>
        </w:sectPr>
      </w:pPr>
    </w:p>
    <w:p w14:paraId="2FECF62C" w14:textId="228BB888" w:rsidR="00F95B06" w:rsidRPr="00F5524D" w:rsidRDefault="00F5524D" w:rsidP="00F95B06">
      <w:pPr>
        <w:rPr>
          <w:rFonts w:ascii="Arial" w:eastAsiaTheme="minorEastAsia" w:hAnsi="Arial" w:cs="Arial"/>
          <w:b/>
          <w:sz w:val="28"/>
          <w:szCs w:val="24"/>
        </w:rPr>
      </w:pPr>
      <w:r w:rsidRPr="004A1F6F">
        <w:rPr>
          <w:rFonts w:ascii="Arial" w:eastAsiaTheme="minorEastAsia" w:hAnsi="Arial" w:cs="Arial"/>
          <w:b/>
          <w:sz w:val="28"/>
          <w:szCs w:val="24"/>
        </w:rPr>
        <w:t>Table 1</w:t>
      </w:r>
      <w:r>
        <w:rPr>
          <w:rFonts w:ascii="Arial" w:eastAsiaTheme="minorEastAsia" w:hAnsi="Arial" w:cs="Arial"/>
          <w:b/>
          <w:sz w:val="28"/>
          <w:szCs w:val="24"/>
        </w:rPr>
        <w:t xml:space="preserve"> </w:t>
      </w:r>
      <w:r w:rsidR="00A02C97">
        <w:rPr>
          <w:rFonts w:ascii="Arial" w:hAnsi="Arial" w:cs="Arial"/>
          <w:sz w:val="24"/>
          <w:szCs w:val="18"/>
        </w:rPr>
        <w:t>Impact</w:t>
      </w:r>
      <w:r w:rsidR="00213320">
        <w:rPr>
          <w:rFonts w:ascii="Arial" w:hAnsi="Arial" w:cs="Arial"/>
          <w:sz w:val="24"/>
          <w:szCs w:val="18"/>
        </w:rPr>
        <w:t xml:space="preserve"> of increased number of references on </w:t>
      </w:r>
      <w:r w:rsidR="00683C74">
        <w:rPr>
          <w:rFonts w:ascii="Arial" w:hAnsi="Arial" w:cs="Arial"/>
          <w:sz w:val="24"/>
          <w:szCs w:val="18"/>
        </w:rPr>
        <w:t>sequence</w:t>
      </w:r>
      <w:r w:rsidR="00213320">
        <w:rPr>
          <w:rFonts w:ascii="Arial" w:hAnsi="Arial" w:cs="Arial"/>
          <w:sz w:val="24"/>
          <w:szCs w:val="18"/>
        </w:rPr>
        <w:t xml:space="preserve"> </w:t>
      </w:r>
      <w:r w:rsidR="00A02C97">
        <w:rPr>
          <w:rFonts w:ascii="Arial" w:hAnsi="Arial" w:cs="Arial"/>
          <w:sz w:val="24"/>
          <w:szCs w:val="18"/>
        </w:rPr>
        <w:t>assembly</w:t>
      </w:r>
      <w:r>
        <w:rPr>
          <w:rFonts w:ascii="Arial" w:hAnsi="Arial" w:cs="Arial"/>
          <w:sz w:val="24"/>
          <w:szCs w:val="18"/>
        </w:rPr>
        <w:t>.</w:t>
      </w:r>
    </w:p>
    <w:tbl>
      <w:tblPr>
        <w:tblW w:w="45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45"/>
        <w:gridCol w:w="1548"/>
        <w:gridCol w:w="1755"/>
        <w:gridCol w:w="2138"/>
        <w:gridCol w:w="1683"/>
      </w:tblGrid>
      <w:tr w:rsidR="00F5524D" w:rsidRPr="00945937" w14:paraId="0BEB5432" w14:textId="77777777" w:rsidTr="00AA0378">
        <w:trPr>
          <w:trHeight w:val="207"/>
        </w:trPr>
        <w:tc>
          <w:tcPr>
            <w:tcW w:w="789" w:type="pct"/>
            <w:vAlign w:val="center"/>
          </w:tcPr>
          <w:p w14:paraId="27D42ECC" w14:textId="20073150" w:rsidR="00F5524D" w:rsidRPr="00945937" w:rsidRDefault="00F5524D" w:rsidP="00F5524D">
            <w:pPr>
              <w:spacing w:after="0" w:line="264" w:lineRule="auto"/>
              <w:ind w:left="40"/>
              <w:jc w:val="center"/>
              <w:rPr>
                <w:rFonts w:ascii="Arial" w:hAnsi="Arial" w:cs="Arial"/>
                <w:b/>
                <w:sz w:val="24"/>
                <w:szCs w:val="18"/>
              </w:rPr>
            </w:pPr>
            <w:r>
              <w:rPr>
                <w:rFonts w:ascii="Arial" w:hAnsi="Arial" w:cs="Arial"/>
                <w:b/>
                <w:sz w:val="24"/>
                <w:szCs w:val="18"/>
              </w:rPr>
              <w:t># of References</w:t>
            </w:r>
          </w:p>
        </w:tc>
        <w:tc>
          <w:tcPr>
            <w:tcW w:w="909" w:type="pct"/>
            <w:vAlign w:val="center"/>
          </w:tcPr>
          <w:p w14:paraId="12140DDF" w14:textId="19E16116" w:rsidR="00F5524D" w:rsidRPr="00945937" w:rsidRDefault="00F5524D" w:rsidP="00F5524D">
            <w:pPr>
              <w:spacing w:after="0" w:line="264" w:lineRule="auto"/>
              <w:ind w:left="164"/>
              <w:jc w:val="center"/>
              <w:rPr>
                <w:rFonts w:ascii="Arial" w:hAnsi="Arial" w:cs="Arial"/>
                <w:b/>
                <w:sz w:val="24"/>
                <w:szCs w:val="18"/>
              </w:rPr>
            </w:pPr>
            <w:r>
              <w:rPr>
                <w:rFonts w:ascii="Arial" w:hAnsi="Arial" w:cs="Arial"/>
                <w:b/>
                <w:sz w:val="24"/>
                <w:szCs w:val="18"/>
              </w:rPr>
              <w:t>Mismatches allowed (%)</w:t>
            </w:r>
          </w:p>
        </w:tc>
        <w:tc>
          <w:tcPr>
            <w:tcW w:w="1031" w:type="pct"/>
            <w:vAlign w:val="center"/>
          </w:tcPr>
          <w:p w14:paraId="2664DB9C" w14:textId="2AF46774"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Unaligned reads (%)</w:t>
            </w:r>
          </w:p>
        </w:tc>
        <w:tc>
          <w:tcPr>
            <w:tcW w:w="1270" w:type="pct"/>
            <w:vAlign w:val="center"/>
          </w:tcPr>
          <w:p w14:paraId="0649C0F9" w14:textId="665FE2E4"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Precision</w:t>
            </w:r>
            <w:r w:rsidR="00AB6560">
              <w:rPr>
                <w:rFonts w:ascii="Arial" w:hAnsi="Arial" w:cs="Arial"/>
                <w:b/>
                <w:sz w:val="24"/>
                <w:szCs w:val="18"/>
              </w:rPr>
              <w:t xml:space="preserve"> (%)</w:t>
            </w:r>
          </w:p>
        </w:tc>
        <w:tc>
          <w:tcPr>
            <w:tcW w:w="1001" w:type="pct"/>
            <w:vAlign w:val="center"/>
          </w:tcPr>
          <w:p w14:paraId="567CC701" w14:textId="07903539"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Recall</w:t>
            </w:r>
            <w:r w:rsidR="00AB6560">
              <w:rPr>
                <w:rFonts w:ascii="Arial" w:hAnsi="Arial" w:cs="Arial"/>
                <w:b/>
                <w:sz w:val="24"/>
                <w:szCs w:val="18"/>
              </w:rPr>
              <w:t xml:space="preserve"> (%)</w:t>
            </w:r>
          </w:p>
        </w:tc>
      </w:tr>
      <w:tr w:rsidR="00F5524D" w:rsidRPr="001C4E39" w14:paraId="548B202A" w14:textId="77777777" w:rsidTr="00AA0378">
        <w:trPr>
          <w:trHeight w:val="207"/>
        </w:trPr>
        <w:tc>
          <w:tcPr>
            <w:tcW w:w="789" w:type="pct"/>
            <w:vAlign w:val="center"/>
          </w:tcPr>
          <w:p w14:paraId="5C27EBF2" w14:textId="580F7D65"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w:t>
            </w:r>
          </w:p>
        </w:tc>
        <w:tc>
          <w:tcPr>
            <w:tcW w:w="909" w:type="pct"/>
            <w:vAlign w:val="center"/>
          </w:tcPr>
          <w:p w14:paraId="0293946F" w14:textId="65C39558"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5</w:t>
            </w:r>
          </w:p>
        </w:tc>
        <w:tc>
          <w:tcPr>
            <w:tcW w:w="1031" w:type="pct"/>
            <w:vAlign w:val="center"/>
          </w:tcPr>
          <w:p w14:paraId="72B220EA" w14:textId="199221B8" w:rsidR="00F5524D" w:rsidRPr="001C4E39" w:rsidRDefault="00213320" w:rsidP="00213320">
            <w:pPr>
              <w:spacing w:after="0" w:line="264" w:lineRule="auto"/>
              <w:ind w:left="639" w:right="638"/>
              <w:jc w:val="center"/>
              <w:rPr>
                <w:rFonts w:ascii="Arial" w:hAnsi="Arial" w:cs="Arial"/>
                <w:sz w:val="24"/>
                <w:szCs w:val="18"/>
              </w:rPr>
            </w:pPr>
            <w:r>
              <w:rPr>
                <w:rFonts w:ascii="Arial" w:hAnsi="Arial" w:cs="Arial"/>
                <w:sz w:val="24"/>
                <w:szCs w:val="18"/>
              </w:rPr>
              <w:t>79.5</w:t>
            </w:r>
          </w:p>
        </w:tc>
        <w:tc>
          <w:tcPr>
            <w:tcW w:w="1270" w:type="pct"/>
            <w:vAlign w:val="center"/>
          </w:tcPr>
          <w:p w14:paraId="36A5B2DD" w14:textId="41E0C12E" w:rsidR="00F5524D" w:rsidRPr="001C4E39" w:rsidRDefault="00AB6560" w:rsidP="00AB656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0DCB8A73" w14:textId="4195E389" w:rsidR="00F5524D" w:rsidRPr="003D0876" w:rsidRDefault="00AB6560" w:rsidP="00F5524D">
            <w:pPr>
              <w:spacing w:after="0" w:line="264" w:lineRule="auto"/>
              <w:ind w:left="253"/>
              <w:jc w:val="center"/>
              <w:rPr>
                <w:rFonts w:ascii="Arial" w:hAnsi="Arial" w:cs="Arial"/>
                <w:sz w:val="24"/>
                <w:szCs w:val="18"/>
              </w:rPr>
            </w:pPr>
            <w:r>
              <w:rPr>
                <w:rFonts w:ascii="Arial" w:hAnsi="Arial" w:cs="Arial"/>
                <w:sz w:val="24"/>
                <w:szCs w:val="18"/>
              </w:rPr>
              <w:t>37.5</w:t>
            </w:r>
          </w:p>
        </w:tc>
      </w:tr>
      <w:tr w:rsidR="00F5524D" w:rsidRPr="001C4E39" w14:paraId="5B52E654" w14:textId="77777777" w:rsidTr="00AA0378">
        <w:trPr>
          <w:trHeight w:val="207"/>
        </w:trPr>
        <w:tc>
          <w:tcPr>
            <w:tcW w:w="789" w:type="pct"/>
            <w:vAlign w:val="center"/>
          </w:tcPr>
          <w:p w14:paraId="785DC28C" w14:textId="7100B144"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w:t>
            </w:r>
          </w:p>
        </w:tc>
        <w:tc>
          <w:tcPr>
            <w:tcW w:w="909" w:type="pct"/>
            <w:vAlign w:val="center"/>
          </w:tcPr>
          <w:p w14:paraId="3FFD6627" w14:textId="3F2A127C"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15</w:t>
            </w:r>
          </w:p>
        </w:tc>
        <w:tc>
          <w:tcPr>
            <w:tcW w:w="1031" w:type="pct"/>
            <w:vAlign w:val="center"/>
          </w:tcPr>
          <w:p w14:paraId="7744B238" w14:textId="25B516DF" w:rsidR="00F5524D" w:rsidRPr="001C4E39" w:rsidRDefault="00213320" w:rsidP="00213320">
            <w:pPr>
              <w:spacing w:after="0" w:line="264" w:lineRule="auto"/>
              <w:ind w:left="639" w:right="638"/>
              <w:jc w:val="center"/>
              <w:rPr>
                <w:rFonts w:ascii="Arial" w:hAnsi="Arial" w:cs="Arial"/>
                <w:sz w:val="24"/>
                <w:szCs w:val="18"/>
              </w:rPr>
            </w:pPr>
            <w:r>
              <w:rPr>
                <w:rFonts w:ascii="Arial" w:hAnsi="Arial" w:cs="Arial"/>
                <w:sz w:val="24"/>
                <w:szCs w:val="18"/>
              </w:rPr>
              <w:t>25</w:t>
            </w:r>
          </w:p>
        </w:tc>
        <w:tc>
          <w:tcPr>
            <w:tcW w:w="1270" w:type="pct"/>
            <w:vAlign w:val="center"/>
          </w:tcPr>
          <w:p w14:paraId="2175F632" w14:textId="78BA5D53" w:rsidR="00F5524D" w:rsidRPr="001C4E39" w:rsidRDefault="00AB6560" w:rsidP="00AB656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4572AC90" w14:textId="3C0D2095" w:rsidR="00F5524D" w:rsidRPr="003D0876" w:rsidRDefault="00AB6560" w:rsidP="00AB6560">
            <w:pPr>
              <w:spacing w:after="0" w:line="264" w:lineRule="auto"/>
              <w:ind w:left="253"/>
              <w:jc w:val="center"/>
              <w:rPr>
                <w:rFonts w:ascii="Arial" w:hAnsi="Arial" w:cs="Arial"/>
                <w:sz w:val="24"/>
                <w:szCs w:val="18"/>
              </w:rPr>
            </w:pPr>
            <w:r>
              <w:rPr>
                <w:rFonts w:ascii="Arial" w:hAnsi="Arial" w:cs="Arial"/>
                <w:sz w:val="24"/>
                <w:szCs w:val="18"/>
              </w:rPr>
              <w:t>87.5</w:t>
            </w:r>
          </w:p>
        </w:tc>
      </w:tr>
      <w:tr w:rsidR="00F5524D" w:rsidRPr="001C4E39" w14:paraId="2A4C4E2E" w14:textId="77777777" w:rsidTr="00AA0378">
        <w:trPr>
          <w:trHeight w:val="207"/>
        </w:trPr>
        <w:tc>
          <w:tcPr>
            <w:tcW w:w="789" w:type="pct"/>
            <w:vAlign w:val="center"/>
          </w:tcPr>
          <w:p w14:paraId="165B1270" w14:textId="33E13DEA"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3</w:t>
            </w:r>
          </w:p>
        </w:tc>
        <w:tc>
          <w:tcPr>
            <w:tcW w:w="909" w:type="pct"/>
            <w:vAlign w:val="center"/>
          </w:tcPr>
          <w:p w14:paraId="3EDF1812" w14:textId="48693C68"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5</w:t>
            </w:r>
          </w:p>
        </w:tc>
        <w:tc>
          <w:tcPr>
            <w:tcW w:w="1031" w:type="pct"/>
            <w:vAlign w:val="center"/>
          </w:tcPr>
          <w:p w14:paraId="0FAB4C06" w14:textId="6FE0F617" w:rsidR="00F5524D" w:rsidRPr="001C4E39" w:rsidRDefault="00213320" w:rsidP="00F5524D">
            <w:pPr>
              <w:spacing w:after="0" w:line="264" w:lineRule="auto"/>
              <w:ind w:left="639" w:right="638"/>
              <w:jc w:val="center"/>
              <w:rPr>
                <w:rFonts w:ascii="Arial" w:hAnsi="Arial" w:cs="Arial"/>
                <w:sz w:val="24"/>
                <w:szCs w:val="18"/>
              </w:rPr>
            </w:pPr>
            <w:r>
              <w:rPr>
                <w:rFonts w:ascii="Arial" w:hAnsi="Arial" w:cs="Arial"/>
                <w:sz w:val="24"/>
                <w:szCs w:val="18"/>
              </w:rPr>
              <w:t>24.8</w:t>
            </w:r>
          </w:p>
        </w:tc>
        <w:tc>
          <w:tcPr>
            <w:tcW w:w="1270" w:type="pct"/>
            <w:vAlign w:val="center"/>
          </w:tcPr>
          <w:p w14:paraId="399041B8" w14:textId="591883B8" w:rsidR="00F5524D" w:rsidRPr="001C4E39" w:rsidRDefault="00AB6560" w:rsidP="00F5524D">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6E360AE1" w14:textId="17C49828" w:rsidR="00F5524D" w:rsidRPr="003D0876" w:rsidRDefault="00AB6560" w:rsidP="00AB6560">
            <w:pPr>
              <w:spacing w:after="0" w:line="264" w:lineRule="auto"/>
              <w:ind w:left="253"/>
              <w:jc w:val="center"/>
              <w:rPr>
                <w:rFonts w:ascii="Arial" w:hAnsi="Arial" w:cs="Arial"/>
                <w:sz w:val="24"/>
                <w:szCs w:val="18"/>
              </w:rPr>
            </w:pPr>
            <w:r>
              <w:rPr>
                <w:rFonts w:ascii="Arial" w:hAnsi="Arial" w:cs="Arial"/>
                <w:sz w:val="24"/>
                <w:szCs w:val="18"/>
              </w:rPr>
              <w:t>87.5</w:t>
            </w:r>
          </w:p>
        </w:tc>
      </w:tr>
      <w:tr w:rsidR="00F5524D" w:rsidRPr="001C4E39" w14:paraId="20D6C888" w14:textId="77777777" w:rsidTr="00AA0378">
        <w:trPr>
          <w:trHeight w:val="207"/>
        </w:trPr>
        <w:tc>
          <w:tcPr>
            <w:tcW w:w="789" w:type="pct"/>
            <w:vAlign w:val="center"/>
          </w:tcPr>
          <w:p w14:paraId="4C5FF887" w14:textId="432E3092"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3</w:t>
            </w:r>
          </w:p>
        </w:tc>
        <w:tc>
          <w:tcPr>
            <w:tcW w:w="909" w:type="pct"/>
            <w:vAlign w:val="center"/>
          </w:tcPr>
          <w:p w14:paraId="18CE2744" w14:textId="78873486" w:rsidR="00F5524D" w:rsidRPr="001C4E39" w:rsidRDefault="00213320" w:rsidP="00213320">
            <w:pPr>
              <w:spacing w:after="0" w:line="264" w:lineRule="auto"/>
              <w:ind w:left="259"/>
              <w:jc w:val="center"/>
              <w:rPr>
                <w:rFonts w:ascii="Arial" w:hAnsi="Arial" w:cs="Arial"/>
                <w:sz w:val="24"/>
                <w:szCs w:val="18"/>
              </w:rPr>
            </w:pPr>
            <w:r>
              <w:rPr>
                <w:rFonts w:ascii="Arial" w:hAnsi="Arial" w:cs="Arial"/>
                <w:sz w:val="24"/>
                <w:szCs w:val="18"/>
              </w:rPr>
              <w:t>15</w:t>
            </w:r>
          </w:p>
        </w:tc>
        <w:tc>
          <w:tcPr>
            <w:tcW w:w="1031" w:type="pct"/>
            <w:vAlign w:val="center"/>
          </w:tcPr>
          <w:p w14:paraId="37C51579" w14:textId="47C0D118" w:rsidR="00F5524D" w:rsidRPr="001C4E39" w:rsidRDefault="00213320" w:rsidP="00F5524D">
            <w:pPr>
              <w:spacing w:after="0" w:line="264" w:lineRule="auto"/>
              <w:ind w:left="639" w:right="638"/>
              <w:jc w:val="center"/>
              <w:rPr>
                <w:rFonts w:ascii="Arial" w:hAnsi="Arial" w:cs="Arial"/>
                <w:sz w:val="24"/>
                <w:szCs w:val="18"/>
              </w:rPr>
            </w:pPr>
            <w:r>
              <w:rPr>
                <w:rFonts w:ascii="Arial" w:hAnsi="Arial" w:cs="Arial"/>
                <w:sz w:val="24"/>
                <w:szCs w:val="18"/>
              </w:rPr>
              <w:t>0.1</w:t>
            </w:r>
          </w:p>
        </w:tc>
        <w:tc>
          <w:tcPr>
            <w:tcW w:w="1270" w:type="pct"/>
            <w:vAlign w:val="center"/>
          </w:tcPr>
          <w:p w14:paraId="1ED59E86" w14:textId="05CEC5FF"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042F2CD0" w14:textId="37E4D41E"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r w:rsidR="00F5524D" w:rsidRPr="001C4E39" w14:paraId="64398FF6" w14:textId="77777777" w:rsidTr="00AA0378">
        <w:trPr>
          <w:trHeight w:val="207"/>
        </w:trPr>
        <w:tc>
          <w:tcPr>
            <w:tcW w:w="789" w:type="pct"/>
            <w:vAlign w:val="center"/>
          </w:tcPr>
          <w:p w14:paraId="6AD7E03F" w14:textId="5B3B04C1" w:rsidR="00F5524D" w:rsidRPr="001C4E39" w:rsidRDefault="00213320" w:rsidP="00F5524D">
            <w:pPr>
              <w:spacing w:after="0" w:line="264" w:lineRule="auto"/>
              <w:ind w:left="120"/>
              <w:jc w:val="center"/>
              <w:rPr>
                <w:rFonts w:ascii="Arial" w:hAnsi="Arial" w:cs="Arial"/>
                <w:sz w:val="24"/>
                <w:szCs w:val="18"/>
              </w:rPr>
            </w:pPr>
            <w:r>
              <w:rPr>
                <w:rFonts w:ascii="Arial" w:hAnsi="Arial" w:cs="Arial"/>
                <w:sz w:val="24"/>
                <w:szCs w:val="18"/>
              </w:rPr>
              <w:t>10</w:t>
            </w:r>
          </w:p>
        </w:tc>
        <w:tc>
          <w:tcPr>
            <w:tcW w:w="909" w:type="pct"/>
            <w:vAlign w:val="center"/>
          </w:tcPr>
          <w:p w14:paraId="76C2BEBB" w14:textId="5C0B75A1" w:rsidR="00F5524D" w:rsidRPr="001C4E39" w:rsidRDefault="00213320" w:rsidP="00F5524D">
            <w:pPr>
              <w:spacing w:after="0" w:line="264" w:lineRule="auto"/>
              <w:ind w:left="293"/>
              <w:jc w:val="center"/>
              <w:rPr>
                <w:rFonts w:ascii="Arial" w:hAnsi="Arial" w:cs="Arial"/>
                <w:sz w:val="24"/>
                <w:szCs w:val="18"/>
              </w:rPr>
            </w:pPr>
            <w:r>
              <w:rPr>
                <w:rFonts w:ascii="Arial" w:hAnsi="Arial" w:cs="Arial"/>
                <w:sz w:val="24"/>
                <w:szCs w:val="18"/>
              </w:rPr>
              <w:t>5</w:t>
            </w:r>
          </w:p>
        </w:tc>
        <w:tc>
          <w:tcPr>
            <w:tcW w:w="1031" w:type="pct"/>
            <w:vAlign w:val="center"/>
          </w:tcPr>
          <w:p w14:paraId="281BF0B7" w14:textId="00570706" w:rsidR="00F5524D" w:rsidRPr="001C4E39" w:rsidRDefault="00213320" w:rsidP="00F5524D">
            <w:pPr>
              <w:spacing w:after="0" w:line="264" w:lineRule="auto"/>
              <w:ind w:left="639" w:right="639"/>
              <w:jc w:val="center"/>
              <w:rPr>
                <w:rFonts w:ascii="Arial" w:hAnsi="Arial" w:cs="Arial"/>
                <w:sz w:val="24"/>
                <w:szCs w:val="18"/>
              </w:rPr>
            </w:pPr>
            <w:r>
              <w:rPr>
                <w:rFonts w:ascii="Arial" w:hAnsi="Arial" w:cs="Arial"/>
                <w:sz w:val="24"/>
                <w:szCs w:val="18"/>
              </w:rPr>
              <w:t>0</w:t>
            </w:r>
          </w:p>
        </w:tc>
        <w:tc>
          <w:tcPr>
            <w:tcW w:w="1270" w:type="pct"/>
            <w:vAlign w:val="center"/>
          </w:tcPr>
          <w:p w14:paraId="52EE5BCB" w14:textId="3B0A10D2"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1D44673F" w14:textId="2F4DFD40"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r w:rsidR="00F5524D" w:rsidRPr="001C4E39" w14:paraId="29E49991" w14:textId="77777777" w:rsidTr="00AA0378">
        <w:trPr>
          <w:trHeight w:val="207"/>
        </w:trPr>
        <w:tc>
          <w:tcPr>
            <w:tcW w:w="789" w:type="pct"/>
            <w:vAlign w:val="center"/>
          </w:tcPr>
          <w:p w14:paraId="0F54B36D" w14:textId="30C21891" w:rsidR="00F5524D" w:rsidRPr="001C4E39" w:rsidRDefault="00213320" w:rsidP="00F5524D">
            <w:pPr>
              <w:spacing w:after="0" w:line="264" w:lineRule="auto"/>
              <w:ind w:left="120"/>
              <w:jc w:val="center"/>
              <w:rPr>
                <w:rFonts w:ascii="Arial" w:hAnsi="Arial" w:cs="Arial"/>
                <w:sz w:val="24"/>
                <w:szCs w:val="18"/>
              </w:rPr>
            </w:pPr>
            <w:r>
              <w:rPr>
                <w:rFonts w:ascii="Arial" w:hAnsi="Arial" w:cs="Arial"/>
                <w:sz w:val="24"/>
                <w:szCs w:val="18"/>
              </w:rPr>
              <w:t>500</w:t>
            </w:r>
          </w:p>
        </w:tc>
        <w:tc>
          <w:tcPr>
            <w:tcW w:w="909" w:type="pct"/>
            <w:vAlign w:val="center"/>
          </w:tcPr>
          <w:p w14:paraId="3F741505" w14:textId="3705C438" w:rsidR="00F5524D" w:rsidRPr="001C4E39" w:rsidRDefault="00213320" w:rsidP="00F5524D">
            <w:pPr>
              <w:spacing w:after="0" w:line="264" w:lineRule="auto"/>
              <w:ind w:left="293"/>
              <w:jc w:val="center"/>
              <w:rPr>
                <w:rFonts w:ascii="Arial" w:hAnsi="Arial" w:cs="Arial"/>
                <w:sz w:val="24"/>
                <w:szCs w:val="18"/>
              </w:rPr>
            </w:pPr>
            <w:r>
              <w:rPr>
                <w:rFonts w:ascii="Arial" w:hAnsi="Arial" w:cs="Arial"/>
                <w:sz w:val="24"/>
                <w:szCs w:val="18"/>
              </w:rPr>
              <w:t>15</w:t>
            </w:r>
          </w:p>
        </w:tc>
        <w:tc>
          <w:tcPr>
            <w:tcW w:w="1031" w:type="pct"/>
            <w:vAlign w:val="center"/>
          </w:tcPr>
          <w:p w14:paraId="63573209" w14:textId="0BDA4F4A" w:rsidR="00F5524D" w:rsidRPr="001C4E39" w:rsidRDefault="00213320" w:rsidP="00F5524D">
            <w:pPr>
              <w:spacing w:after="0" w:line="264" w:lineRule="auto"/>
              <w:ind w:left="639" w:right="639"/>
              <w:jc w:val="center"/>
              <w:rPr>
                <w:rFonts w:ascii="Arial" w:hAnsi="Arial" w:cs="Arial"/>
                <w:sz w:val="24"/>
                <w:szCs w:val="18"/>
              </w:rPr>
            </w:pPr>
            <w:r>
              <w:rPr>
                <w:rFonts w:ascii="Arial" w:hAnsi="Arial" w:cs="Arial"/>
                <w:sz w:val="24"/>
                <w:szCs w:val="18"/>
              </w:rPr>
              <w:t>0</w:t>
            </w:r>
          </w:p>
        </w:tc>
        <w:tc>
          <w:tcPr>
            <w:tcW w:w="1270" w:type="pct"/>
            <w:vAlign w:val="center"/>
          </w:tcPr>
          <w:p w14:paraId="23277F94" w14:textId="6D89EB5F"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3D56115B" w14:textId="4FA3E4F9"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bl>
    <w:p w14:paraId="0F4E45BB" w14:textId="77777777" w:rsidR="00975F7F" w:rsidRDefault="00975F7F" w:rsidP="00AB6560">
      <w:pPr>
        <w:rPr>
          <w:rFonts w:ascii="Arial" w:eastAsiaTheme="minorEastAsia" w:hAnsi="Arial" w:cs="Arial"/>
          <w:b/>
          <w:sz w:val="28"/>
          <w:szCs w:val="24"/>
        </w:rPr>
      </w:pPr>
    </w:p>
    <w:p w14:paraId="71F72873" w14:textId="77777777" w:rsidR="00AB6560" w:rsidRPr="004A1F6F" w:rsidRDefault="00AB6560" w:rsidP="00AB6560">
      <w:pPr>
        <w:rPr>
          <w:rFonts w:ascii="Arial" w:eastAsiaTheme="minorEastAsia" w:hAnsi="Arial" w:cs="Arial"/>
          <w:b/>
          <w:sz w:val="28"/>
          <w:szCs w:val="24"/>
        </w:rPr>
      </w:pPr>
      <w:r>
        <w:rPr>
          <w:rFonts w:ascii="Arial" w:eastAsiaTheme="minorEastAsia" w:hAnsi="Arial" w:cs="Arial"/>
          <w:b/>
          <w:sz w:val="28"/>
          <w:szCs w:val="24"/>
        </w:rPr>
        <w:t xml:space="preserve">Table 2 </w:t>
      </w:r>
      <w:r w:rsidRPr="00F825F2">
        <w:rPr>
          <w:rFonts w:ascii="Arial" w:hAnsi="Arial" w:cs="Arial"/>
          <w:sz w:val="24"/>
          <w:szCs w:val="18"/>
        </w:rPr>
        <w:t>Sequence reconstruction accuracy and Kullback-Leibler divergence between known and predicted frequency distribution</w:t>
      </w:r>
      <w:r>
        <w:rPr>
          <w:rFonts w:ascii="Arial" w:hAnsi="Arial" w:cs="Arial"/>
          <w:sz w:val="24"/>
          <w:szCs w:val="18"/>
        </w:rPr>
        <w:t>.</w:t>
      </w:r>
    </w:p>
    <w:tbl>
      <w:tblPr>
        <w:tblW w:w="45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50"/>
        <w:gridCol w:w="1386"/>
        <w:gridCol w:w="1689"/>
        <w:gridCol w:w="2459"/>
        <w:gridCol w:w="1885"/>
      </w:tblGrid>
      <w:tr w:rsidR="00AB6560" w:rsidRPr="00945937" w14:paraId="56329359" w14:textId="77777777" w:rsidTr="00F70C49">
        <w:trPr>
          <w:trHeight w:val="207"/>
        </w:trPr>
        <w:tc>
          <w:tcPr>
            <w:tcW w:w="620" w:type="pct"/>
            <w:vAlign w:val="center"/>
          </w:tcPr>
          <w:p w14:paraId="31D7AD94" w14:textId="5D9D9639" w:rsidR="00AB6560" w:rsidRPr="00945937" w:rsidRDefault="0031619D" w:rsidP="002E5265">
            <w:pPr>
              <w:spacing w:after="0" w:line="264" w:lineRule="auto"/>
              <w:ind w:left="40"/>
              <w:jc w:val="center"/>
              <w:rPr>
                <w:rFonts w:ascii="Arial" w:hAnsi="Arial" w:cs="Arial"/>
                <w:b/>
                <w:sz w:val="24"/>
                <w:szCs w:val="18"/>
              </w:rPr>
            </w:pPr>
            <w:r>
              <w:rPr>
                <w:rFonts w:ascii="Arial" w:hAnsi="Arial" w:cs="Arial"/>
                <w:b/>
                <w:sz w:val="24"/>
                <w:szCs w:val="18"/>
              </w:rPr>
              <w:t>Sample</w:t>
            </w:r>
          </w:p>
        </w:tc>
        <w:tc>
          <w:tcPr>
            <w:tcW w:w="818" w:type="pct"/>
            <w:vAlign w:val="center"/>
          </w:tcPr>
          <w:p w14:paraId="3A2ACC86" w14:textId="77777777" w:rsidR="00AB6560" w:rsidRPr="00945937" w:rsidRDefault="00AB6560" w:rsidP="002E5265">
            <w:pPr>
              <w:spacing w:after="0" w:line="264" w:lineRule="auto"/>
              <w:ind w:left="164"/>
              <w:jc w:val="center"/>
              <w:rPr>
                <w:rFonts w:ascii="Arial" w:hAnsi="Arial" w:cs="Arial"/>
                <w:b/>
                <w:sz w:val="24"/>
                <w:szCs w:val="18"/>
              </w:rPr>
            </w:pPr>
            <w:r w:rsidRPr="00945937">
              <w:rPr>
                <w:rFonts w:ascii="Arial" w:hAnsi="Arial" w:cs="Arial"/>
                <w:b/>
                <w:sz w:val="24"/>
                <w:szCs w:val="18"/>
              </w:rPr>
              <w:t>Recall (%)</w:t>
            </w:r>
          </w:p>
        </w:tc>
        <w:tc>
          <w:tcPr>
            <w:tcW w:w="997" w:type="pct"/>
            <w:vAlign w:val="center"/>
          </w:tcPr>
          <w:p w14:paraId="16F50EA5"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Precision (%)</w:t>
            </w:r>
          </w:p>
        </w:tc>
        <w:tc>
          <w:tcPr>
            <w:tcW w:w="1452" w:type="pct"/>
            <w:vAlign w:val="center"/>
          </w:tcPr>
          <w:p w14:paraId="523F7AE0"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Av. Mismatches (%)</w:t>
            </w:r>
          </w:p>
        </w:tc>
        <w:tc>
          <w:tcPr>
            <w:tcW w:w="1113" w:type="pct"/>
            <w:vAlign w:val="center"/>
          </w:tcPr>
          <w:p w14:paraId="6859C049"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KL-Divergence</w:t>
            </w:r>
          </w:p>
        </w:tc>
      </w:tr>
      <w:tr w:rsidR="00AB6560" w:rsidRPr="001C4E39" w14:paraId="0B4EBDFE" w14:textId="77777777" w:rsidTr="00AA0378">
        <w:trPr>
          <w:trHeight w:val="207"/>
        </w:trPr>
        <w:tc>
          <w:tcPr>
            <w:tcW w:w="5000" w:type="pct"/>
            <w:gridSpan w:val="5"/>
            <w:vAlign w:val="center"/>
          </w:tcPr>
          <w:p w14:paraId="6D4BAD92" w14:textId="77777777" w:rsidR="00AB6560" w:rsidRPr="00945937" w:rsidRDefault="00AB6560" w:rsidP="002E5265">
            <w:pPr>
              <w:spacing w:after="0" w:line="264" w:lineRule="auto"/>
              <w:ind w:left="253"/>
              <w:jc w:val="center"/>
              <w:rPr>
                <w:rFonts w:ascii="Arial" w:hAnsi="Arial" w:cs="Arial"/>
                <w:b/>
                <w:sz w:val="24"/>
                <w:szCs w:val="18"/>
              </w:rPr>
            </w:pPr>
            <w:r w:rsidRPr="00945937">
              <w:rPr>
                <w:rFonts w:ascii="Arial" w:hAnsi="Arial" w:cs="Arial"/>
                <w:b/>
                <w:sz w:val="24"/>
                <w:szCs w:val="18"/>
              </w:rPr>
              <w:t>Sensitivity</w:t>
            </w:r>
          </w:p>
        </w:tc>
      </w:tr>
      <w:tr w:rsidR="00AB6560" w:rsidRPr="001C4E39" w14:paraId="3A7F62EE" w14:textId="77777777" w:rsidTr="00F70C49">
        <w:trPr>
          <w:trHeight w:val="207"/>
        </w:trPr>
        <w:tc>
          <w:tcPr>
            <w:tcW w:w="620" w:type="pct"/>
            <w:vAlign w:val="center"/>
          </w:tcPr>
          <w:p w14:paraId="66DB67CD" w14:textId="0198F056"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SN1</w:t>
            </w:r>
          </w:p>
        </w:tc>
        <w:tc>
          <w:tcPr>
            <w:tcW w:w="818" w:type="pct"/>
            <w:vAlign w:val="center"/>
          </w:tcPr>
          <w:p w14:paraId="0A2A1BF6" w14:textId="77777777" w:rsidR="00AB6560" w:rsidRPr="001C4E39" w:rsidRDefault="00AB6560" w:rsidP="002E5265">
            <w:pPr>
              <w:spacing w:after="0" w:line="264" w:lineRule="auto"/>
              <w:ind w:left="215"/>
              <w:jc w:val="center"/>
              <w:rPr>
                <w:rFonts w:ascii="Arial" w:hAnsi="Arial" w:cs="Arial"/>
                <w:sz w:val="24"/>
                <w:szCs w:val="18"/>
              </w:rPr>
            </w:pPr>
            <w:r>
              <w:rPr>
                <w:rFonts w:ascii="Arial" w:hAnsi="Arial" w:cs="Arial"/>
                <w:sz w:val="24"/>
                <w:szCs w:val="18"/>
              </w:rPr>
              <w:t>100</w:t>
            </w:r>
          </w:p>
        </w:tc>
        <w:tc>
          <w:tcPr>
            <w:tcW w:w="997" w:type="pct"/>
            <w:vAlign w:val="center"/>
          </w:tcPr>
          <w:p w14:paraId="0C7F62D8"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
          <w:p w14:paraId="0DFFADF9"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24C1D11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6.8 10</w:t>
            </w:r>
            <w:r w:rsidRPr="003D0876">
              <w:rPr>
                <w:rFonts w:ascii="Arial" w:hAnsi="Arial" w:cs="Arial"/>
                <w:sz w:val="24"/>
                <w:szCs w:val="18"/>
                <w:vertAlign w:val="superscript"/>
              </w:rPr>
              <w:t>-6</w:t>
            </w:r>
          </w:p>
        </w:tc>
      </w:tr>
      <w:tr w:rsidR="00AB6560" w:rsidRPr="001C4E39" w14:paraId="1BD8543D" w14:textId="77777777" w:rsidTr="00F70C49">
        <w:trPr>
          <w:trHeight w:val="207"/>
        </w:trPr>
        <w:tc>
          <w:tcPr>
            <w:tcW w:w="620" w:type="pct"/>
            <w:vAlign w:val="center"/>
          </w:tcPr>
          <w:p w14:paraId="44031CCD" w14:textId="6348CEBC"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SN2</w:t>
            </w:r>
          </w:p>
        </w:tc>
        <w:tc>
          <w:tcPr>
            <w:tcW w:w="818" w:type="pct"/>
            <w:vAlign w:val="center"/>
          </w:tcPr>
          <w:p w14:paraId="4674C43B" w14:textId="77777777" w:rsidR="00AB6560" w:rsidRPr="001C4E39" w:rsidRDefault="00AB6560" w:rsidP="002E5265">
            <w:pPr>
              <w:spacing w:after="0" w:line="264" w:lineRule="auto"/>
              <w:ind w:left="215"/>
              <w:jc w:val="center"/>
              <w:rPr>
                <w:rFonts w:ascii="Arial" w:hAnsi="Arial" w:cs="Arial"/>
                <w:sz w:val="24"/>
                <w:szCs w:val="18"/>
              </w:rPr>
            </w:pPr>
            <w:r>
              <w:rPr>
                <w:rFonts w:ascii="Arial" w:hAnsi="Arial" w:cs="Arial"/>
                <w:sz w:val="24"/>
                <w:szCs w:val="18"/>
              </w:rPr>
              <w:t>100</w:t>
            </w:r>
          </w:p>
        </w:tc>
        <w:tc>
          <w:tcPr>
            <w:tcW w:w="997" w:type="pct"/>
            <w:vAlign w:val="center"/>
          </w:tcPr>
          <w:p w14:paraId="0898EA85"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
          <w:p w14:paraId="6D69B70C"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0BA0332F"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0.00043</w:t>
            </w:r>
          </w:p>
        </w:tc>
      </w:tr>
      <w:tr w:rsidR="00AB6560" w:rsidRPr="001C4E39" w14:paraId="5698814A" w14:textId="77777777" w:rsidTr="00F70C49">
        <w:trPr>
          <w:trHeight w:val="207"/>
        </w:trPr>
        <w:tc>
          <w:tcPr>
            <w:tcW w:w="620" w:type="pct"/>
            <w:vAlign w:val="center"/>
          </w:tcPr>
          <w:p w14:paraId="55246A8C" w14:textId="7B2FE4AD"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SN3</w:t>
            </w:r>
          </w:p>
        </w:tc>
        <w:tc>
          <w:tcPr>
            <w:tcW w:w="818" w:type="pct"/>
            <w:vAlign w:val="center"/>
          </w:tcPr>
          <w:p w14:paraId="71185426" w14:textId="77777777" w:rsidR="00AB6560" w:rsidRPr="001C4E39" w:rsidRDefault="00AB6560" w:rsidP="002E5265">
            <w:pPr>
              <w:spacing w:after="0" w:line="264" w:lineRule="auto"/>
              <w:ind w:left="259"/>
              <w:jc w:val="center"/>
              <w:rPr>
                <w:rFonts w:ascii="Arial" w:hAnsi="Arial" w:cs="Arial"/>
                <w:sz w:val="24"/>
                <w:szCs w:val="18"/>
              </w:rPr>
            </w:pPr>
            <w:r>
              <w:rPr>
                <w:rFonts w:ascii="Arial" w:hAnsi="Arial" w:cs="Arial"/>
                <w:sz w:val="24"/>
                <w:szCs w:val="18"/>
              </w:rPr>
              <w:t>100</w:t>
            </w:r>
          </w:p>
        </w:tc>
        <w:tc>
          <w:tcPr>
            <w:tcW w:w="997" w:type="pct"/>
            <w:vAlign w:val="center"/>
          </w:tcPr>
          <w:p w14:paraId="4D612719"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
          <w:p w14:paraId="2325B623"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78C91E33"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0.00024</w:t>
            </w:r>
          </w:p>
        </w:tc>
      </w:tr>
      <w:tr w:rsidR="00AB6560" w:rsidRPr="001C4E39" w14:paraId="5CC733F3" w14:textId="77777777" w:rsidTr="00F70C49">
        <w:trPr>
          <w:trHeight w:val="207"/>
        </w:trPr>
        <w:tc>
          <w:tcPr>
            <w:tcW w:w="620" w:type="pct"/>
            <w:vAlign w:val="center"/>
          </w:tcPr>
          <w:p w14:paraId="33A4C9FA" w14:textId="7764B91B"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SN4</w:t>
            </w:r>
          </w:p>
        </w:tc>
        <w:tc>
          <w:tcPr>
            <w:tcW w:w="818" w:type="pct"/>
            <w:vAlign w:val="center"/>
          </w:tcPr>
          <w:p w14:paraId="53E54A58" w14:textId="77777777" w:rsidR="00AB6560" w:rsidRPr="001C4E39" w:rsidRDefault="00AB6560" w:rsidP="002E5265">
            <w:pPr>
              <w:spacing w:after="0" w:line="264" w:lineRule="auto"/>
              <w:ind w:left="259"/>
              <w:jc w:val="center"/>
              <w:rPr>
                <w:rFonts w:ascii="Arial" w:hAnsi="Arial" w:cs="Arial"/>
                <w:sz w:val="24"/>
                <w:szCs w:val="18"/>
              </w:rPr>
            </w:pPr>
            <w:r>
              <w:rPr>
                <w:rFonts w:ascii="Arial" w:hAnsi="Arial" w:cs="Arial"/>
                <w:sz w:val="24"/>
                <w:szCs w:val="18"/>
              </w:rPr>
              <w:t>100</w:t>
            </w:r>
          </w:p>
        </w:tc>
        <w:tc>
          <w:tcPr>
            <w:tcW w:w="997" w:type="pct"/>
            <w:vAlign w:val="center"/>
          </w:tcPr>
          <w:p w14:paraId="1E61F999"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
          <w:p w14:paraId="2FB11E14"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38DBA14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5.6 10</w:t>
            </w:r>
            <w:r w:rsidRPr="003D0876">
              <w:rPr>
                <w:rFonts w:ascii="Arial" w:hAnsi="Arial" w:cs="Arial"/>
                <w:sz w:val="24"/>
                <w:szCs w:val="18"/>
                <w:vertAlign w:val="superscript"/>
              </w:rPr>
              <w:t>-5</w:t>
            </w:r>
          </w:p>
        </w:tc>
      </w:tr>
      <w:tr w:rsidR="00AB6560" w:rsidRPr="001C4E39" w14:paraId="0211583B" w14:textId="77777777" w:rsidTr="00F70C49">
        <w:trPr>
          <w:trHeight w:val="207"/>
        </w:trPr>
        <w:tc>
          <w:tcPr>
            <w:tcW w:w="620" w:type="pct"/>
            <w:vAlign w:val="center"/>
          </w:tcPr>
          <w:p w14:paraId="6120E796" w14:textId="6E1E2F2D"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SN5</w:t>
            </w:r>
          </w:p>
        </w:tc>
        <w:tc>
          <w:tcPr>
            <w:tcW w:w="818" w:type="pct"/>
            <w:vAlign w:val="center"/>
          </w:tcPr>
          <w:p w14:paraId="46615E6D" w14:textId="77777777" w:rsidR="00AB6560" w:rsidRPr="001C4E39" w:rsidRDefault="00AB6560" w:rsidP="002E5265">
            <w:pPr>
              <w:spacing w:after="0" w:line="264" w:lineRule="auto"/>
              <w:ind w:left="293"/>
              <w:jc w:val="center"/>
              <w:rPr>
                <w:rFonts w:ascii="Arial" w:hAnsi="Arial" w:cs="Arial"/>
                <w:sz w:val="24"/>
                <w:szCs w:val="18"/>
              </w:rPr>
            </w:pPr>
            <w:r>
              <w:rPr>
                <w:rFonts w:ascii="Arial" w:hAnsi="Arial" w:cs="Arial"/>
                <w:sz w:val="24"/>
                <w:szCs w:val="18"/>
              </w:rPr>
              <w:t>100</w:t>
            </w:r>
          </w:p>
        </w:tc>
        <w:tc>
          <w:tcPr>
            <w:tcW w:w="997" w:type="pct"/>
            <w:vAlign w:val="center"/>
          </w:tcPr>
          <w:p w14:paraId="20705BE2" w14:textId="77777777" w:rsidR="00AB6560" w:rsidRPr="001C4E39" w:rsidRDefault="00AB6560" w:rsidP="002E5265">
            <w:pPr>
              <w:spacing w:after="0" w:line="264" w:lineRule="auto"/>
              <w:ind w:left="639" w:right="639"/>
              <w:jc w:val="center"/>
              <w:rPr>
                <w:rFonts w:ascii="Arial" w:hAnsi="Arial" w:cs="Arial"/>
                <w:sz w:val="24"/>
                <w:szCs w:val="18"/>
              </w:rPr>
            </w:pPr>
            <w:r>
              <w:rPr>
                <w:rFonts w:ascii="Arial" w:hAnsi="Arial" w:cs="Arial"/>
                <w:sz w:val="24"/>
                <w:szCs w:val="18"/>
              </w:rPr>
              <w:t>100</w:t>
            </w:r>
          </w:p>
        </w:tc>
        <w:tc>
          <w:tcPr>
            <w:tcW w:w="1452" w:type="pct"/>
            <w:vAlign w:val="center"/>
          </w:tcPr>
          <w:p w14:paraId="1181B03E"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3752E46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3.2 10</w:t>
            </w:r>
            <w:r w:rsidRPr="003D0876">
              <w:rPr>
                <w:rFonts w:ascii="Arial" w:hAnsi="Arial" w:cs="Arial"/>
                <w:sz w:val="24"/>
                <w:szCs w:val="18"/>
                <w:vertAlign w:val="superscript"/>
              </w:rPr>
              <w:t>-5</w:t>
            </w:r>
          </w:p>
        </w:tc>
      </w:tr>
      <w:tr w:rsidR="00AB6560" w:rsidRPr="001C4E39" w14:paraId="64911B4B" w14:textId="77777777" w:rsidTr="00F70C49">
        <w:trPr>
          <w:trHeight w:val="207"/>
        </w:trPr>
        <w:tc>
          <w:tcPr>
            <w:tcW w:w="620" w:type="pct"/>
            <w:vAlign w:val="center"/>
          </w:tcPr>
          <w:p w14:paraId="6E7278DE" w14:textId="1704C09E" w:rsidR="00AB6560" w:rsidRPr="001C4E39" w:rsidRDefault="0031619D" w:rsidP="00F70C49">
            <w:pPr>
              <w:spacing w:after="0" w:line="264" w:lineRule="auto"/>
              <w:ind w:left="95"/>
              <w:jc w:val="center"/>
              <w:rPr>
                <w:rFonts w:ascii="Arial" w:hAnsi="Arial" w:cs="Arial"/>
                <w:sz w:val="24"/>
                <w:szCs w:val="18"/>
              </w:rPr>
            </w:pPr>
            <w:r>
              <w:rPr>
                <w:rFonts w:ascii="Arial" w:hAnsi="Arial" w:cs="Arial"/>
                <w:sz w:val="24"/>
                <w:szCs w:val="18"/>
              </w:rPr>
              <w:t>SN6</w:t>
            </w:r>
          </w:p>
        </w:tc>
        <w:tc>
          <w:tcPr>
            <w:tcW w:w="818" w:type="pct"/>
            <w:vAlign w:val="center"/>
          </w:tcPr>
          <w:p w14:paraId="3893C7A6" w14:textId="77777777" w:rsidR="00AB6560" w:rsidRPr="001C4E39" w:rsidRDefault="00AB6560" w:rsidP="002E5265">
            <w:pPr>
              <w:spacing w:after="0" w:line="264" w:lineRule="auto"/>
              <w:ind w:left="293"/>
              <w:jc w:val="center"/>
              <w:rPr>
                <w:rFonts w:ascii="Arial" w:hAnsi="Arial" w:cs="Arial"/>
                <w:sz w:val="24"/>
                <w:szCs w:val="18"/>
              </w:rPr>
            </w:pPr>
            <w:r>
              <w:rPr>
                <w:rFonts w:ascii="Arial" w:hAnsi="Arial" w:cs="Arial"/>
                <w:sz w:val="24"/>
                <w:szCs w:val="18"/>
              </w:rPr>
              <w:t>100</w:t>
            </w:r>
          </w:p>
        </w:tc>
        <w:tc>
          <w:tcPr>
            <w:tcW w:w="997" w:type="pct"/>
            <w:vAlign w:val="center"/>
          </w:tcPr>
          <w:p w14:paraId="185F0466" w14:textId="77777777" w:rsidR="00AB6560" w:rsidRPr="001C4E39" w:rsidRDefault="00AB6560" w:rsidP="002E5265">
            <w:pPr>
              <w:spacing w:after="0" w:line="264" w:lineRule="auto"/>
              <w:ind w:left="639" w:right="639"/>
              <w:jc w:val="center"/>
              <w:rPr>
                <w:rFonts w:ascii="Arial" w:hAnsi="Arial" w:cs="Arial"/>
                <w:sz w:val="24"/>
                <w:szCs w:val="18"/>
              </w:rPr>
            </w:pPr>
            <w:r>
              <w:rPr>
                <w:rFonts w:ascii="Arial" w:hAnsi="Arial" w:cs="Arial"/>
                <w:sz w:val="24"/>
                <w:szCs w:val="18"/>
              </w:rPr>
              <w:t>100</w:t>
            </w:r>
          </w:p>
        </w:tc>
        <w:tc>
          <w:tcPr>
            <w:tcW w:w="1452" w:type="pct"/>
            <w:vAlign w:val="center"/>
          </w:tcPr>
          <w:p w14:paraId="10386F69"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
          <w:p w14:paraId="6016C504"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5.7 10</w:t>
            </w:r>
            <w:r w:rsidRPr="003D0876">
              <w:rPr>
                <w:rFonts w:ascii="Arial" w:hAnsi="Arial" w:cs="Arial"/>
                <w:sz w:val="24"/>
                <w:szCs w:val="18"/>
                <w:vertAlign w:val="superscript"/>
              </w:rPr>
              <w:t>-5</w:t>
            </w:r>
          </w:p>
        </w:tc>
      </w:tr>
      <w:tr w:rsidR="00AB6560" w:rsidRPr="001C4E39" w14:paraId="45424732" w14:textId="77777777" w:rsidTr="00AA0378">
        <w:trPr>
          <w:trHeight w:val="207"/>
        </w:trPr>
        <w:tc>
          <w:tcPr>
            <w:tcW w:w="5000" w:type="pct"/>
            <w:gridSpan w:val="5"/>
            <w:vAlign w:val="center"/>
          </w:tcPr>
          <w:p w14:paraId="2DD0FB37" w14:textId="77777777" w:rsidR="00AB6560" w:rsidRPr="00945937" w:rsidRDefault="00AB6560" w:rsidP="002E5265">
            <w:pPr>
              <w:spacing w:after="0" w:line="264" w:lineRule="auto"/>
              <w:ind w:left="253"/>
              <w:jc w:val="center"/>
              <w:rPr>
                <w:rFonts w:ascii="Arial" w:hAnsi="Arial" w:cs="Arial"/>
                <w:b/>
                <w:sz w:val="24"/>
                <w:szCs w:val="18"/>
              </w:rPr>
            </w:pPr>
            <w:r w:rsidRPr="00945937">
              <w:rPr>
                <w:rFonts w:ascii="Arial" w:hAnsi="Arial" w:cs="Arial"/>
                <w:b/>
                <w:sz w:val="24"/>
                <w:szCs w:val="18"/>
              </w:rPr>
              <w:t>Specificity</w:t>
            </w:r>
          </w:p>
        </w:tc>
      </w:tr>
      <w:tr w:rsidR="00AB6560" w:rsidRPr="001C4E39" w14:paraId="53585386" w14:textId="77777777" w:rsidTr="00F70C49">
        <w:trPr>
          <w:trHeight w:val="207"/>
        </w:trPr>
        <w:tc>
          <w:tcPr>
            <w:tcW w:w="620" w:type="pct"/>
            <w:vAlign w:val="center"/>
          </w:tcPr>
          <w:p w14:paraId="1AB21751" w14:textId="2C5E3D33" w:rsidR="00AB6560" w:rsidRPr="001C4E39" w:rsidRDefault="0031619D" w:rsidP="002E5265">
            <w:pPr>
              <w:spacing w:after="0" w:line="264" w:lineRule="auto"/>
              <w:ind w:left="120"/>
              <w:jc w:val="center"/>
              <w:rPr>
                <w:rFonts w:ascii="Arial" w:hAnsi="Arial" w:cs="Arial"/>
                <w:sz w:val="24"/>
                <w:szCs w:val="18"/>
              </w:rPr>
            </w:pPr>
            <w:r>
              <w:rPr>
                <w:rFonts w:ascii="Arial" w:hAnsi="Arial" w:cs="Arial"/>
                <w:sz w:val="24"/>
                <w:szCs w:val="18"/>
              </w:rPr>
              <w:t>SP1</w:t>
            </w:r>
          </w:p>
        </w:tc>
        <w:tc>
          <w:tcPr>
            <w:tcW w:w="818" w:type="pct"/>
            <w:vAlign w:val="bottom"/>
          </w:tcPr>
          <w:p w14:paraId="3D354336"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
          <w:p w14:paraId="3F603EB7"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
          <w:p w14:paraId="6A52D2FC"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0.0605</w:t>
            </w:r>
          </w:p>
        </w:tc>
        <w:tc>
          <w:tcPr>
            <w:tcW w:w="1113" w:type="pct"/>
            <w:vAlign w:val="center"/>
          </w:tcPr>
          <w:p w14:paraId="06750BF4"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4.5 10</w:t>
            </w:r>
            <w:r w:rsidRPr="003D0876">
              <w:rPr>
                <w:rFonts w:ascii="Arial" w:hAnsi="Arial" w:cs="Arial"/>
                <w:sz w:val="24"/>
                <w:szCs w:val="18"/>
                <w:vertAlign w:val="superscript"/>
              </w:rPr>
              <w:t>-06</w:t>
            </w:r>
          </w:p>
        </w:tc>
      </w:tr>
      <w:tr w:rsidR="00AB6560" w:rsidRPr="001C4E39" w14:paraId="0599A1C4" w14:textId="77777777" w:rsidTr="00F70C49">
        <w:trPr>
          <w:trHeight w:val="207"/>
        </w:trPr>
        <w:tc>
          <w:tcPr>
            <w:tcW w:w="620" w:type="pct"/>
            <w:vAlign w:val="center"/>
          </w:tcPr>
          <w:p w14:paraId="7E892B3F" w14:textId="365E922A" w:rsidR="00AB6560" w:rsidRPr="001C4E39" w:rsidRDefault="0031619D">
            <w:pPr>
              <w:spacing w:after="0" w:line="264" w:lineRule="auto"/>
              <w:ind w:left="120"/>
              <w:jc w:val="center"/>
              <w:rPr>
                <w:rFonts w:ascii="Arial" w:hAnsi="Arial" w:cs="Arial"/>
                <w:sz w:val="24"/>
                <w:szCs w:val="18"/>
              </w:rPr>
            </w:pPr>
            <w:r>
              <w:rPr>
                <w:rFonts w:ascii="Arial" w:hAnsi="Arial" w:cs="Arial"/>
                <w:sz w:val="24"/>
                <w:szCs w:val="18"/>
              </w:rPr>
              <w:t>SP2</w:t>
            </w:r>
          </w:p>
        </w:tc>
        <w:tc>
          <w:tcPr>
            <w:tcW w:w="818" w:type="pct"/>
            <w:vAlign w:val="bottom"/>
          </w:tcPr>
          <w:p w14:paraId="6F4CFB7B"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
          <w:p w14:paraId="77589797"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
          <w:p w14:paraId="1CBC6A14"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w:t>
            </w:r>
          </w:p>
        </w:tc>
        <w:tc>
          <w:tcPr>
            <w:tcW w:w="1113" w:type="pct"/>
            <w:vAlign w:val="center"/>
          </w:tcPr>
          <w:p w14:paraId="033E3C3D"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3.4 10</w:t>
            </w:r>
            <w:r w:rsidRPr="003D0876">
              <w:rPr>
                <w:rFonts w:ascii="Arial" w:hAnsi="Arial" w:cs="Arial"/>
                <w:sz w:val="24"/>
                <w:szCs w:val="18"/>
                <w:vertAlign w:val="superscript"/>
              </w:rPr>
              <w:t>-06</w:t>
            </w:r>
          </w:p>
        </w:tc>
      </w:tr>
      <w:tr w:rsidR="00AB6560" w:rsidRPr="001C4E39" w14:paraId="7C96E949" w14:textId="77777777" w:rsidTr="00F70C49">
        <w:trPr>
          <w:trHeight w:val="207"/>
        </w:trPr>
        <w:tc>
          <w:tcPr>
            <w:tcW w:w="620" w:type="pct"/>
            <w:vAlign w:val="center"/>
          </w:tcPr>
          <w:p w14:paraId="71DF991F" w14:textId="651A176B" w:rsidR="00AB6560" w:rsidRPr="001C4E39" w:rsidRDefault="0031619D" w:rsidP="002E5265">
            <w:pPr>
              <w:spacing w:after="0" w:line="264" w:lineRule="auto"/>
              <w:ind w:left="120"/>
              <w:jc w:val="center"/>
              <w:rPr>
                <w:rFonts w:ascii="Arial" w:hAnsi="Arial" w:cs="Arial"/>
                <w:sz w:val="24"/>
                <w:szCs w:val="18"/>
              </w:rPr>
            </w:pPr>
            <w:r>
              <w:rPr>
                <w:rFonts w:ascii="Arial" w:hAnsi="Arial" w:cs="Arial"/>
                <w:sz w:val="24"/>
                <w:szCs w:val="18"/>
              </w:rPr>
              <w:t>SP3</w:t>
            </w:r>
          </w:p>
        </w:tc>
        <w:tc>
          <w:tcPr>
            <w:tcW w:w="818" w:type="pct"/>
            <w:vAlign w:val="bottom"/>
          </w:tcPr>
          <w:p w14:paraId="2A021E96"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
          <w:p w14:paraId="2E5C3B15"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
          <w:p w14:paraId="23535F42"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0.1519</w:t>
            </w:r>
          </w:p>
        </w:tc>
        <w:tc>
          <w:tcPr>
            <w:tcW w:w="1113" w:type="pct"/>
            <w:vAlign w:val="center"/>
          </w:tcPr>
          <w:p w14:paraId="507A3D85"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4.8 10</w:t>
            </w:r>
            <w:r w:rsidRPr="003D0876">
              <w:rPr>
                <w:rFonts w:ascii="Arial" w:hAnsi="Arial" w:cs="Arial"/>
                <w:sz w:val="24"/>
                <w:szCs w:val="18"/>
                <w:vertAlign w:val="superscript"/>
              </w:rPr>
              <w:t>-05</w:t>
            </w:r>
          </w:p>
        </w:tc>
      </w:tr>
      <w:tr w:rsidR="00AB6560" w:rsidRPr="001C4E39" w14:paraId="2F69FC2D" w14:textId="77777777" w:rsidTr="00F70C49">
        <w:trPr>
          <w:trHeight w:val="207"/>
        </w:trPr>
        <w:tc>
          <w:tcPr>
            <w:tcW w:w="620" w:type="pct"/>
            <w:vAlign w:val="center"/>
          </w:tcPr>
          <w:p w14:paraId="44808AC8" w14:textId="35014C9F" w:rsidR="00AB6560" w:rsidRPr="001C4E39" w:rsidRDefault="0031619D" w:rsidP="002E5265">
            <w:pPr>
              <w:spacing w:after="0" w:line="264" w:lineRule="auto"/>
              <w:ind w:left="120"/>
              <w:jc w:val="center"/>
              <w:rPr>
                <w:rFonts w:ascii="Arial" w:hAnsi="Arial" w:cs="Arial"/>
                <w:sz w:val="24"/>
                <w:szCs w:val="18"/>
              </w:rPr>
            </w:pPr>
            <w:r>
              <w:rPr>
                <w:rFonts w:ascii="Arial" w:hAnsi="Arial" w:cs="Arial"/>
                <w:sz w:val="24"/>
                <w:szCs w:val="18"/>
              </w:rPr>
              <w:t>SP4</w:t>
            </w:r>
          </w:p>
        </w:tc>
        <w:tc>
          <w:tcPr>
            <w:tcW w:w="818" w:type="pct"/>
            <w:vAlign w:val="bottom"/>
          </w:tcPr>
          <w:p w14:paraId="1258FED7"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
          <w:p w14:paraId="7B352BF5"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
          <w:p w14:paraId="41E45C80"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0.0439</w:t>
            </w:r>
          </w:p>
        </w:tc>
        <w:tc>
          <w:tcPr>
            <w:tcW w:w="1113" w:type="pct"/>
            <w:vAlign w:val="center"/>
          </w:tcPr>
          <w:p w14:paraId="70BD7622"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2.5 10</w:t>
            </w:r>
            <w:r>
              <w:rPr>
                <w:rFonts w:ascii="Arial" w:hAnsi="Arial" w:cs="Arial"/>
                <w:sz w:val="24"/>
                <w:szCs w:val="18"/>
                <w:vertAlign w:val="superscript"/>
              </w:rPr>
              <w:t>-</w:t>
            </w:r>
            <w:r w:rsidRPr="003D0876">
              <w:rPr>
                <w:rFonts w:ascii="Arial" w:hAnsi="Arial" w:cs="Arial"/>
                <w:sz w:val="24"/>
                <w:szCs w:val="18"/>
                <w:vertAlign w:val="superscript"/>
              </w:rPr>
              <w:t>5</w:t>
            </w:r>
          </w:p>
        </w:tc>
      </w:tr>
      <w:tr w:rsidR="00AB6560" w:rsidRPr="001C4E39" w14:paraId="3459C7B3" w14:textId="77777777" w:rsidTr="00F70C49">
        <w:trPr>
          <w:trHeight w:val="207"/>
        </w:trPr>
        <w:tc>
          <w:tcPr>
            <w:tcW w:w="620" w:type="pct"/>
            <w:vAlign w:val="center"/>
          </w:tcPr>
          <w:p w14:paraId="0FFC0D90" w14:textId="0DE5470E" w:rsidR="00AB6560" w:rsidRPr="001C4E39" w:rsidRDefault="0031619D" w:rsidP="002E5265">
            <w:pPr>
              <w:spacing w:after="0" w:line="264" w:lineRule="auto"/>
              <w:ind w:left="120"/>
              <w:jc w:val="center"/>
              <w:rPr>
                <w:rFonts w:ascii="Arial" w:hAnsi="Arial" w:cs="Arial"/>
                <w:sz w:val="24"/>
                <w:szCs w:val="18"/>
              </w:rPr>
            </w:pPr>
            <w:r>
              <w:rPr>
                <w:rFonts w:ascii="Arial" w:hAnsi="Arial" w:cs="Arial"/>
                <w:sz w:val="24"/>
                <w:szCs w:val="18"/>
              </w:rPr>
              <w:t>SP5</w:t>
            </w:r>
          </w:p>
        </w:tc>
        <w:tc>
          <w:tcPr>
            <w:tcW w:w="818" w:type="pct"/>
            <w:vAlign w:val="bottom"/>
          </w:tcPr>
          <w:p w14:paraId="53A0FE2A"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84.375</w:t>
            </w:r>
          </w:p>
        </w:tc>
        <w:tc>
          <w:tcPr>
            <w:tcW w:w="997" w:type="pct"/>
            <w:vAlign w:val="bottom"/>
          </w:tcPr>
          <w:p w14:paraId="62437B94"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84.375</w:t>
            </w:r>
          </w:p>
        </w:tc>
        <w:tc>
          <w:tcPr>
            <w:tcW w:w="1452" w:type="pct"/>
            <w:vAlign w:val="center"/>
          </w:tcPr>
          <w:p w14:paraId="51E8D34D"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0.6934</w:t>
            </w:r>
          </w:p>
        </w:tc>
        <w:tc>
          <w:tcPr>
            <w:tcW w:w="1113" w:type="pct"/>
            <w:vAlign w:val="center"/>
          </w:tcPr>
          <w:p w14:paraId="6BFF1872"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0.00786</w:t>
            </w:r>
          </w:p>
        </w:tc>
      </w:tr>
      <w:tr w:rsidR="00AB6560" w:rsidRPr="001C4E39" w14:paraId="7F573078" w14:textId="77777777" w:rsidTr="00F70C49">
        <w:trPr>
          <w:trHeight w:val="207"/>
        </w:trPr>
        <w:tc>
          <w:tcPr>
            <w:tcW w:w="620" w:type="pct"/>
            <w:vAlign w:val="center"/>
          </w:tcPr>
          <w:p w14:paraId="734EE249" w14:textId="2FE3AF04" w:rsidR="00AB6560" w:rsidRPr="001C4E39" w:rsidRDefault="0031619D" w:rsidP="002E5265">
            <w:pPr>
              <w:spacing w:after="0" w:line="264" w:lineRule="auto"/>
              <w:ind w:left="120"/>
              <w:jc w:val="center"/>
              <w:rPr>
                <w:rFonts w:ascii="Arial" w:hAnsi="Arial" w:cs="Arial"/>
                <w:sz w:val="24"/>
                <w:szCs w:val="18"/>
              </w:rPr>
            </w:pPr>
            <w:r>
              <w:rPr>
                <w:rFonts w:ascii="Arial" w:hAnsi="Arial" w:cs="Arial"/>
                <w:sz w:val="24"/>
                <w:szCs w:val="18"/>
              </w:rPr>
              <w:t>SP6</w:t>
            </w:r>
          </w:p>
        </w:tc>
        <w:tc>
          <w:tcPr>
            <w:tcW w:w="818" w:type="pct"/>
            <w:vAlign w:val="bottom"/>
          </w:tcPr>
          <w:p w14:paraId="344BF691"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60.9375</w:t>
            </w:r>
          </w:p>
        </w:tc>
        <w:tc>
          <w:tcPr>
            <w:tcW w:w="997" w:type="pct"/>
            <w:vAlign w:val="bottom"/>
          </w:tcPr>
          <w:p w14:paraId="613EEFAA"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50.64935</w:t>
            </w:r>
          </w:p>
        </w:tc>
        <w:tc>
          <w:tcPr>
            <w:tcW w:w="1452" w:type="pct"/>
            <w:vAlign w:val="center"/>
          </w:tcPr>
          <w:p w14:paraId="467D488A"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1.4272</w:t>
            </w:r>
          </w:p>
        </w:tc>
        <w:tc>
          <w:tcPr>
            <w:tcW w:w="1113" w:type="pct"/>
            <w:vAlign w:val="center"/>
          </w:tcPr>
          <w:p w14:paraId="4F54B2AB"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0.03951</w:t>
            </w:r>
          </w:p>
        </w:tc>
      </w:tr>
    </w:tbl>
    <w:p w14:paraId="2F1509B7" w14:textId="6FAB7BCD" w:rsidR="0049073E" w:rsidRDefault="0049073E" w:rsidP="00AA0378">
      <w:pPr>
        <w:jc w:val="both"/>
        <w:rPr>
          <w:rFonts w:ascii="Arial" w:hAnsi="Arial" w:cs="Arial"/>
          <w:sz w:val="24"/>
          <w:szCs w:val="18"/>
        </w:rPr>
      </w:pPr>
    </w:p>
    <w:p w14:paraId="20B9504D" w14:textId="77777777" w:rsidR="0049073E" w:rsidRDefault="0049073E">
      <w:pPr>
        <w:rPr>
          <w:rFonts w:ascii="Arial" w:hAnsi="Arial" w:cs="Arial"/>
          <w:sz w:val="24"/>
          <w:szCs w:val="18"/>
        </w:rPr>
      </w:pPr>
      <w:r>
        <w:rPr>
          <w:rFonts w:ascii="Arial" w:hAnsi="Arial" w:cs="Arial"/>
          <w:sz w:val="24"/>
          <w:szCs w:val="18"/>
        </w:rPr>
        <w:br w:type="page"/>
      </w:r>
    </w:p>
    <w:p w14:paraId="6DF35B0B" w14:textId="05ED371E" w:rsidR="0049073E" w:rsidRPr="004A1F6F" w:rsidRDefault="0049073E" w:rsidP="0049073E">
      <w:pPr>
        <w:rPr>
          <w:rFonts w:ascii="Arial" w:eastAsiaTheme="minorEastAsia" w:hAnsi="Arial" w:cs="Arial"/>
          <w:b/>
          <w:sz w:val="28"/>
          <w:szCs w:val="24"/>
        </w:rPr>
      </w:pPr>
      <w:r>
        <w:rPr>
          <w:rFonts w:ascii="Arial" w:eastAsiaTheme="minorEastAsia" w:hAnsi="Arial" w:cs="Arial"/>
          <w:b/>
          <w:sz w:val="28"/>
          <w:szCs w:val="24"/>
        </w:rPr>
        <w:t xml:space="preserve">Table 3 </w:t>
      </w:r>
      <w:r w:rsidR="0068047B" w:rsidRPr="00086175">
        <w:rPr>
          <w:rFonts w:ascii="Arial" w:hAnsi="Arial" w:cs="Arial"/>
          <w:sz w:val="24"/>
          <w:szCs w:val="24"/>
        </w:rPr>
        <w:t xml:space="preserve">Summary of </w:t>
      </w:r>
      <w:r w:rsidR="0068047B" w:rsidRPr="00F70C49">
        <w:rPr>
          <w:rFonts w:ascii="Arial" w:hAnsi="Arial" w:cs="Arial"/>
          <w:i/>
          <w:sz w:val="24"/>
          <w:szCs w:val="24"/>
        </w:rPr>
        <w:t xml:space="preserve">in silico </w:t>
      </w:r>
      <w:r w:rsidR="0068047B">
        <w:rPr>
          <w:rFonts w:ascii="Arial" w:hAnsi="Arial" w:cs="Arial"/>
          <w:sz w:val="24"/>
          <w:szCs w:val="24"/>
        </w:rPr>
        <w:t>samples generated for comparison studies</w:t>
      </w:r>
      <w:r w:rsidR="0068047B" w:rsidRPr="00086175">
        <w:rPr>
          <w:rFonts w:ascii="Arial" w:hAnsi="Arial" w:cs="Arial"/>
          <w:sz w:val="24"/>
          <w:szCs w:val="24"/>
        </w:rPr>
        <w:t xml:space="preserve">. </w:t>
      </w:r>
      <w:r w:rsidR="0068047B">
        <w:rPr>
          <w:rFonts w:ascii="Arial" w:hAnsi="Arial" w:cs="Arial"/>
          <w:sz w:val="24"/>
          <w:szCs w:val="24"/>
        </w:rPr>
        <w:t>Samples with the SCS</w:t>
      </w:r>
      <w:r w:rsidR="0068047B" w:rsidRPr="00070BF6">
        <w:rPr>
          <w:rFonts w:ascii="Arial" w:hAnsi="Arial" w:cs="Arial"/>
          <w:sz w:val="24"/>
          <w:szCs w:val="24"/>
        </w:rPr>
        <w:t xml:space="preserve"> </w:t>
      </w:r>
      <w:r w:rsidR="0068047B">
        <w:rPr>
          <w:rFonts w:ascii="Arial" w:hAnsi="Arial" w:cs="Arial"/>
          <w:sz w:val="24"/>
          <w:szCs w:val="24"/>
        </w:rPr>
        <w:t>prefix have four haplotypes with uniform abundance distribution and samples with SCL prefix have 16 haplotypes with power distribution. Column “WC limit” describes the Wall Clock time, in hours, given to tools to run each sample.</w:t>
      </w:r>
    </w:p>
    <w:tbl>
      <w:tblPr>
        <w:tblStyle w:val="TableGrid"/>
        <w:tblW w:w="9503" w:type="dxa"/>
        <w:tblLook w:val="04A0" w:firstRow="1" w:lastRow="0" w:firstColumn="1" w:lastColumn="0" w:noHBand="0" w:noVBand="1"/>
      </w:tblPr>
      <w:tblGrid>
        <w:gridCol w:w="1192"/>
        <w:gridCol w:w="1159"/>
        <w:gridCol w:w="1540"/>
        <w:gridCol w:w="2383"/>
        <w:gridCol w:w="1710"/>
        <w:gridCol w:w="1523"/>
      </w:tblGrid>
      <w:tr w:rsidR="0049073E" w:rsidRPr="0049073E" w14:paraId="0A469A9C" w14:textId="77777777" w:rsidTr="00F70C49">
        <w:trPr>
          <w:trHeight w:val="300"/>
        </w:trPr>
        <w:tc>
          <w:tcPr>
            <w:tcW w:w="1188" w:type="dxa"/>
            <w:noWrap/>
            <w:vAlign w:val="center"/>
            <w:hideMark/>
          </w:tcPr>
          <w:p w14:paraId="2139CEF7"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Name</w:t>
            </w:r>
          </w:p>
        </w:tc>
        <w:tc>
          <w:tcPr>
            <w:tcW w:w="1159" w:type="dxa"/>
            <w:noWrap/>
            <w:vAlign w:val="center"/>
            <w:hideMark/>
          </w:tcPr>
          <w:p w14:paraId="41C59A65"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Length (bp)</w:t>
            </w:r>
          </w:p>
        </w:tc>
        <w:tc>
          <w:tcPr>
            <w:tcW w:w="1540" w:type="dxa"/>
            <w:noWrap/>
            <w:vAlign w:val="center"/>
            <w:hideMark/>
          </w:tcPr>
          <w:p w14:paraId="54C0E52A"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 of short reads</w:t>
            </w:r>
          </w:p>
        </w:tc>
        <w:tc>
          <w:tcPr>
            <w:tcW w:w="2383" w:type="dxa"/>
            <w:noWrap/>
            <w:vAlign w:val="center"/>
            <w:hideMark/>
          </w:tcPr>
          <w:p w14:paraId="0724593F"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Av. Depth/haplotype</w:t>
            </w:r>
          </w:p>
        </w:tc>
        <w:tc>
          <w:tcPr>
            <w:tcW w:w="1710" w:type="dxa"/>
            <w:noWrap/>
            <w:vAlign w:val="center"/>
            <w:hideMark/>
          </w:tcPr>
          <w:p w14:paraId="18808953"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WC limit (h)</w:t>
            </w:r>
          </w:p>
        </w:tc>
        <w:tc>
          <w:tcPr>
            <w:tcW w:w="1523" w:type="dxa"/>
            <w:noWrap/>
            <w:vAlign w:val="center"/>
            <w:hideMark/>
          </w:tcPr>
          <w:p w14:paraId="1620FAEA" w14:textId="77777777" w:rsidR="0049073E" w:rsidRPr="00F70C49" w:rsidRDefault="0049073E" w:rsidP="00F70C49">
            <w:pPr>
              <w:spacing w:line="264" w:lineRule="auto"/>
              <w:ind w:left="40"/>
              <w:jc w:val="center"/>
              <w:rPr>
                <w:rFonts w:ascii="Arial" w:hAnsi="Arial" w:cs="Arial"/>
                <w:b/>
                <w:sz w:val="24"/>
                <w:szCs w:val="18"/>
              </w:rPr>
            </w:pPr>
            <w:r w:rsidRPr="00F70C49">
              <w:rPr>
                <w:rFonts w:ascii="Arial" w:hAnsi="Arial" w:cs="Arial"/>
                <w:b/>
                <w:sz w:val="24"/>
                <w:szCs w:val="18"/>
              </w:rPr>
              <w:t># of haplotypes</w:t>
            </w:r>
          </w:p>
        </w:tc>
      </w:tr>
      <w:tr w:rsidR="0049073E" w:rsidRPr="0049073E" w14:paraId="3488F059" w14:textId="77777777" w:rsidTr="00F70C49">
        <w:trPr>
          <w:trHeight w:val="300"/>
        </w:trPr>
        <w:tc>
          <w:tcPr>
            <w:tcW w:w="1188" w:type="dxa"/>
            <w:noWrap/>
            <w:hideMark/>
          </w:tcPr>
          <w:p w14:paraId="51A5FD9B" w14:textId="3A27A876"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w:t>
            </w:r>
          </w:p>
        </w:tc>
        <w:tc>
          <w:tcPr>
            <w:tcW w:w="1159" w:type="dxa"/>
            <w:noWrap/>
            <w:hideMark/>
          </w:tcPr>
          <w:p w14:paraId="67FF003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w:t>
            </w:r>
          </w:p>
        </w:tc>
        <w:tc>
          <w:tcPr>
            <w:tcW w:w="1540" w:type="dxa"/>
            <w:noWrap/>
            <w:hideMark/>
          </w:tcPr>
          <w:p w14:paraId="3CB8472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2383" w:type="dxa"/>
            <w:noWrap/>
            <w:hideMark/>
          </w:tcPr>
          <w:p w14:paraId="048F533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w:t>
            </w:r>
          </w:p>
        </w:tc>
        <w:tc>
          <w:tcPr>
            <w:tcW w:w="1710" w:type="dxa"/>
            <w:noWrap/>
            <w:hideMark/>
          </w:tcPr>
          <w:p w14:paraId="0978B5A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w:t>
            </w:r>
          </w:p>
        </w:tc>
        <w:tc>
          <w:tcPr>
            <w:tcW w:w="1523" w:type="dxa"/>
            <w:noWrap/>
            <w:hideMark/>
          </w:tcPr>
          <w:p w14:paraId="76DDC2D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68753B5E" w14:textId="77777777" w:rsidTr="00F70C49">
        <w:trPr>
          <w:trHeight w:val="300"/>
        </w:trPr>
        <w:tc>
          <w:tcPr>
            <w:tcW w:w="1188" w:type="dxa"/>
            <w:noWrap/>
            <w:hideMark/>
          </w:tcPr>
          <w:p w14:paraId="0479675E" w14:textId="34C83535"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2</w:t>
            </w:r>
          </w:p>
        </w:tc>
        <w:tc>
          <w:tcPr>
            <w:tcW w:w="1159" w:type="dxa"/>
            <w:noWrap/>
            <w:hideMark/>
          </w:tcPr>
          <w:p w14:paraId="407F3D3E"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w:t>
            </w:r>
          </w:p>
        </w:tc>
        <w:tc>
          <w:tcPr>
            <w:tcW w:w="1540" w:type="dxa"/>
            <w:noWrap/>
            <w:hideMark/>
          </w:tcPr>
          <w:p w14:paraId="6C5D40E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2383" w:type="dxa"/>
            <w:noWrap/>
            <w:hideMark/>
          </w:tcPr>
          <w:p w14:paraId="50908FE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w:t>
            </w:r>
          </w:p>
        </w:tc>
        <w:tc>
          <w:tcPr>
            <w:tcW w:w="1710" w:type="dxa"/>
            <w:noWrap/>
            <w:hideMark/>
          </w:tcPr>
          <w:p w14:paraId="54EE4A0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w:t>
            </w:r>
          </w:p>
        </w:tc>
        <w:tc>
          <w:tcPr>
            <w:tcW w:w="1523" w:type="dxa"/>
            <w:noWrap/>
            <w:hideMark/>
          </w:tcPr>
          <w:p w14:paraId="549B64C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687DB57E" w14:textId="77777777" w:rsidTr="00F70C49">
        <w:trPr>
          <w:trHeight w:val="300"/>
        </w:trPr>
        <w:tc>
          <w:tcPr>
            <w:tcW w:w="1188" w:type="dxa"/>
            <w:noWrap/>
            <w:hideMark/>
          </w:tcPr>
          <w:p w14:paraId="74737DA1" w14:textId="34799D7C"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3</w:t>
            </w:r>
          </w:p>
        </w:tc>
        <w:tc>
          <w:tcPr>
            <w:tcW w:w="1159" w:type="dxa"/>
            <w:noWrap/>
            <w:hideMark/>
          </w:tcPr>
          <w:p w14:paraId="0DA78CB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w:t>
            </w:r>
          </w:p>
        </w:tc>
        <w:tc>
          <w:tcPr>
            <w:tcW w:w="1540" w:type="dxa"/>
            <w:noWrap/>
            <w:hideMark/>
          </w:tcPr>
          <w:p w14:paraId="6FCD17D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w:t>
            </w:r>
          </w:p>
        </w:tc>
        <w:tc>
          <w:tcPr>
            <w:tcW w:w="2383" w:type="dxa"/>
            <w:noWrap/>
            <w:hideMark/>
          </w:tcPr>
          <w:p w14:paraId="2A19C15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1250</w:t>
            </w:r>
          </w:p>
        </w:tc>
        <w:tc>
          <w:tcPr>
            <w:tcW w:w="1710" w:type="dxa"/>
            <w:noWrap/>
            <w:hideMark/>
          </w:tcPr>
          <w:p w14:paraId="391B260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w:t>
            </w:r>
          </w:p>
        </w:tc>
        <w:tc>
          <w:tcPr>
            <w:tcW w:w="1523" w:type="dxa"/>
            <w:noWrap/>
            <w:hideMark/>
          </w:tcPr>
          <w:p w14:paraId="618FE62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25FA32FF" w14:textId="77777777" w:rsidTr="00F70C49">
        <w:trPr>
          <w:trHeight w:val="300"/>
        </w:trPr>
        <w:tc>
          <w:tcPr>
            <w:tcW w:w="1188" w:type="dxa"/>
            <w:noWrap/>
            <w:hideMark/>
          </w:tcPr>
          <w:p w14:paraId="39A8939E" w14:textId="0CFA3864"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4</w:t>
            </w:r>
          </w:p>
        </w:tc>
        <w:tc>
          <w:tcPr>
            <w:tcW w:w="1159" w:type="dxa"/>
            <w:noWrap/>
            <w:hideMark/>
          </w:tcPr>
          <w:p w14:paraId="1333DD0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w:t>
            </w:r>
          </w:p>
        </w:tc>
        <w:tc>
          <w:tcPr>
            <w:tcW w:w="1540" w:type="dxa"/>
            <w:noWrap/>
            <w:hideMark/>
          </w:tcPr>
          <w:p w14:paraId="47B2499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w:t>
            </w:r>
          </w:p>
        </w:tc>
        <w:tc>
          <w:tcPr>
            <w:tcW w:w="2383" w:type="dxa"/>
            <w:noWrap/>
            <w:hideMark/>
          </w:tcPr>
          <w:p w14:paraId="1DBD80E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6250</w:t>
            </w:r>
          </w:p>
        </w:tc>
        <w:tc>
          <w:tcPr>
            <w:tcW w:w="1710" w:type="dxa"/>
            <w:noWrap/>
            <w:hideMark/>
          </w:tcPr>
          <w:p w14:paraId="0A077C2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w:t>
            </w:r>
          </w:p>
        </w:tc>
        <w:tc>
          <w:tcPr>
            <w:tcW w:w="1523" w:type="dxa"/>
            <w:noWrap/>
            <w:hideMark/>
          </w:tcPr>
          <w:p w14:paraId="5C32DAA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6196DA73" w14:textId="77777777" w:rsidTr="00F70C49">
        <w:trPr>
          <w:trHeight w:val="300"/>
        </w:trPr>
        <w:tc>
          <w:tcPr>
            <w:tcW w:w="1188" w:type="dxa"/>
            <w:noWrap/>
            <w:hideMark/>
          </w:tcPr>
          <w:p w14:paraId="0A8338AE" w14:textId="20678710"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5</w:t>
            </w:r>
          </w:p>
        </w:tc>
        <w:tc>
          <w:tcPr>
            <w:tcW w:w="1159" w:type="dxa"/>
            <w:noWrap/>
            <w:hideMark/>
          </w:tcPr>
          <w:p w14:paraId="67222F1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w:t>
            </w:r>
          </w:p>
        </w:tc>
        <w:tc>
          <w:tcPr>
            <w:tcW w:w="1540" w:type="dxa"/>
            <w:noWrap/>
            <w:hideMark/>
          </w:tcPr>
          <w:p w14:paraId="25759B4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w:t>
            </w:r>
          </w:p>
        </w:tc>
        <w:tc>
          <w:tcPr>
            <w:tcW w:w="2383" w:type="dxa"/>
            <w:noWrap/>
            <w:hideMark/>
          </w:tcPr>
          <w:p w14:paraId="2BD32B1E"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12500</w:t>
            </w:r>
          </w:p>
        </w:tc>
        <w:tc>
          <w:tcPr>
            <w:tcW w:w="1710" w:type="dxa"/>
            <w:noWrap/>
            <w:hideMark/>
          </w:tcPr>
          <w:p w14:paraId="5F29F17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w:t>
            </w:r>
          </w:p>
        </w:tc>
        <w:tc>
          <w:tcPr>
            <w:tcW w:w="1523" w:type="dxa"/>
            <w:noWrap/>
            <w:hideMark/>
          </w:tcPr>
          <w:p w14:paraId="67206A3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5B182344" w14:textId="77777777" w:rsidTr="00F70C49">
        <w:trPr>
          <w:trHeight w:val="300"/>
        </w:trPr>
        <w:tc>
          <w:tcPr>
            <w:tcW w:w="1188" w:type="dxa"/>
            <w:noWrap/>
            <w:hideMark/>
          </w:tcPr>
          <w:p w14:paraId="73476942" w14:textId="6C259920"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6</w:t>
            </w:r>
          </w:p>
        </w:tc>
        <w:tc>
          <w:tcPr>
            <w:tcW w:w="1159" w:type="dxa"/>
            <w:noWrap/>
            <w:hideMark/>
          </w:tcPr>
          <w:p w14:paraId="159DF00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1540" w:type="dxa"/>
            <w:noWrap/>
            <w:hideMark/>
          </w:tcPr>
          <w:p w14:paraId="670D26E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2383" w:type="dxa"/>
            <w:noWrap/>
            <w:hideMark/>
          </w:tcPr>
          <w:p w14:paraId="7E9A9C9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w:t>
            </w:r>
          </w:p>
        </w:tc>
        <w:tc>
          <w:tcPr>
            <w:tcW w:w="1710" w:type="dxa"/>
            <w:noWrap/>
            <w:hideMark/>
          </w:tcPr>
          <w:p w14:paraId="0C767F4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w:t>
            </w:r>
          </w:p>
        </w:tc>
        <w:tc>
          <w:tcPr>
            <w:tcW w:w="1523" w:type="dxa"/>
            <w:noWrap/>
            <w:hideMark/>
          </w:tcPr>
          <w:p w14:paraId="38FCF38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6525E952" w14:textId="77777777" w:rsidTr="00F70C49">
        <w:trPr>
          <w:trHeight w:val="300"/>
        </w:trPr>
        <w:tc>
          <w:tcPr>
            <w:tcW w:w="1188" w:type="dxa"/>
            <w:noWrap/>
            <w:hideMark/>
          </w:tcPr>
          <w:p w14:paraId="480DC6A3" w14:textId="639660EC"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7</w:t>
            </w:r>
          </w:p>
        </w:tc>
        <w:tc>
          <w:tcPr>
            <w:tcW w:w="1159" w:type="dxa"/>
            <w:noWrap/>
            <w:hideMark/>
          </w:tcPr>
          <w:p w14:paraId="538A3A5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1540" w:type="dxa"/>
            <w:noWrap/>
            <w:hideMark/>
          </w:tcPr>
          <w:p w14:paraId="78EE429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2383" w:type="dxa"/>
            <w:noWrap/>
            <w:hideMark/>
          </w:tcPr>
          <w:p w14:paraId="677CE91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312.5</w:t>
            </w:r>
          </w:p>
        </w:tc>
        <w:tc>
          <w:tcPr>
            <w:tcW w:w="1710" w:type="dxa"/>
            <w:noWrap/>
            <w:hideMark/>
          </w:tcPr>
          <w:p w14:paraId="3E07734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w:t>
            </w:r>
          </w:p>
        </w:tc>
        <w:tc>
          <w:tcPr>
            <w:tcW w:w="1523" w:type="dxa"/>
            <w:noWrap/>
            <w:hideMark/>
          </w:tcPr>
          <w:p w14:paraId="3EDDFC5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1E13F4DE" w14:textId="77777777" w:rsidTr="00F70C49">
        <w:trPr>
          <w:trHeight w:val="300"/>
        </w:trPr>
        <w:tc>
          <w:tcPr>
            <w:tcW w:w="1188" w:type="dxa"/>
            <w:noWrap/>
            <w:hideMark/>
          </w:tcPr>
          <w:p w14:paraId="7A74E193" w14:textId="7ADBE766"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8</w:t>
            </w:r>
          </w:p>
        </w:tc>
        <w:tc>
          <w:tcPr>
            <w:tcW w:w="1159" w:type="dxa"/>
            <w:noWrap/>
            <w:hideMark/>
          </w:tcPr>
          <w:p w14:paraId="70FECF1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1540" w:type="dxa"/>
            <w:noWrap/>
            <w:hideMark/>
          </w:tcPr>
          <w:p w14:paraId="7A5BADF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w:t>
            </w:r>
          </w:p>
        </w:tc>
        <w:tc>
          <w:tcPr>
            <w:tcW w:w="2383" w:type="dxa"/>
            <w:noWrap/>
            <w:hideMark/>
          </w:tcPr>
          <w:p w14:paraId="2A2D2237"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w:t>
            </w:r>
          </w:p>
        </w:tc>
        <w:tc>
          <w:tcPr>
            <w:tcW w:w="1710" w:type="dxa"/>
            <w:noWrap/>
            <w:hideMark/>
          </w:tcPr>
          <w:p w14:paraId="208650D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w:t>
            </w:r>
          </w:p>
        </w:tc>
        <w:tc>
          <w:tcPr>
            <w:tcW w:w="1523" w:type="dxa"/>
            <w:noWrap/>
            <w:hideMark/>
          </w:tcPr>
          <w:p w14:paraId="5BD88FD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4BB7FE67" w14:textId="77777777" w:rsidTr="00F70C49">
        <w:trPr>
          <w:trHeight w:val="300"/>
        </w:trPr>
        <w:tc>
          <w:tcPr>
            <w:tcW w:w="1188" w:type="dxa"/>
            <w:noWrap/>
            <w:hideMark/>
          </w:tcPr>
          <w:p w14:paraId="7EA5AB7B" w14:textId="4D4D3D6B"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9</w:t>
            </w:r>
          </w:p>
        </w:tc>
        <w:tc>
          <w:tcPr>
            <w:tcW w:w="1159" w:type="dxa"/>
            <w:noWrap/>
            <w:hideMark/>
          </w:tcPr>
          <w:p w14:paraId="34B08EC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1540" w:type="dxa"/>
            <w:noWrap/>
            <w:hideMark/>
          </w:tcPr>
          <w:p w14:paraId="74628DA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w:t>
            </w:r>
          </w:p>
        </w:tc>
        <w:tc>
          <w:tcPr>
            <w:tcW w:w="2383" w:type="dxa"/>
            <w:noWrap/>
            <w:hideMark/>
          </w:tcPr>
          <w:p w14:paraId="03E161A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3125</w:t>
            </w:r>
          </w:p>
        </w:tc>
        <w:tc>
          <w:tcPr>
            <w:tcW w:w="1710" w:type="dxa"/>
            <w:noWrap/>
            <w:hideMark/>
          </w:tcPr>
          <w:p w14:paraId="786C855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w:t>
            </w:r>
          </w:p>
        </w:tc>
        <w:tc>
          <w:tcPr>
            <w:tcW w:w="1523" w:type="dxa"/>
            <w:noWrap/>
            <w:hideMark/>
          </w:tcPr>
          <w:p w14:paraId="7644E2A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26E6086E" w14:textId="77777777" w:rsidTr="00F70C49">
        <w:trPr>
          <w:trHeight w:val="300"/>
        </w:trPr>
        <w:tc>
          <w:tcPr>
            <w:tcW w:w="1188" w:type="dxa"/>
            <w:noWrap/>
            <w:hideMark/>
          </w:tcPr>
          <w:p w14:paraId="6CA7983F" w14:textId="77D4C2D0"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10</w:t>
            </w:r>
          </w:p>
        </w:tc>
        <w:tc>
          <w:tcPr>
            <w:tcW w:w="1159" w:type="dxa"/>
            <w:noWrap/>
            <w:hideMark/>
          </w:tcPr>
          <w:p w14:paraId="74889920"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1540" w:type="dxa"/>
            <w:noWrap/>
            <w:hideMark/>
          </w:tcPr>
          <w:p w14:paraId="3767649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w:t>
            </w:r>
          </w:p>
        </w:tc>
        <w:tc>
          <w:tcPr>
            <w:tcW w:w="2383" w:type="dxa"/>
            <w:noWrap/>
            <w:hideMark/>
          </w:tcPr>
          <w:p w14:paraId="148A304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6250</w:t>
            </w:r>
          </w:p>
        </w:tc>
        <w:tc>
          <w:tcPr>
            <w:tcW w:w="1710" w:type="dxa"/>
            <w:noWrap/>
            <w:hideMark/>
          </w:tcPr>
          <w:p w14:paraId="146BA5B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w:t>
            </w:r>
          </w:p>
        </w:tc>
        <w:tc>
          <w:tcPr>
            <w:tcW w:w="1523" w:type="dxa"/>
            <w:noWrap/>
            <w:hideMark/>
          </w:tcPr>
          <w:p w14:paraId="00C1D3C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3A11A9B0" w14:textId="77777777" w:rsidTr="00F70C49">
        <w:trPr>
          <w:trHeight w:val="300"/>
        </w:trPr>
        <w:tc>
          <w:tcPr>
            <w:tcW w:w="1188" w:type="dxa"/>
            <w:noWrap/>
            <w:hideMark/>
          </w:tcPr>
          <w:p w14:paraId="61DE31F6" w14:textId="6FBE834C"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11</w:t>
            </w:r>
          </w:p>
        </w:tc>
        <w:tc>
          <w:tcPr>
            <w:tcW w:w="1159" w:type="dxa"/>
            <w:noWrap/>
            <w:hideMark/>
          </w:tcPr>
          <w:p w14:paraId="242F931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2000</w:t>
            </w:r>
          </w:p>
        </w:tc>
        <w:tc>
          <w:tcPr>
            <w:tcW w:w="1540" w:type="dxa"/>
            <w:noWrap/>
            <w:hideMark/>
          </w:tcPr>
          <w:p w14:paraId="502A4D4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2383" w:type="dxa"/>
            <w:noWrap/>
            <w:hideMark/>
          </w:tcPr>
          <w:p w14:paraId="01E406B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31.25</w:t>
            </w:r>
          </w:p>
        </w:tc>
        <w:tc>
          <w:tcPr>
            <w:tcW w:w="1710" w:type="dxa"/>
            <w:noWrap/>
            <w:hideMark/>
          </w:tcPr>
          <w:p w14:paraId="23E29DD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w:t>
            </w:r>
          </w:p>
        </w:tc>
        <w:tc>
          <w:tcPr>
            <w:tcW w:w="1523" w:type="dxa"/>
            <w:noWrap/>
            <w:hideMark/>
          </w:tcPr>
          <w:p w14:paraId="47CDB7D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03ADABEC" w14:textId="77777777" w:rsidTr="00F70C49">
        <w:trPr>
          <w:trHeight w:val="300"/>
        </w:trPr>
        <w:tc>
          <w:tcPr>
            <w:tcW w:w="1188" w:type="dxa"/>
            <w:noWrap/>
            <w:hideMark/>
          </w:tcPr>
          <w:p w14:paraId="52A799D5" w14:textId="2D402633"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12</w:t>
            </w:r>
          </w:p>
        </w:tc>
        <w:tc>
          <w:tcPr>
            <w:tcW w:w="1159" w:type="dxa"/>
            <w:noWrap/>
            <w:hideMark/>
          </w:tcPr>
          <w:p w14:paraId="02C5528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2000</w:t>
            </w:r>
          </w:p>
        </w:tc>
        <w:tc>
          <w:tcPr>
            <w:tcW w:w="1540" w:type="dxa"/>
            <w:noWrap/>
            <w:hideMark/>
          </w:tcPr>
          <w:p w14:paraId="66FAD55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2383" w:type="dxa"/>
            <w:noWrap/>
            <w:hideMark/>
          </w:tcPr>
          <w:p w14:paraId="3FD7201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156.25</w:t>
            </w:r>
          </w:p>
        </w:tc>
        <w:tc>
          <w:tcPr>
            <w:tcW w:w="1710" w:type="dxa"/>
            <w:noWrap/>
            <w:hideMark/>
          </w:tcPr>
          <w:p w14:paraId="3AF790D0"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w:t>
            </w:r>
          </w:p>
        </w:tc>
        <w:tc>
          <w:tcPr>
            <w:tcW w:w="1523" w:type="dxa"/>
            <w:noWrap/>
            <w:hideMark/>
          </w:tcPr>
          <w:p w14:paraId="467B4FB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3FE52991" w14:textId="77777777" w:rsidTr="00F70C49">
        <w:trPr>
          <w:trHeight w:val="300"/>
        </w:trPr>
        <w:tc>
          <w:tcPr>
            <w:tcW w:w="1188" w:type="dxa"/>
            <w:noWrap/>
            <w:hideMark/>
          </w:tcPr>
          <w:p w14:paraId="38A9360E" w14:textId="37A15B5C"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13</w:t>
            </w:r>
          </w:p>
        </w:tc>
        <w:tc>
          <w:tcPr>
            <w:tcW w:w="1159" w:type="dxa"/>
            <w:noWrap/>
            <w:hideMark/>
          </w:tcPr>
          <w:p w14:paraId="4E8B8F3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2000</w:t>
            </w:r>
          </w:p>
        </w:tc>
        <w:tc>
          <w:tcPr>
            <w:tcW w:w="1540" w:type="dxa"/>
            <w:noWrap/>
            <w:hideMark/>
          </w:tcPr>
          <w:p w14:paraId="5B0188BE"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w:t>
            </w:r>
          </w:p>
        </w:tc>
        <w:tc>
          <w:tcPr>
            <w:tcW w:w="2383" w:type="dxa"/>
            <w:noWrap/>
            <w:hideMark/>
          </w:tcPr>
          <w:p w14:paraId="64E7CC7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312.5</w:t>
            </w:r>
          </w:p>
        </w:tc>
        <w:tc>
          <w:tcPr>
            <w:tcW w:w="1710" w:type="dxa"/>
            <w:noWrap/>
            <w:hideMark/>
          </w:tcPr>
          <w:p w14:paraId="2B9C0391"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w:t>
            </w:r>
          </w:p>
        </w:tc>
        <w:tc>
          <w:tcPr>
            <w:tcW w:w="1523" w:type="dxa"/>
            <w:noWrap/>
            <w:hideMark/>
          </w:tcPr>
          <w:p w14:paraId="1B41A1B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0EAFD4D2" w14:textId="77777777" w:rsidTr="00F70C49">
        <w:trPr>
          <w:trHeight w:val="300"/>
        </w:trPr>
        <w:tc>
          <w:tcPr>
            <w:tcW w:w="1188" w:type="dxa"/>
            <w:noWrap/>
            <w:hideMark/>
          </w:tcPr>
          <w:p w14:paraId="55787BD6" w14:textId="182F2489"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14</w:t>
            </w:r>
          </w:p>
        </w:tc>
        <w:tc>
          <w:tcPr>
            <w:tcW w:w="1159" w:type="dxa"/>
            <w:noWrap/>
            <w:hideMark/>
          </w:tcPr>
          <w:p w14:paraId="0A33AA9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2000</w:t>
            </w:r>
          </w:p>
        </w:tc>
        <w:tc>
          <w:tcPr>
            <w:tcW w:w="1540" w:type="dxa"/>
            <w:noWrap/>
            <w:hideMark/>
          </w:tcPr>
          <w:p w14:paraId="7B253C1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w:t>
            </w:r>
          </w:p>
        </w:tc>
        <w:tc>
          <w:tcPr>
            <w:tcW w:w="2383" w:type="dxa"/>
            <w:noWrap/>
            <w:hideMark/>
          </w:tcPr>
          <w:p w14:paraId="5E80717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1562.5</w:t>
            </w:r>
          </w:p>
        </w:tc>
        <w:tc>
          <w:tcPr>
            <w:tcW w:w="1710" w:type="dxa"/>
            <w:noWrap/>
            <w:hideMark/>
          </w:tcPr>
          <w:p w14:paraId="008DB3FB"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w:t>
            </w:r>
          </w:p>
        </w:tc>
        <w:tc>
          <w:tcPr>
            <w:tcW w:w="1523" w:type="dxa"/>
            <w:noWrap/>
            <w:hideMark/>
          </w:tcPr>
          <w:p w14:paraId="573E5E2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2DF34DA0" w14:textId="77777777" w:rsidTr="00F70C49">
        <w:trPr>
          <w:trHeight w:val="300"/>
        </w:trPr>
        <w:tc>
          <w:tcPr>
            <w:tcW w:w="1188" w:type="dxa"/>
            <w:noWrap/>
            <w:hideMark/>
          </w:tcPr>
          <w:p w14:paraId="0A842D85" w14:textId="0D761F0F"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15</w:t>
            </w:r>
          </w:p>
        </w:tc>
        <w:tc>
          <w:tcPr>
            <w:tcW w:w="1159" w:type="dxa"/>
            <w:noWrap/>
            <w:hideMark/>
          </w:tcPr>
          <w:p w14:paraId="0BD307C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2000</w:t>
            </w:r>
          </w:p>
        </w:tc>
        <w:tc>
          <w:tcPr>
            <w:tcW w:w="1540" w:type="dxa"/>
            <w:noWrap/>
            <w:hideMark/>
          </w:tcPr>
          <w:p w14:paraId="39DD590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w:t>
            </w:r>
          </w:p>
        </w:tc>
        <w:tc>
          <w:tcPr>
            <w:tcW w:w="2383" w:type="dxa"/>
            <w:noWrap/>
            <w:hideMark/>
          </w:tcPr>
          <w:p w14:paraId="7BADE45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3125</w:t>
            </w:r>
          </w:p>
        </w:tc>
        <w:tc>
          <w:tcPr>
            <w:tcW w:w="1710" w:type="dxa"/>
            <w:noWrap/>
            <w:hideMark/>
          </w:tcPr>
          <w:p w14:paraId="591DECA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w:t>
            </w:r>
          </w:p>
        </w:tc>
        <w:tc>
          <w:tcPr>
            <w:tcW w:w="1523" w:type="dxa"/>
            <w:noWrap/>
            <w:hideMark/>
          </w:tcPr>
          <w:p w14:paraId="6C0C465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3BE896AE" w14:textId="77777777" w:rsidTr="00F70C49">
        <w:trPr>
          <w:trHeight w:val="300"/>
        </w:trPr>
        <w:tc>
          <w:tcPr>
            <w:tcW w:w="1188" w:type="dxa"/>
            <w:noWrap/>
            <w:hideMark/>
          </w:tcPr>
          <w:p w14:paraId="69F5BAAE" w14:textId="10E0831D"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16</w:t>
            </w:r>
          </w:p>
        </w:tc>
        <w:tc>
          <w:tcPr>
            <w:tcW w:w="1159" w:type="dxa"/>
            <w:noWrap/>
            <w:hideMark/>
          </w:tcPr>
          <w:p w14:paraId="130790F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1540" w:type="dxa"/>
            <w:noWrap/>
            <w:hideMark/>
          </w:tcPr>
          <w:p w14:paraId="2450E87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w:t>
            </w:r>
          </w:p>
        </w:tc>
        <w:tc>
          <w:tcPr>
            <w:tcW w:w="2383" w:type="dxa"/>
            <w:noWrap/>
            <w:hideMark/>
          </w:tcPr>
          <w:p w14:paraId="4EF3C2F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w:t>
            </w:r>
          </w:p>
        </w:tc>
        <w:tc>
          <w:tcPr>
            <w:tcW w:w="1710" w:type="dxa"/>
            <w:noWrap/>
            <w:hideMark/>
          </w:tcPr>
          <w:p w14:paraId="788ABF50"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w:t>
            </w:r>
          </w:p>
        </w:tc>
        <w:tc>
          <w:tcPr>
            <w:tcW w:w="1523" w:type="dxa"/>
            <w:noWrap/>
            <w:hideMark/>
          </w:tcPr>
          <w:p w14:paraId="7DDA547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135A8117" w14:textId="77777777" w:rsidTr="00F70C49">
        <w:trPr>
          <w:trHeight w:val="300"/>
        </w:trPr>
        <w:tc>
          <w:tcPr>
            <w:tcW w:w="1188" w:type="dxa"/>
            <w:noWrap/>
            <w:hideMark/>
          </w:tcPr>
          <w:p w14:paraId="64E96581" w14:textId="39D0100D"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17</w:t>
            </w:r>
          </w:p>
        </w:tc>
        <w:tc>
          <w:tcPr>
            <w:tcW w:w="1159" w:type="dxa"/>
            <w:noWrap/>
            <w:hideMark/>
          </w:tcPr>
          <w:p w14:paraId="68E7ECF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1540" w:type="dxa"/>
            <w:noWrap/>
            <w:hideMark/>
          </w:tcPr>
          <w:p w14:paraId="247A972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2383" w:type="dxa"/>
            <w:noWrap/>
            <w:hideMark/>
          </w:tcPr>
          <w:p w14:paraId="0E064BD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w:t>
            </w:r>
          </w:p>
        </w:tc>
        <w:tc>
          <w:tcPr>
            <w:tcW w:w="1710" w:type="dxa"/>
            <w:noWrap/>
            <w:hideMark/>
          </w:tcPr>
          <w:p w14:paraId="2298AE0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w:t>
            </w:r>
          </w:p>
        </w:tc>
        <w:tc>
          <w:tcPr>
            <w:tcW w:w="1523" w:type="dxa"/>
            <w:noWrap/>
            <w:hideMark/>
          </w:tcPr>
          <w:p w14:paraId="565844F6"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7B17FB30" w14:textId="77777777" w:rsidTr="00F70C49">
        <w:trPr>
          <w:trHeight w:val="300"/>
        </w:trPr>
        <w:tc>
          <w:tcPr>
            <w:tcW w:w="1188" w:type="dxa"/>
            <w:noWrap/>
            <w:hideMark/>
          </w:tcPr>
          <w:p w14:paraId="1216FC2A" w14:textId="101FA732"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18</w:t>
            </w:r>
          </w:p>
        </w:tc>
        <w:tc>
          <w:tcPr>
            <w:tcW w:w="1159" w:type="dxa"/>
            <w:noWrap/>
            <w:hideMark/>
          </w:tcPr>
          <w:p w14:paraId="16D4A290"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1540" w:type="dxa"/>
            <w:noWrap/>
            <w:hideMark/>
          </w:tcPr>
          <w:p w14:paraId="766D36D7"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w:t>
            </w:r>
          </w:p>
        </w:tc>
        <w:tc>
          <w:tcPr>
            <w:tcW w:w="2383" w:type="dxa"/>
            <w:noWrap/>
            <w:hideMark/>
          </w:tcPr>
          <w:p w14:paraId="56DDCFB7"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w:t>
            </w:r>
          </w:p>
        </w:tc>
        <w:tc>
          <w:tcPr>
            <w:tcW w:w="1710" w:type="dxa"/>
            <w:noWrap/>
            <w:hideMark/>
          </w:tcPr>
          <w:p w14:paraId="167671D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3</w:t>
            </w:r>
          </w:p>
        </w:tc>
        <w:tc>
          <w:tcPr>
            <w:tcW w:w="1523" w:type="dxa"/>
            <w:noWrap/>
            <w:hideMark/>
          </w:tcPr>
          <w:p w14:paraId="58F99D6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722A622C" w14:textId="77777777" w:rsidTr="00F70C49">
        <w:trPr>
          <w:trHeight w:val="300"/>
        </w:trPr>
        <w:tc>
          <w:tcPr>
            <w:tcW w:w="1188" w:type="dxa"/>
            <w:noWrap/>
            <w:hideMark/>
          </w:tcPr>
          <w:p w14:paraId="620C55EC" w14:textId="14616929"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19</w:t>
            </w:r>
          </w:p>
        </w:tc>
        <w:tc>
          <w:tcPr>
            <w:tcW w:w="1159" w:type="dxa"/>
            <w:noWrap/>
            <w:hideMark/>
          </w:tcPr>
          <w:p w14:paraId="0E4937B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1540" w:type="dxa"/>
            <w:noWrap/>
            <w:hideMark/>
          </w:tcPr>
          <w:p w14:paraId="29EC5B47"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w:t>
            </w:r>
          </w:p>
        </w:tc>
        <w:tc>
          <w:tcPr>
            <w:tcW w:w="2383" w:type="dxa"/>
            <w:noWrap/>
            <w:hideMark/>
          </w:tcPr>
          <w:p w14:paraId="6B7671CE"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625</w:t>
            </w:r>
          </w:p>
        </w:tc>
        <w:tc>
          <w:tcPr>
            <w:tcW w:w="1710" w:type="dxa"/>
            <w:noWrap/>
            <w:hideMark/>
          </w:tcPr>
          <w:p w14:paraId="39F8E2D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6</w:t>
            </w:r>
          </w:p>
        </w:tc>
        <w:tc>
          <w:tcPr>
            <w:tcW w:w="1523" w:type="dxa"/>
            <w:noWrap/>
            <w:hideMark/>
          </w:tcPr>
          <w:p w14:paraId="1C227D37"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3C888A11" w14:textId="77777777" w:rsidTr="00F70C49">
        <w:trPr>
          <w:trHeight w:val="300"/>
        </w:trPr>
        <w:tc>
          <w:tcPr>
            <w:tcW w:w="1188" w:type="dxa"/>
            <w:noWrap/>
            <w:hideMark/>
          </w:tcPr>
          <w:p w14:paraId="5F051EDB" w14:textId="02F7C9AA"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SCS</w:t>
            </w:r>
            <w:r w:rsidR="0049073E" w:rsidRPr="00F70C49">
              <w:rPr>
                <w:rFonts w:ascii="Arial" w:hAnsi="Arial" w:cs="Arial"/>
                <w:sz w:val="24"/>
                <w:szCs w:val="18"/>
              </w:rPr>
              <w:t>20</w:t>
            </w:r>
          </w:p>
        </w:tc>
        <w:tc>
          <w:tcPr>
            <w:tcW w:w="1159" w:type="dxa"/>
            <w:noWrap/>
            <w:hideMark/>
          </w:tcPr>
          <w:p w14:paraId="627D8E8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w:t>
            </w:r>
          </w:p>
        </w:tc>
        <w:tc>
          <w:tcPr>
            <w:tcW w:w="1540" w:type="dxa"/>
            <w:noWrap/>
            <w:hideMark/>
          </w:tcPr>
          <w:p w14:paraId="05D28CA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w:t>
            </w:r>
          </w:p>
        </w:tc>
        <w:tc>
          <w:tcPr>
            <w:tcW w:w="2383" w:type="dxa"/>
            <w:noWrap/>
            <w:hideMark/>
          </w:tcPr>
          <w:p w14:paraId="796A4C1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1250</w:t>
            </w:r>
          </w:p>
        </w:tc>
        <w:tc>
          <w:tcPr>
            <w:tcW w:w="1710" w:type="dxa"/>
            <w:noWrap/>
            <w:hideMark/>
          </w:tcPr>
          <w:p w14:paraId="7DF6DAE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w:t>
            </w:r>
          </w:p>
        </w:tc>
        <w:tc>
          <w:tcPr>
            <w:tcW w:w="1523" w:type="dxa"/>
            <w:noWrap/>
            <w:hideMark/>
          </w:tcPr>
          <w:p w14:paraId="023814F4"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w:t>
            </w:r>
          </w:p>
        </w:tc>
      </w:tr>
      <w:tr w:rsidR="0049073E" w:rsidRPr="0049073E" w14:paraId="6198544C" w14:textId="77777777" w:rsidTr="00F70C49">
        <w:trPr>
          <w:trHeight w:val="300"/>
        </w:trPr>
        <w:tc>
          <w:tcPr>
            <w:tcW w:w="1188" w:type="dxa"/>
            <w:noWrap/>
            <w:hideMark/>
          </w:tcPr>
          <w:p w14:paraId="5D257535" w14:textId="44C2AB20"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SCL</w:t>
            </w:r>
            <w:r w:rsidR="0049073E" w:rsidRPr="00F70C49">
              <w:rPr>
                <w:rFonts w:ascii="Arial" w:hAnsi="Arial" w:cs="Arial"/>
                <w:sz w:val="24"/>
                <w:szCs w:val="18"/>
              </w:rPr>
              <w:t>1</w:t>
            </w:r>
          </w:p>
        </w:tc>
        <w:tc>
          <w:tcPr>
            <w:tcW w:w="1159" w:type="dxa"/>
            <w:noWrap/>
            <w:hideMark/>
          </w:tcPr>
          <w:p w14:paraId="010E6A9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~7200</w:t>
            </w:r>
          </w:p>
        </w:tc>
        <w:tc>
          <w:tcPr>
            <w:tcW w:w="1540" w:type="dxa"/>
            <w:noWrap/>
            <w:hideMark/>
          </w:tcPr>
          <w:p w14:paraId="211BF1C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w:t>
            </w:r>
          </w:p>
        </w:tc>
        <w:tc>
          <w:tcPr>
            <w:tcW w:w="2383" w:type="dxa"/>
            <w:noWrap/>
            <w:hideMark/>
          </w:tcPr>
          <w:p w14:paraId="48165D38"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2417 - 926937</w:t>
            </w:r>
          </w:p>
        </w:tc>
        <w:tc>
          <w:tcPr>
            <w:tcW w:w="1710" w:type="dxa"/>
            <w:noWrap/>
            <w:hideMark/>
          </w:tcPr>
          <w:p w14:paraId="1D03061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12</w:t>
            </w:r>
          </w:p>
        </w:tc>
        <w:tc>
          <w:tcPr>
            <w:tcW w:w="1523" w:type="dxa"/>
            <w:noWrap/>
            <w:hideMark/>
          </w:tcPr>
          <w:p w14:paraId="180DB9A9"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16</w:t>
            </w:r>
          </w:p>
        </w:tc>
      </w:tr>
      <w:tr w:rsidR="0049073E" w:rsidRPr="0049073E" w14:paraId="125D1CA2" w14:textId="77777777" w:rsidTr="00F70C49">
        <w:trPr>
          <w:trHeight w:val="300"/>
        </w:trPr>
        <w:tc>
          <w:tcPr>
            <w:tcW w:w="1188" w:type="dxa"/>
            <w:noWrap/>
            <w:hideMark/>
          </w:tcPr>
          <w:p w14:paraId="2BE6C186" w14:textId="595EF7ED"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SCL</w:t>
            </w:r>
            <w:r w:rsidR="0049073E" w:rsidRPr="00F70C49">
              <w:rPr>
                <w:rFonts w:ascii="Arial" w:hAnsi="Arial" w:cs="Arial"/>
                <w:sz w:val="24"/>
                <w:szCs w:val="18"/>
              </w:rPr>
              <w:t>2</w:t>
            </w:r>
          </w:p>
        </w:tc>
        <w:tc>
          <w:tcPr>
            <w:tcW w:w="1159" w:type="dxa"/>
            <w:noWrap/>
            <w:hideMark/>
          </w:tcPr>
          <w:p w14:paraId="4E9B0A52"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~7200</w:t>
            </w:r>
          </w:p>
        </w:tc>
        <w:tc>
          <w:tcPr>
            <w:tcW w:w="1540" w:type="dxa"/>
            <w:noWrap/>
            <w:hideMark/>
          </w:tcPr>
          <w:p w14:paraId="2CE7C10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500000</w:t>
            </w:r>
          </w:p>
        </w:tc>
        <w:tc>
          <w:tcPr>
            <w:tcW w:w="2383" w:type="dxa"/>
            <w:noWrap/>
            <w:hideMark/>
          </w:tcPr>
          <w:p w14:paraId="51E62B0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483.5 - 185387.5</w:t>
            </w:r>
          </w:p>
        </w:tc>
        <w:tc>
          <w:tcPr>
            <w:tcW w:w="1710" w:type="dxa"/>
            <w:noWrap/>
            <w:hideMark/>
          </w:tcPr>
          <w:p w14:paraId="060E59F5"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24</w:t>
            </w:r>
          </w:p>
        </w:tc>
        <w:tc>
          <w:tcPr>
            <w:tcW w:w="1523" w:type="dxa"/>
            <w:noWrap/>
            <w:hideMark/>
          </w:tcPr>
          <w:p w14:paraId="6F9DC360"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16</w:t>
            </w:r>
          </w:p>
        </w:tc>
      </w:tr>
      <w:tr w:rsidR="0049073E" w:rsidRPr="0049073E" w14:paraId="2371A645" w14:textId="77777777" w:rsidTr="00F70C49">
        <w:trPr>
          <w:trHeight w:val="300"/>
        </w:trPr>
        <w:tc>
          <w:tcPr>
            <w:tcW w:w="1188" w:type="dxa"/>
            <w:noWrap/>
            <w:hideMark/>
          </w:tcPr>
          <w:p w14:paraId="192035C4" w14:textId="3D781E76"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SCL</w:t>
            </w:r>
            <w:r w:rsidR="0049073E" w:rsidRPr="00F70C49">
              <w:rPr>
                <w:rFonts w:ascii="Arial" w:hAnsi="Arial" w:cs="Arial"/>
                <w:sz w:val="24"/>
                <w:szCs w:val="18"/>
              </w:rPr>
              <w:t>3</w:t>
            </w:r>
          </w:p>
        </w:tc>
        <w:tc>
          <w:tcPr>
            <w:tcW w:w="1159" w:type="dxa"/>
            <w:noWrap/>
            <w:hideMark/>
          </w:tcPr>
          <w:p w14:paraId="03BB5B8D"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~7200</w:t>
            </w:r>
          </w:p>
        </w:tc>
        <w:tc>
          <w:tcPr>
            <w:tcW w:w="1540" w:type="dxa"/>
            <w:noWrap/>
            <w:hideMark/>
          </w:tcPr>
          <w:p w14:paraId="45B3DE4E"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1000000</w:t>
            </w:r>
          </w:p>
        </w:tc>
        <w:tc>
          <w:tcPr>
            <w:tcW w:w="2383" w:type="dxa"/>
            <w:noWrap/>
            <w:hideMark/>
          </w:tcPr>
          <w:p w14:paraId="20642503"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241.7 - 92693.7</w:t>
            </w:r>
          </w:p>
        </w:tc>
        <w:tc>
          <w:tcPr>
            <w:tcW w:w="1710" w:type="dxa"/>
            <w:noWrap/>
            <w:hideMark/>
          </w:tcPr>
          <w:p w14:paraId="3CECB34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48</w:t>
            </w:r>
          </w:p>
        </w:tc>
        <w:tc>
          <w:tcPr>
            <w:tcW w:w="1523" w:type="dxa"/>
            <w:noWrap/>
            <w:hideMark/>
          </w:tcPr>
          <w:p w14:paraId="5FA6F77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16</w:t>
            </w:r>
          </w:p>
        </w:tc>
      </w:tr>
      <w:tr w:rsidR="0049073E" w:rsidRPr="0049073E" w14:paraId="22916045" w14:textId="77777777" w:rsidTr="00F70C49">
        <w:trPr>
          <w:trHeight w:val="300"/>
        </w:trPr>
        <w:tc>
          <w:tcPr>
            <w:tcW w:w="1188" w:type="dxa"/>
            <w:noWrap/>
            <w:hideMark/>
          </w:tcPr>
          <w:p w14:paraId="5A046474" w14:textId="4D868E39" w:rsidR="0049073E" w:rsidRPr="00F70C49" w:rsidRDefault="0068047B" w:rsidP="00F70C49">
            <w:pPr>
              <w:spacing w:line="264" w:lineRule="auto"/>
              <w:ind w:left="215"/>
              <w:jc w:val="center"/>
              <w:rPr>
                <w:rFonts w:ascii="Arial" w:hAnsi="Arial" w:cs="Arial"/>
                <w:sz w:val="24"/>
                <w:szCs w:val="18"/>
              </w:rPr>
            </w:pPr>
            <w:r>
              <w:rPr>
                <w:rFonts w:ascii="Arial" w:hAnsi="Arial" w:cs="Arial"/>
                <w:sz w:val="24"/>
                <w:szCs w:val="18"/>
              </w:rPr>
              <w:t>SCL</w:t>
            </w:r>
            <w:r w:rsidR="0049073E" w:rsidRPr="00F70C49">
              <w:rPr>
                <w:rFonts w:ascii="Arial" w:hAnsi="Arial" w:cs="Arial"/>
                <w:sz w:val="24"/>
                <w:szCs w:val="18"/>
              </w:rPr>
              <w:t>4</w:t>
            </w:r>
          </w:p>
        </w:tc>
        <w:tc>
          <w:tcPr>
            <w:tcW w:w="1159" w:type="dxa"/>
            <w:noWrap/>
            <w:hideMark/>
          </w:tcPr>
          <w:p w14:paraId="758EA99A"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~7200</w:t>
            </w:r>
          </w:p>
        </w:tc>
        <w:tc>
          <w:tcPr>
            <w:tcW w:w="1540" w:type="dxa"/>
            <w:noWrap/>
            <w:hideMark/>
          </w:tcPr>
          <w:p w14:paraId="7D0D759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5000000</w:t>
            </w:r>
          </w:p>
        </w:tc>
        <w:tc>
          <w:tcPr>
            <w:tcW w:w="2383" w:type="dxa"/>
            <w:noWrap/>
            <w:hideMark/>
          </w:tcPr>
          <w:p w14:paraId="08665E8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48.3 - 18538.8</w:t>
            </w:r>
          </w:p>
        </w:tc>
        <w:tc>
          <w:tcPr>
            <w:tcW w:w="1710" w:type="dxa"/>
            <w:noWrap/>
            <w:hideMark/>
          </w:tcPr>
          <w:p w14:paraId="5A4648EC"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96</w:t>
            </w:r>
          </w:p>
        </w:tc>
        <w:tc>
          <w:tcPr>
            <w:tcW w:w="1523" w:type="dxa"/>
            <w:noWrap/>
            <w:hideMark/>
          </w:tcPr>
          <w:p w14:paraId="55686FAF" w14:textId="77777777" w:rsidR="0049073E" w:rsidRPr="00F70C49" w:rsidRDefault="0049073E" w:rsidP="00F70C49">
            <w:pPr>
              <w:spacing w:line="264" w:lineRule="auto"/>
              <w:ind w:left="215"/>
              <w:jc w:val="center"/>
              <w:rPr>
                <w:rFonts w:ascii="Arial" w:hAnsi="Arial" w:cs="Arial"/>
                <w:sz w:val="24"/>
                <w:szCs w:val="18"/>
              </w:rPr>
            </w:pPr>
            <w:r w:rsidRPr="00F70C49">
              <w:rPr>
                <w:rFonts w:ascii="Arial" w:hAnsi="Arial" w:cs="Arial"/>
                <w:sz w:val="24"/>
                <w:szCs w:val="18"/>
              </w:rPr>
              <w:t>16</w:t>
            </w:r>
          </w:p>
        </w:tc>
      </w:tr>
    </w:tbl>
    <w:p w14:paraId="0A88A53F" w14:textId="7071A613" w:rsidR="00BA7607" w:rsidRPr="00940D64" w:rsidRDefault="00BA7607" w:rsidP="00AA0378">
      <w:pPr>
        <w:jc w:val="both"/>
        <w:rPr>
          <w:rFonts w:ascii="Arial" w:eastAsiaTheme="minorEastAsia" w:hAnsi="Arial" w:cs="Arial"/>
          <w:sz w:val="24"/>
          <w:szCs w:val="24"/>
        </w:rPr>
      </w:pPr>
    </w:p>
    <w:sectPr w:rsidR="00BA7607" w:rsidRPr="00940D6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341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F333B"/>
    <w:multiLevelType w:val="hybridMultilevel"/>
    <w:tmpl w:val="1EC6D63A"/>
    <w:lvl w:ilvl="0" w:tplc="6CC8BDF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stantinos Karagiannis">
    <w15:presenceInfo w15:providerId="Windows Live" w15:userId="d9424138717a97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ome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5p0vrza2ovez5peedrppzr2pazfddvrz59az&quot;&gt;hexahedron&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record-ids&gt;&lt;/item&gt;&lt;/Libraries&gt;"/>
  </w:docVars>
  <w:rsids>
    <w:rsidRoot w:val="00B8176A"/>
    <w:rsid w:val="00001534"/>
    <w:rsid w:val="00003BEF"/>
    <w:rsid w:val="000042D2"/>
    <w:rsid w:val="0000511F"/>
    <w:rsid w:val="00013E18"/>
    <w:rsid w:val="000146A4"/>
    <w:rsid w:val="00016648"/>
    <w:rsid w:val="00021F3F"/>
    <w:rsid w:val="00035B83"/>
    <w:rsid w:val="00037789"/>
    <w:rsid w:val="000409EC"/>
    <w:rsid w:val="00042D04"/>
    <w:rsid w:val="00050423"/>
    <w:rsid w:val="00054BA7"/>
    <w:rsid w:val="00055E38"/>
    <w:rsid w:val="00064F4C"/>
    <w:rsid w:val="000654BA"/>
    <w:rsid w:val="00067328"/>
    <w:rsid w:val="00067807"/>
    <w:rsid w:val="00067FBC"/>
    <w:rsid w:val="00070BF6"/>
    <w:rsid w:val="000800F1"/>
    <w:rsid w:val="00082ED1"/>
    <w:rsid w:val="0008579E"/>
    <w:rsid w:val="00086175"/>
    <w:rsid w:val="000912DA"/>
    <w:rsid w:val="00091C1A"/>
    <w:rsid w:val="00091EF3"/>
    <w:rsid w:val="000A2735"/>
    <w:rsid w:val="000A3892"/>
    <w:rsid w:val="000B37EE"/>
    <w:rsid w:val="000B6B0D"/>
    <w:rsid w:val="000B6C57"/>
    <w:rsid w:val="000B760F"/>
    <w:rsid w:val="000C00BE"/>
    <w:rsid w:val="000C0BC0"/>
    <w:rsid w:val="000C1360"/>
    <w:rsid w:val="000C472A"/>
    <w:rsid w:val="000C54C8"/>
    <w:rsid w:val="000C5A16"/>
    <w:rsid w:val="000C5AAC"/>
    <w:rsid w:val="000D3527"/>
    <w:rsid w:val="000D4962"/>
    <w:rsid w:val="000E26B3"/>
    <w:rsid w:val="000F02B0"/>
    <w:rsid w:val="000F1B10"/>
    <w:rsid w:val="000F3249"/>
    <w:rsid w:val="000F4A33"/>
    <w:rsid w:val="00105908"/>
    <w:rsid w:val="00105C8D"/>
    <w:rsid w:val="00107302"/>
    <w:rsid w:val="0011041A"/>
    <w:rsid w:val="001119E5"/>
    <w:rsid w:val="00112EB2"/>
    <w:rsid w:val="00113CFA"/>
    <w:rsid w:val="00116E8C"/>
    <w:rsid w:val="00122A8E"/>
    <w:rsid w:val="00126C44"/>
    <w:rsid w:val="00130A3C"/>
    <w:rsid w:val="00131370"/>
    <w:rsid w:val="001344A1"/>
    <w:rsid w:val="0013485E"/>
    <w:rsid w:val="00137907"/>
    <w:rsid w:val="00137ECE"/>
    <w:rsid w:val="0014501E"/>
    <w:rsid w:val="00147FB3"/>
    <w:rsid w:val="00152ED2"/>
    <w:rsid w:val="00156756"/>
    <w:rsid w:val="00157630"/>
    <w:rsid w:val="0016182F"/>
    <w:rsid w:val="001676A4"/>
    <w:rsid w:val="0017533F"/>
    <w:rsid w:val="00181333"/>
    <w:rsid w:val="00184287"/>
    <w:rsid w:val="00187374"/>
    <w:rsid w:val="00187DBD"/>
    <w:rsid w:val="00194257"/>
    <w:rsid w:val="0019682A"/>
    <w:rsid w:val="001A2B18"/>
    <w:rsid w:val="001A6A99"/>
    <w:rsid w:val="001A75F9"/>
    <w:rsid w:val="001A7717"/>
    <w:rsid w:val="001B0F05"/>
    <w:rsid w:val="001B1BBE"/>
    <w:rsid w:val="001B1CC4"/>
    <w:rsid w:val="001C0832"/>
    <w:rsid w:val="001C19E2"/>
    <w:rsid w:val="001C4F09"/>
    <w:rsid w:val="001C549C"/>
    <w:rsid w:val="001C5864"/>
    <w:rsid w:val="001D52AE"/>
    <w:rsid w:val="001D58CC"/>
    <w:rsid w:val="001D5AE2"/>
    <w:rsid w:val="001D7D63"/>
    <w:rsid w:val="001E61E8"/>
    <w:rsid w:val="001F0C1F"/>
    <w:rsid w:val="001F1387"/>
    <w:rsid w:val="00202301"/>
    <w:rsid w:val="00205456"/>
    <w:rsid w:val="002055C8"/>
    <w:rsid w:val="00205FE8"/>
    <w:rsid w:val="00213320"/>
    <w:rsid w:val="0021511B"/>
    <w:rsid w:val="00215730"/>
    <w:rsid w:val="0021577A"/>
    <w:rsid w:val="00221C8A"/>
    <w:rsid w:val="00223643"/>
    <w:rsid w:val="00234D12"/>
    <w:rsid w:val="00243D33"/>
    <w:rsid w:val="00245137"/>
    <w:rsid w:val="00247D06"/>
    <w:rsid w:val="002535F5"/>
    <w:rsid w:val="00256968"/>
    <w:rsid w:val="002605CB"/>
    <w:rsid w:val="002608F0"/>
    <w:rsid w:val="00264E8B"/>
    <w:rsid w:val="00266AFB"/>
    <w:rsid w:val="00266D03"/>
    <w:rsid w:val="002676F9"/>
    <w:rsid w:val="00272A07"/>
    <w:rsid w:val="00273D92"/>
    <w:rsid w:val="0027463E"/>
    <w:rsid w:val="00280269"/>
    <w:rsid w:val="00280D5F"/>
    <w:rsid w:val="0028707A"/>
    <w:rsid w:val="002A111E"/>
    <w:rsid w:val="002A1BCE"/>
    <w:rsid w:val="002B5A66"/>
    <w:rsid w:val="002B5E2F"/>
    <w:rsid w:val="002C06E6"/>
    <w:rsid w:val="002C6084"/>
    <w:rsid w:val="002C791E"/>
    <w:rsid w:val="002D56F5"/>
    <w:rsid w:val="002D6F10"/>
    <w:rsid w:val="002E1FE2"/>
    <w:rsid w:val="002E5265"/>
    <w:rsid w:val="002E6A8A"/>
    <w:rsid w:val="002F1397"/>
    <w:rsid w:val="00302266"/>
    <w:rsid w:val="00302C42"/>
    <w:rsid w:val="0031540C"/>
    <w:rsid w:val="0031619D"/>
    <w:rsid w:val="0032409A"/>
    <w:rsid w:val="0032581D"/>
    <w:rsid w:val="00331FC5"/>
    <w:rsid w:val="00333142"/>
    <w:rsid w:val="00336112"/>
    <w:rsid w:val="00337993"/>
    <w:rsid w:val="003617C8"/>
    <w:rsid w:val="003633A8"/>
    <w:rsid w:val="0036419E"/>
    <w:rsid w:val="003707EB"/>
    <w:rsid w:val="00370D88"/>
    <w:rsid w:val="00372F31"/>
    <w:rsid w:val="00385457"/>
    <w:rsid w:val="00385D58"/>
    <w:rsid w:val="00397A26"/>
    <w:rsid w:val="003A11DA"/>
    <w:rsid w:val="003A72B8"/>
    <w:rsid w:val="003B6FA0"/>
    <w:rsid w:val="003C06FE"/>
    <w:rsid w:val="003C0EE2"/>
    <w:rsid w:val="003C377A"/>
    <w:rsid w:val="003C49E7"/>
    <w:rsid w:val="003D0381"/>
    <w:rsid w:val="003D0BDB"/>
    <w:rsid w:val="003D11BD"/>
    <w:rsid w:val="003D3242"/>
    <w:rsid w:val="003D3BDB"/>
    <w:rsid w:val="003D696C"/>
    <w:rsid w:val="003E2B02"/>
    <w:rsid w:val="003E2B55"/>
    <w:rsid w:val="003E5F60"/>
    <w:rsid w:val="003F6C21"/>
    <w:rsid w:val="003F6CA7"/>
    <w:rsid w:val="00406683"/>
    <w:rsid w:val="00412FFC"/>
    <w:rsid w:val="00414F58"/>
    <w:rsid w:val="00421C58"/>
    <w:rsid w:val="00422322"/>
    <w:rsid w:val="00432DBB"/>
    <w:rsid w:val="00434BDE"/>
    <w:rsid w:val="00434C74"/>
    <w:rsid w:val="00436124"/>
    <w:rsid w:val="00443AF1"/>
    <w:rsid w:val="004457AB"/>
    <w:rsid w:val="00445F36"/>
    <w:rsid w:val="00454DDD"/>
    <w:rsid w:val="00461D90"/>
    <w:rsid w:val="0046210A"/>
    <w:rsid w:val="00467958"/>
    <w:rsid w:val="004746DD"/>
    <w:rsid w:val="00476277"/>
    <w:rsid w:val="0047634D"/>
    <w:rsid w:val="004770B2"/>
    <w:rsid w:val="004814D9"/>
    <w:rsid w:val="00483008"/>
    <w:rsid w:val="00483FDC"/>
    <w:rsid w:val="0048581C"/>
    <w:rsid w:val="0049073E"/>
    <w:rsid w:val="00491C82"/>
    <w:rsid w:val="00492511"/>
    <w:rsid w:val="00494406"/>
    <w:rsid w:val="00496ED0"/>
    <w:rsid w:val="00497A92"/>
    <w:rsid w:val="004A1F6F"/>
    <w:rsid w:val="004A405B"/>
    <w:rsid w:val="004A6039"/>
    <w:rsid w:val="004B2B1E"/>
    <w:rsid w:val="004B524E"/>
    <w:rsid w:val="004B6D24"/>
    <w:rsid w:val="004C1D7F"/>
    <w:rsid w:val="004C382F"/>
    <w:rsid w:val="004C61B7"/>
    <w:rsid w:val="004D1B92"/>
    <w:rsid w:val="004D22A3"/>
    <w:rsid w:val="004D77AB"/>
    <w:rsid w:val="004E0B2D"/>
    <w:rsid w:val="004E53FF"/>
    <w:rsid w:val="004F3AFF"/>
    <w:rsid w:val="004F4940"/>
    <w:rsid w:val="004F623B"/>
    <w:rsid w:val="004F6AE9"/>
    <w:rsid w:val="00504809"/>
    <w:rsid w:val="0051358B"/>
    <w:rsid w:val="00513635"/>
    <w:rsid w:val="005158D6"/>
    <w:rsid w:val="0051600D"/>
    <w:rsid w:val="00522251"/>
    <w:rsid w:val="00523E86"/>
    <w:rsid w:val="005272EB"/>
    <w:rsid w:val="00527CBA"/>
    <w:rsid w:val="00543029"/>
    <w:rsid w:val="0054419E"/>
    <w:rsid w:val="00544FA8"/>
    <w:rsid w:val="00551B65"/>
    <w:rsid w:val="00554907"/>
    <w:rsid w:val="0055715B"/>
    <w:rsid w:val="00560DFB"/>
    <w:rsid w:val="00580BEB"/>
    <w:rsid w:val="0058128B"/>
    <w:rsid w:val="00582F27"/>
    <w:rsid w:val="005837CB"/>
    <w:rsid w:val="00584D72"/>
    <w:rsid w:val="0058507C"/>
    <w:rsid w:val="005952AA"/>
    <w:rsid w:val="00596DFA"/>
    <w:rsid w:val="005A5BAE"/>
    <w:rsid w:val="005B02FC"/>
    <w:rsid w:val="005B1A15"/>
    <w:rsid w:val="005B4538"/>
    <w:rsid w:val="005C0AF8"/>
    <w:rsid w:val="005C1E4A"/>
    <w:rsid w:val="005C4CC0"/>
    <w:rsid w:val="005D032C"/>
    <w:rsid w:val="005D0C86"/>
    <w:rsid w:val="005D2D19"/>
    <w:rsid w:val="005D43EA"/>
    <w:rsid w:val="005D46A2"/>
    <w:rsid w:val="005D7393"/>
    <w:rsid w:val="005E3DB3"/>
    <w:rsid w:val="005E5C2A"/>
    <w:rsid w:val="005F0F1F"/>
    <w:rsid w:val="005F1C87"/>
    <w:rsid w:val="005F2A21"/>
    <w:rsid w:val="005F53C8"/>
    <w:rsid w:val="00605D2C"/>
    <w:rsid w:val="00610BF6"/>
    <w:rsid w:val="006115D1"/>
    <w:rsid w:val="006117C7"/>
    <w:rsid w:val="006122E9"/>
    <w:rsid w:val="00614FF9"/>
    <w:rsid w:val="00617FF6"/>
    <w:rsid w:val="006210C4"/>
    <w:rsid w:val="00632901"/>
    <w:rsid w:val="00633B19"/>
    <w:rsid w:val="006349D2"/>
    <w:rsid w:val="00646D6C"/>
    <w:rsid w:val="00651AEF"/>
    <w:rsid w:val="00655C06"/>
    <w:rsid w:val="006670BC"/>
    <w:rsid w:val="006670C7"/>
    <w:rsid w:val="00676157"/>
    <w:rsid w:val="0068047B"/>
    <w:rsid w:val="00682007"/>
    <w:rsid w:val="006820A9"/>
    <w:rsid w:val="00683C74"/>
    <w:rsid w:val="006861A8"/>
    <w:rsid w:val="00687F62"/>
    <w:rsid w:val="0069015B"/>
    <w:rsid w:val="006952A0"/>
    <w:rsid w:val="006957B9"/>
    <w:rsid w:val="0069639E"/>
    <w:rsid w:val="00696BBF"/>
    <w:rsid w:val="00697D3F"/>
    <w:rsid w:val="006A1190"/>
    <w:rsid w:val="006A550F"/>
    <w:rsid w:val="006A5614"/>
    <w:rsid w:val="006B665B"/>
    <w:rsid w:val="006D353F"/>
    <w:rsid w:val="006D35C8"/>
    <w:rsid w:val="006E1652"/>
    <w:rsid w:val="006E40DC"/>
    <w:rsid w:val="006E42F6"/>
    <w:rsid w:val="006E43F4"/>
    <w:rsid w:val="006E4DBE"/>
    <w:rsid w:val="006E715E"/>
    <w:rsid w:val="006F44DA"/>
    <w:rsid w:val="006F6E1A"/>
    <w:rsid w:val="0070125B"/>
    <w:rsid w:val="00707463"/>
    <w:rsid w:val="007102F1"/>
    <w:rsid w:val="00711533"/>
    <w:rsid w:val="00712BEB"/>
    <w:rsid w:val="007136A6"/>
    <w:rsid w:val="00742509"/>
    <w:rsid w:val="007479B7"/>
    <w:rsid w:val="00751254"/>
    <w:rsid w:val="00751855"/>
    <w:rsid w:val="00753E6B"/>
    <w:rsid w:val="0075562B"/>
    <w:rsid w:val="007565AC"/>
    <w:rsid w:val="00756C8F"/>
    <w:rsid w:val="00762F9D"/>
    <w:rsid w:val="007631B6"/>
    <w:rsid w:val="00763618"/>
    <w:rsid w:val="0077530C"/>
    <w:rsid w:val="00776720"/>
    <w:rsid w:val="0078066B"/>
    <w:rsid w:val="00780C21"/>
    <w:rsid w:val="007858E2"/>
    <w:rsid w:val="00785DF7"/>
    <w:rsid w:val="00792AEC"/>
    <w:rsid w:val="00796D1F"/>
    <w:rsid w:val="00796FD9"/>
    <w:rsid w:val="00797248"/>
    <w:rsid w:val="007A0A3A"/>
    <w:rsid w:val="007A2C53"/>
    <w:rsid w:val="007A40D1"/>
    <w:rsid w:val="007B0982"/>
    <w:rsid w:val="007B1B75"/>
    <w:rsid w:val="007B6FB7"/>
    <w:rsid w:val="007C36DC"/>
    <w:rsid w:val="007C36DE"/>
    <w:rsid w:val="007C550B"/>
    <w:rsid w:val="007D42AF"/>
    <w:rsid w:val="007D4E28"/>
    <w:rsid w:val="007D729F"/>
    <w:rsid w:val="007E1A81"/>
    <w:rsid w:val="007E67F4"/>
    <w:rsid w:val="007E7055"/>
    <w:rsid w:val="007E728B"/>
    <w:rsid w:val="007F14F1"/>
    <w:rsid w:val="00800E66"/>
    <w:rsid w:val="00804CCA"/>
    <w:rsid w:val="00810231"/>
    <w:rsid w:val="00810331"/>
    <w:rsid w:val="00817640"/>
    <w:rsid w:val="008452AB"/>
    <w:rsid w:val="00845964"/>
    <w:rsid w:val="00852F31"/>
    <w:rsid w:val="00853906"/>
    <w:rsid w:val="008544C9"/>
    <w:rsid w:val="00877D06"/>
    <w:rsid w:val="008845D1"/>
    <w:rsid w:val="00897B36"/>
    <w:rsid w:val="008A3228"/>
    <w:rsid w:val="008B2C7B"/>
    <w:rsid w:val="008B4C11"/>
    <w:rsid w:val="008B5A07"/>
    <w:rsid w:val="008B69F6"/>
    <w:rsid w:val="008C0E93"/>
    <w:rsid w:val="008C5768"/>
    <w:rsid w:val="008C5BE1"/>
    <w:rsid w:val="008D5A58"/>
    <w:rsid w:val="008F2C91"/>
    <w:rsid w:val="008F4789"/>
    <w:rsid w:val="008F4E70"/>
    <w:rsid w:val="008F6FC9"/>
    <w:rsid w:val="00901712"/>
    <w:rsid w:val="00903AAE"/>
    <w:rsid w:val="00903C91"/>
    <w:rsid w:val="00904975"/>
    <w:rsid w:val="00905864"/>
    <w:rsid w:val="00913356"/>
    <w:rsid w:val="0091472B"/>
    <w:rsid w:val="00915812"/>
    <w:rsid w:val="009158E5"/>
    <w:rsid w:val="00916CE9"/>
    <w:rsid w:val="009247F5"/>
    <w:rsid w:val="00924A67"/>
    <w:rsid w:val="0092531A"/>
    <w:rsid w:val="0093356E"/>
    <w:rsid w:val="0093494A"/>
    <w:rsid w:val="00936BA6"/>
    <w:rsid w:val="00937A17"/>
    <w:rsid w:val="00940D64"/>
    <w:rsid w:val="00946FDF"/>
    <w:rsid w:val="009527C7"/>
    <w:rsid w:val="00953224"/>
    <w:rsid w:val="00953FE0"/>
    <w:rsid w:val="009557C0"/>
    <w:rsid w:val="009568C5"/>
    <w:rsid w:val="009623C6"/>
    <w:rsid w:val="00962C47"/>
    <w:rsid w:val="0096505B"/>
    <w:rsid w:val="00972E16"/>
    <w:rsid w:val="00975917"/>
    <w:rsid w:val="00975F7F"/>
    <w:rsid w:val="00987B81"/>
    <w:rsid w:val="009931BF"/>
    <w:rsid w:val="00994E3F"/>
    <w:rsid w:val="009962C2"/>
    <w:rsid w:val="009B4E57"/>
    <w:rsid w:val="009B6674"/>
    <w:rsid w:val="009C3022"/>
    <w:rsid w:val="009C3465"/>
    <w:rsid w:val="009C4BF0"/>
    <w:rsid w:val="009D2A83"/>
    <w:rsid w:val="009E258B"/>
    <w:rsid w:val="009E626E"/>
    <w:rsid w:val="009E6A33"/>
    <w:rsid w:val="009F4B36"/>
    <w:rsid w:val="009F7C21"/>
    <w:rsid w:val="00A02879"/>
    <w:rsid w:val="00A02C97"/>
    <w:rsid w:val="00A047EC"/>
    <w:rsid w:val="00A12807"/>
    <w:rsid w:val="00A15789"/>
    <w:rsid w:val="00A1592E"/>
    <w:rsid w:val="00A25FEB"/>
    <w:rsid w:val="00A27936"/>
    <w:rsid w:val="00A31EB9"/>
    <w:rsid w:val="00A3272E"/>
    <w:rsid w:val="00A379DD"/>
    <w:rsid w:val="00A411E1"/>
    <w:rsid w:val="00A45A30"/>
    <w:rsid w:val="00A45E0D"/>
    <w:rsid w:val="00A46829"/>
    <w:rsid w:val="00A550E9"/>
    <w:rsid w:val="00A603C6"/>
    <w:rsid w:val="00A6103F"/>
    <w:rsid w:val="00A61D5C"/>
    <w:rsid w:val="00A63717"/>
    <w:rsid w:val="00A645ED"/>
    <w:rsid w:val="00A657D7"/>
    <w:rsid w:val="00A722A5"/>
    <w:rsid w:val="00A82E60"/>
    <w:rsid w:val="00A85D36"/>
    <w:rsid w:val="00A86BD9"/>
    <w:rsid w:val="00A92CD0"/>
    <w:rsid w:val="00A95B86"/>
    <w:rsid w:val="00AA0378"/>
    <w:rsid w:val="00AA0444"/>
    <w:rsid w:val="00AA1063"/>
    <w:rsid w:val="00AA1442"/>
    <w:rsid w:val="00AA238F"/>
    <w:rsid w:val="00AA5D7A"/>
    <w:rsid w:val="00AB3229"/>
    <w:rsid w:val="00AB6560"/>
    <w:rsid w:val="00AC1B5F"/>
    <w:rsid w:val="00AC6F16"/>
    <w:rsid w:val="00AC71B7"/>
    <w:rsid w:val="00AD0992"/>
    <w:rsid w:val="00AD388B"/>
    <w:rsid w:val="00AD4386"/>
    <w:rsid w:val="00AD4D9E"/>
    <w:rsid w:val="00AE1EB3"/>
    <w:rsid w:val="00AE6A04"/>
    <w:rsid w:val="00AF1D38"/>
    <w:rsid w:val="00AF268D"/>
    <w:rsid w:val="00AF67AF"/>
    <w:rsid w:val="00AF77BC"/>
    <w:rsid w:val="00B0207A"/>
    <w:rsid w:val="00B04897"/>
    <w:rsid w:val="00B06985"/>
    <w:rsid w:val="00B113CB"/>
    <w:rsid w:val="00B13D46"/>
    <w:rsid w:val="00B2616A"/>
    <w:rsid w:val="00B263C4"/>
    <w:rsid w:val="00B263D1"/>
    <w:rsid w:val="00B26A9D"/>
    <w:rsid w:val="00B303C4"/>
    <w:rsid w:val="00B32197"/>
    <w:rsid w:val="00B33185"/>
    <w:rsid w:val="00B34A15"/>
    <w:rsid w:val="00B41FEE"/>
    <w:rsid w:val="00B43057"/>
    <w:rsid w:val="00B45674"/>
    <w:rsid w:val="00B51397"/>
    <w:rsid w:val="00B54E17"/>
    <w:rsid w:val="00B55CD3"/>
    <w:rsid w:val="00B56F44"/>
    <w:rsid w:val="00B61AEE"/>
    <w:rsid w:val="00B63D5D"/>
    <w:rsid w:val="00B72915"/>
    <w:rsid w:val="00B7509E"/>
    <w:rsid w:val="00B8176A"/>
    <w:rsid w:val="00B831DF"/>
    <w:rsid w:val="00B85149"/>
    <w:rsid w:val="00B91C18"/>
    <w:rsid w:val="00B953E9"/>
    <w:rsid w:val="00B95C7C"/>
    <w:rsid w:val="00B976AA"/>
    <w:rsid w:val="00BA7607"/>
    <w:rsid w:val="00BB0405"/>
    <w:rsid w:val="00BB3A19"/>
    <w:rsid w:val="00BB51C0"/>
    <w:rsid w:val="00BC23D3"/>
    <w:rsid w:val="00BD4DB3"/>
    <w:rsid w:val="00BD6998"/>
    <w:rsid w:val="00BE574C"/>
    <w:rsid w:val="00BE7372"/>
    <w:rsid w:val="00BF2FBE"/>
    <w:rsid w:val="00BF3335"/>
    <w:rsid w:val="00BF61B2"/>
    <w:rsid w:val="00C0049D"/>
    <w:rsid w:val="00C0682A"/>
    <w:rsid w:val="00C06882"/>
    <w:rsid w:val="00C076A7"/>
    <w:rsid w:val="00C12F4B"/>
    <w:rsid w:val="00C136A3"/>
    <w:rsid w:val="00C1415F"/>
    <w:rsid w:val="00C23A1E"/>
    <w:rsid w:val="00C23DA4"/>
    <w:rsid w:val="00C34707"/>
    <w:rsid w:val="00C35542"/>
    <w:rsid w:val="00C35ACF"/>
    <w:rsid w:val="00C37187"/>
    <w:rsid w:val="00C40163"/>
    <w:rsid w:val="00C431A9"/>
    <w:rsid w:val="00C4468B"/>
    <w:rsid w:val="00C47B93"/>
    <w:rsid w:val="00C51C0E"/>
    <w:rsid w:val="00C7595E"/>
    <w:rsid w:val="00C77752"/>
    <w:rsid w:val="00C81760"/>
    <w:rsid w:val="00C81FE3"/>
    <w:rsid w:val="00C8231D"/>
    <w:rsid w:val="00C863DD"/>
    <w:rsid w:val="00C97F64"/>
    <w:rsid w:val="00CA08CF"/>
    <w:rsid w:val="00CA19D3"/>
    <w:rsid w:val="00CB34B7"/>
    <w:rsid w:val="00CB4F9B"/>
    <w:rsid w:val="00CB5AB7"/>
    <w:rsid w:val="00CC038B"/>
    <w:rsid w:val="00CC08C8"/>
    <w:rsid w:val="00CC655F"/>
    <w:rsid w:val="00CC6885"/>
    <w:rsid w:val="00CC76A3"/>
    <w:rsid w:val="00CC7CB3"/>
    <w:rsid w:val="00CD15E9"/>
    <w:rsid w:val="00CD654E"/>
    <w:rsid w:val="00CD6EFC"/>
    <w:rsid w:val="00CE56D8"/>
    <w:rsid w:val="00CF014C"/>
    <w:rsid w:val="00CF2C4B"/>
    <w:rsid w:val="00D007A0"/>
    <w:rsid w:val="00D074DC"/>
    <w:rsid w:val="00D116ED"/>
    <w:rsid w:val="00D13193"/>
    <w:rsid w:val="00D158F5"/>
    <w:rsid w:val="00D16BEF"/>
    <w:rsid w:val="00D177F2"/>
    <w:rsid w:val="00D22115"/>
    <w:rsid w:val="00D274F6"/>
    <w:rsid w:val="00D31FF5"/>
    <w:rsid w:val="00D3424D"/>
    <w:rsid w:val="00D4175B"/>
    <w:rsid w:val="00D43802"/>
    <w:rsid w:val="00D44EF3"/>
    <w:rsid w:val="00D4635B"/>
    <w:rsid w:val="00D56CF0"/>
    <w:rsid w:val="00D57E93"/>
    <w:rsid w:val="00D6045D"/>
    <w:rsid w:val="00D62FF1"/>
    <w:rsid w:val="00D63587"/>
    <w:rsid w:val="00D63939"/>
    <w:rsid w:val="00D76D55"/>
    <w:rsid w:val="00D7733C"/>
    <w:rsid w:val="00D80395"/>
    <w:rsid w:val="00D811E8"/>
    <w:rsid w:val="00D92772"/>
    <w:rsid w:val="00D969D4"/>
    <w:rsid w:val="00DA011B"/>
    <w:rsid w:val="00DA7D0B"/>
    <w:rsid w:val="00DA7D27"/>
    <w:rsid w:val="00DB2F2C"/>
    <w:rsid w:val="00DC324C"/>
    <w:rsid w:val="00DD1513"/>
    <w:rsid w:val="00DE58B3"/>
    <w:rsid w:val="00DF27AF"/>
    <w:rsid w:val="00DF2BAE"/>
    <w:rsid w:val="00E008D8"/>
    <w:rsid w:val="00E02953"/>
    <w:rsid w:val="00E048B1"/>
    <w:rsid w:val="00E07506"/>
    <w:rsid w:val="00E1165D"/>
    <w:rsid w:val="00E17175"/>
    <w:rsid w:val="00E21D47"/>
    <w:rsid w:val="00E24464"/>
    <w:rsid w:val="00E25DE6"/>
    <w:rsid w:val="00E27960"/>
    <w:rsid w:val="00E31D3A"/>
    <w:rsid w:val="00E36FFE"/>
    <w:rsid w:val="00E418DF"/>
    <w:rsid w:val="00E436A1"/>
    <w:rsid w:val="00E4408E"/>
    <w:rsid w:val="00E46461"/>
    <w:rsid w:val="00E538C2"/>
    <w:rsid w:val="00E54A23"/>
    <w:rsid w:val="00E571F5"/>
    <w:rsid w:val="00E57F62"/>
    <w:rsid w:val="00E6189E"/>
    <w:rsid w:val="00E719B0"/>
    <w:rsid w:val="00E72A4F"/>
    <w:rsid w:val="00E800B8"/>
    <w:rsid w:val="00E80140"/>
    <w:rsid w:val="00E8133D"/>
    <w:rsid w:val="00E84440"/>
    <w:rsid w:val="00E85DFD"/>
    <w:rsid w:val="00E93181"/>
    <w:rsid w:val="00E95F42"/>
    <w:rsid w:val="00EA07FB"/>
    <w:rsid w:val="00EA252A"/>
    <w:rsid w:val="00EA2F02"/>
    <w:rsid w:val="00EA5928"/>
    <w:rsid w:val="00EA5B59"/>
    <w:rsid w:val="00EA6DBC"/>
    <w:rsid w:val="00EB6D4D"/>
    <w:rsid w:val="00EC13B9"/>
    <w:rsid w:val="00EC1492"/>
    <w:rsid w:val="00EC1EA1"/>
    <w:rsid w:val="00EC3440"/>
    <w:rsid w:val="00EC661E"/>
    <w:rsid w:val="00EC6633"/>
    <w:rsid w:val="00ED0996"/>
    <w:rsid w:val="00ED112C"/>
    <w:rsid w:val="00ED589D"/>
    <w:rsid w:val="00EE15E6"/>
    <w:rsid w:val="00EE293C"/>
    <w:rsid w:val="00EE41E1"/>
    <w:rsid w:val="00EE42F2"/>
    <w:rsid w:val="00EF0AAD"/>
    <w:rsid w:val="00EF1EAF"/>
    <w:rsid w:val="00EF2C7A"/>
    <w:rsid w:val="00EF2D48"/>
    <w:rsid w:val="00F079BB"/>
    <w:rsid w:val="00F11F1E"/>
    <w:rsid w:val="00F13D05"/>
    <w:rsid w:val="00F162AA"/>
    <w:rsid w:val="00F175C6"/>
    <w:rsid w:val="00F31017"/>
    <w:rsid w:val="00F35E46"/>
    <w:rsid w:val="00F36880"/>
    <w:rsid w:val="00F501D3"/>
    <w:rsid w:val="00F53386"/>
    <w:rsid w:val="00F5524D"/>
    <w:rsid w:val="00F61613"/>
    <w:rsid w:val="00F62C20"/>
    <w:rsid w:val="00F63B19"/>
    <w:rsid w:val="00F70C49"/>
    <w:rsid w:val="00F72071"/>
    <w:rsid w:val="00F73365"/>
    <w:rsid w:val="00F73392"/>
    <w:rsid w:val="00F74483"/>
    <w:rsid w:val="00F76B9D"/>
    <w:rsid w:val="00F77870"/>
    <w:rsid w:val="00F7796F"/>
    <w:rsid w:val="00F77A42"/>
    <w:rsid w:val="00F84A20"/>
    <w:rsid w:val="00F84CF9"/>
    <w:rsid w:val="00F85CD3"/>
    <w:rsid w:val="00F9217F"/>
    <w:rsid w:val="00F92279"/>
    <w:rsid w:val="00F935C8"/>
    <w:rsid w:val="00F95B06"/>
    <w:rsid w:val="00F96743"/>
    <w:rsid w:val="00FA3507"/>
    <w:rsid w:val="00FB14D0"/>
    <w:rsid w:val="00FB6AB7"/>
    <w:rsid w:val="00FC1A75"/>
    <w:rsid w:val="00FC33B6"/>
    <w:rsid w:val="00FC52EE"/>
    <w:rsid w:val="00FD3B66"/>
    <w:rsid w:val="00FD696F"/>
    <w:rsid w:val="00FD706C"/>
    <w:rsid w:val="00FE4359"/>
    <w:rsid w:val="00FE75B6"/>
    <w:rsid w:val="00FF7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B"/>
    <w:rPr>
      <w:rFonts w:ascii="Tahoma" w:hAnsi="Tahoma" w:cs="Tahoma"/>
      <w:sz w:val="16"/>
      <w:szCs w:val="16"/>
    </w:rPr>
  </w:style>
  <w:style w:type="paragraph" w:customStyle="1" w:styleId="EndNoteBibliographyTitle">
    <w:name w:val="EndNote Bibliography Title"/>
    <w:basedOn w:val="Normal"/>
    <w:link w:val="EndNoteBibliographyTitleChar"/>
    <w:rsid w:val="004C1D7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C1D7F"/>
    <w:rPr>
      <w:rFonts w:ascii="Calibri" w:hAnsi="Calibri"/>
      <w:noProof/>
    </w:rPr>
  </w:style>
  <w:style w:type="paragraph" w:customStyle="1" w:styleId="EndNoteBibliography">
    <w:name w:val="EndNote Bibliography"/>
    <w:basedOn w:val="Normal"/>
    <w:link w:val="EndNoteBibliographyChar"/>
    <w:rsid w:val="004C1D7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4C1D7F"/>
    <w:rPr>
      <w:rFonts w:ascii="Calibri" w:hAnsi="Calibri"/>
      <w:noProof/>
    </w:rPr>
  </w:style>
  <w:style w:type="paragraph" w:styleId="Revision">
    <w:name w:val="Revision"/>
    <w:hidden/>
    <w:uiPriority w:val="99"/>
    <w:semiHidden/>
    <w:rsid w:val="007D42AF"/>
    <w:pPr>
      <w:spacing w:after="0" w:line="240" w:lineRule="auto"/>
    </w:pPr>
  </w:style>
  <w:style w:type="character" w:styleId="CommentReference">
    <w:name w:val="annotation reference"/>
    <w:basedOn w:val="DefaultParagraphFont"/>
    <w:uiPriority w:val="99"/>
    <w:semiHidden/>
    <w:unhideWhenUsed/>
    <w:rsid w:val="00F13D05"/>
    <w:rPr>
      <w:sz w:val="16"/>
      <w:szCs w:val="16"/>
    </w:rPr>
  </w:style>
  <w:style w:type="paragraph" w:styleId="CommentText">
    <w:name w:val="annotation text"/>
    <w:basedOn w:val="Normal"/>
    <w:link w:val="CommentTextChar"/>
    <w:uiPriority w:val="99"/>
    <w:unhideWhenUsed/>
    <w:rsid w:val="00F13D05"/>
    <w:pPr>
      <w:spacing w:line="240" w:lineRule="auto"/>
    </w:pPr>
    <w:rPr>
      <w:sz w:val="20"/>
      <w:szCs w:val="20"/>
    </w:rPr>
  </w:style>
  <w:style w:type="character" w:customStyle="1" w:styleId="CommentTextChar">
    <w:name w:val="Comment Text Char"/>
    <w:basedOn w:val="DefaultParagraphFont"/>
    <w:link w:val="CommentText"/>
    <w:uiPriority w:val="99"/>
    <w:rsid w:val="00F13D05"/>
    <w:rPr>
      <w:sz w:val="20"/>
      <w:szCs w:val="20"/>
    </w:rPr>
  </w:style>
  <w:style w:type="paragraph" w:styleId="CommentSubject">
    <w:name w:val="annotation subject"/>
    <w:basedOn w:val="CommentText"/>
    <w:next w:val="CommentText"/>
    <w:link w:val="CommentSubjectChar"/>
    <w:uiPriority w:val="99"/>
    <w:semiHidden/>
    <w:unhideWhenUsed/>
    <w:rsid w:val="00F13D05"/>
    <w:rPr>
      <w:b/>
      <w:bCs/>
    </w:rPr>
  </w:style>
  <w:style w:type="character" w:customStyle="1" w:styleId="CommentSubjectChar">
    <w:name w:val="Comment Subject Char"/>
    <w:basedOn w:val="CommentTextChar"/>
    <w:link w:val="CommentSubject"/>
    <w:uiPriority w:val="99"/>
    <w:semiHidden/>
    <w:rsid w:val="00F13D05"/>
    <w:rPr>
      <w:b/>
      <w:bCs/>
      <w:sz w:val="20"/>
      <w:szCs w:val="20"/>
    </w:rPr>
  </w:style>
  <w:style w:type="table" w:styleId="TableGrid">
    <w:name w:val="Table Grid"/>
    <w:basedOn w:val="TableNormal"/>
    <w:uiPriority w:val="59"/>
    <w:rsid w:val="0070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D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B"/>
    <w:rPr>
      <w:rFonts w:ascii="Tahoma" w:hAnsi="Tahoma" w:cs="Tahoma"/>
      <w:sz w:val="16"/>
      <w:szCs w:val="16"/>
    </w:rPr>
  </w:style>
  <w:style w:type="paragraph" w:customStyle="1" w:styleId="EndNoteBibliographyTitle">
    <w:name w:val="EndNote Bibliography Title"/>
    <w:basedOn w:val="Normal"/>
    <w:link w:val="EndNoteBibliographyTitleChar"/>
    <w:rsid w:val="004C1D7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C1D7F"/>
    <w:rPr>
      <w:rFonts w:ascii="Calibri" w:hAnsi="Calibri"/>
      <w:noProof/>
    </w:rPr>
  </w:style>
  <w:style w:type="paragraph" w:customStyle="1" w:styleId="EndNoteBibliography">
    <w:name w:val="EndNote Bibliography"/>
    <w:basedOn w:val="Normal"/>
    <w:link w:val="EndNoteBibliographyChar"/>
    <w:rsid w:val="004C1D7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4C1D7F"/>
    <w:rPr>
      <w:rFonts w:ascii="Calibri" w:hAnsi="Calibri"/>
      <w:noProof/>
    </w:rPr>
  </w:style>
  <w:style w:type="paragraph" w:styleId="Revision">
    <w:name w:val="Revision"/>
    <w:hidden/>
    <w:uiPriority w:val="99"/>
    <w:semiHidden/>
    <w:rsid w:val="007D42AF"/>
    <w:pPr>
      <w:spacing w:after="0" w:line="240" w:lineRule="auto"/>
    </w:pPr>
  </w:style>
  <w:style w:type="character" w:styleId="CommentReference">
    <w:name w:val="annotation reference"/>
    <w:basedOn w:val="DefaultParagraphFont"/>
    <w:uiPriority w:val="99"/>
    <w:semiHidden/>
    <w:unhideWhenUsed/>
    <w:rsid w:val="00F13D05"/>
    <w:rPr>
      <w:sz w:val="16"/>
      <w:szCs w:val="16"/>
    </w:rPr>
  </w:style>
  <w:style w:type="paragraph" w:styleId="CommentText">
    <w:name w:val="annotation text"/>
    <w:basedOn w:val="Normal"/>
    <w:link w:val="CommentTextChar"/>
    <w:uiPriority w:val="99"/>
    <w:unhideWhenUsed/>
    <w:rsid w:val="00F13D05"/>
    <w:pPr>
      <w:spacing w:line="240" w:lineRule="auto"/>
    </w:pPr>
    <w:rPr>
      <w:sz w:val="20"/>
      <w:szCs w:val="20"/>
    </w:rPr>
  </w:style>
  <w:style w:type="character" w:customStyle="1" w:styleId="CommentTextChar">
    <w:name w:val="Comment Text Char"/>
    <w:basedOn w:val="DefaultParagraphFont"/>
    <w:link w:val="CommentText"/>
    <w:uiPriority w:val="99"/>
    <w:rsid w:val="00F13D05"/>
    <w:rPr>
      <w:sz w:val="20"/>
      <w:szCs w:val="20"/>
    </w:rPr>
  </w:style>
  <w:style w:type="paragraph" w:styleId="CommentSubject">
    <w:name w:val="annotation subject"/>
    <w:basedOn w:val="CommentText"/>
    <w:next w:val="CommentText"/>
    <w:link w:val="CommentSubjectChar"/>
    <w:uiPriority w:val="99"/>
    <w:semiHidden/>
    <w:unhideWhenUsed/>
    <w:rsid w:val="00F13D05"/>
    <w:rPr>
      <w:b/>
      <w:bCs/>
    </w:rPr>
  </w:style>
  <w:style w:type="character" w:customStyle="1" w:styleId="CommentSubjectChar">
    <w:name w:val="Comment Subject Char"/>
    <w:basedOn w:val="CommentTextChar"/>
    <w:link w:val="CommentSubject"/>
    <w:uiPriority w:val="99"/>
    <w:semiHidden/>
    <w:rsid w:val="00F13D05"/>
    <w:rPr>
      <w:b/>
      <w:bCs/>
      <w:sz w:val="20"/>
      <w:szCs w:val="20"/>
    </w:rPr>
  </w:style>
  <w:style w:type="table" w:styleId="TableGrid">
    <w:name w:val="Table Grid"/>
    <w:basedOn w:val="TableNormal"/>
    <w:uiPriority w:val="59"/>
    <w:rsid w:val="0070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81053">
      <w:bodyDiv w:val="1"/>
      <w:marLeft w:val="0"/>
      <w:marRight w:val="0"/>
      <w:marTop w:val="0"/>
      <w:marBottom w:val="0"/>
      <w:divBdr>
        <w:top w:val="none" w:sz="0" w:space="0" w:color="auto"/>
        <w:left w:val="none" w:sz="0" w:space="0" w:color="auto"/>
        <w:bottom w:val="none" w:sz="0" w:space="0" w:color="auto"/>
        <w:right w:val="none" w:sz="0" w:space="0" w:color="auto"/>
      </w:divBdr>
    </w:div>
    <w:div w:id="686756723">
      <w:bodyDiv w:val="1"/>
      <w:marLeft w:val="0"/>
      <w:marRight w:val="0"/>
      <w:marTop w:val="0"/>
      <w:marBottom w:val="0"/>
      <w:divBdr>
        <w:top w:val="none" w:sz="0" w:space="0" w:color="auto"/>
        <w:left w:val="none" w:sz="0" w:space="0" w:color="auto"/>
        <w:bottom w:val="none" w:sz="0" w:space="0" w:color="auto"/>
        <w:right w:val="none" w:sz="0" w:space="0" w:color="auto"/>
      </w:divBdr>
    </w:div>
    <w:div w:id="1065488148">
      <w:bodyDiv w:val="1"/>
      <w:marLeft w:val="0"/>
      <w:marRight w:val="0"/>
      <w:marTop w:val="0"/>
      <w:marBottom w:val="0"/>
      <w:divBdr>
        <w:top w:val="none" w:sz="0" w:space="0" w:color="auto"/>
        <w:left w:val="none" w:sz="0" w:space="0" w:color="auto"/>
        <w:bottom w:val="none" w:sz="0" w:space="0" w:color="auto"/>
        <w:right w:val="none" w:sz="0" w:space="0" w:color="auto"/>
      </w:divBdr>
    </w:div>
    <w:div w:id="1593968504">
      <w:bodyDiv w:val="1"/>
      <w:marLeft w:val="0"/>
      <w:marRight w:val="0"/>
      <w:marTop w:val="0"/>
      <w:marBottom w:val="0"/>
      <w:divBdr>
        <w:top w:val="none" w:sz="0" w:space="0" w:color="auto"/>
        <w:left w:val="none" w:sz="0" w:space="0" w:color="auto"/>
        <w:bottom w:val="none" w:sz="0" w:space="0" w:color="auto"/>
        <w:right w:val="none" w:sz="0" w:space="0" w:color="auto"/>
      </w:divBdr>
    </w:div>
    <w:div w:id="1626544050">
      <w:bodyDiv w:val="1"/>
      <w:marLeft w:val="0"/>
      <w:marRight w:val="0"/>
      <w:marTop w:val="0"/>
      <w:marBottom w:val="0"/>
      <w:divBdr>
        <w:top w:val="none" w:sz="0" w:space="0" w:color="auto"/>
        <w:left w:val="none" w:sz="0" w:space="0" w:color="auto"/>
        <w:bottom w:val="none" w:sz="0" w:space="0" w:color="auto"/>
        <w:right w:val="none" w:sz="0" w:space="0" w:color="auto"/>
      </w:divBdr>
    </w:div>
    <w:div w:id="17369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biochemistry.gwu.edu/dna.cgi?cmd=tutorial"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https://hive.biochemistry.gwu.edu/dna.cgi?cmd=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hive.biochemistry.gwu.edu/review/Hexahedron%20publica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64058-E3B1-4F7F-9B53-5EE79BA9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40</Pages>
  <Words>16590</Words>
  <Characters>94565</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Karagiannis, Konstantinos *</dc:creator>
  <cp:lastModifiedBy>Mazumder, Raja</cp:lastModifiedBy>
  <cp:revision>11</cp:revision>
  <cp:lastPrinted>2015-10-21T21:14:00Z</cp:lastPrinted>
  <dcterms:created xsi:type="dcterms:W3CDTF">2016-07-19T16:38:00Z</dcterms:created>
  <dcterms:modified xsi:type="dcterms:W3CDTF">2016-07-20T17:51:00Z</dcterms:modified>
</cp:coreProperties>
</file>